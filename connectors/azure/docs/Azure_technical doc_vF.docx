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hAnsiTheme="minorHAnsi" w:cstheme="minorHAnsi"/>
        </w:rPr>
        <w:id w:val="445664425"/>
        <w:docPartObj>
          <w:docPartGallery w:val="Cover Pages"/>
          <w:docPartUnique/>
        </w:docPartObj>
      </w:sdtPr>
      <w:sdtEndPr>
        <w:rPr>
          <w:rFonts w:eastAsiaTheme="majorEastAsia"/>
          <w:b/>
          <w:bCs/>
          <w:color w:val="8F9195"/>
          <w:sz w:val="108"/>
          <w:szCs w:val="108"/>
          <w:lang w:val="en-US" w:eastAsia="ja-JP"/>
        </w:rPr>
      </w:sdtEndPr>
      <w:sdtContent>
        <w:p w14:paraId="3E7C4E1B" w14:textId="18C17B21" w:rsidR="00FD77B0" w:rsidRPr="000F7EDC" w:rsidRDefault="00FD77B0">
          <w:pPr>
            <w:rPr>
              <w:rFonts w:asciiTheme="minorHAnsi" w:hAnsiTheme="minorHAnsi" w:cstheme="minorHAnsi"/>
              <w:rPrChange w:id="0" w:author="Haldar, Souvik" w:date="2022-06-25T18:15:00Z">
                <w:rPr/>
              </w:rPrChange>
            </w:rPr>
          </w:pPr>
        </w:p>
        <w:p w14:paraId="324E7640" w14:textId="77777777" w:rsidR="00FD77B0" w:rsidRPr="000F7EDC" w:rsidRDefault="00FD77B0" w:rsidP="00FD77B0">
          <w:pPr>
            <w:rPr>
              <w:rFonts w:asciiTheme="minorHAnsi" w:hAnsiTheme="minorHAnsi" w:cstheme="minorHAnsi"/>
              <w:rPrChange w:id="1" w:author="Haldar, Souvik" w:date="2022-06-25T18:15:00Z">
                <w:rPr/>
              </w:rPrChange>
            </w:rPr>
          </w:pPr>
        </w:p>
        <w:p w14:paraId="4A084A35" w14:textId="1160FB1D" w:rsidR="00FD77B0" w:rsidRPr="000F7EDC" w:rsidRDefault="00E34289">
          <w:pPr>
            <w:rPr>
              <w:rFonts w:asciiTheme="minorHAnsi" w:eastAsiaTheme="majorEastAsia" w:hAnsiTheme="minorHAnsi" w:cstheme="minorHAnsi"/>
              <w:b/>
              <w:bCs/>
              <w:color w:val="8F9195"/>
              <w:sz w:val="108"/>
              <w:szCs w:val="108"/>
              <w:lang w:val="en-US" w:eastAsia="ja-JP"/>
              <w:rPrChange w:id="2" w:author="Haldar, Souvik" w:date="2022-06-25T18:15:00Z">
                <w:rPr>
                  <w:rFonts w:ascii="Georgia" w:eastAsiaTheme="majorEastAsia" w:hAnsi="Georgia" w:cstheme="majorBidi"/>
                  <w:b/>
                  <w:bCs/>
                  <w:color w:val="8F9195"/>
                  <w:sz w:val="108"/>
                  <w:szCs w:val="108"/>
                  <w:lang w:val="en-US" w:eastAsia="ja-JP"/>
                </w:rPr>
              </w:rPrChange>
            </w:rPr>
          </w:pPr>
        </w:p>
      </w:sdtContent>
    </w:sdt>
    <w:p w14:paraId="25B6EE83" w14:textId="77777777" w:rsidR="00EA1AB9" w:rsidRPr="000F7EDC" w:rsidRDefault="00EA1AB9" w:rsidP="00EA1AB9">
      <w:pPr>
        <w:widowControl w:val="0"/>
        <w:rPr>
          <w:rFonts w:asciiTheme="minorHAnsi" w:hAnsiTheme="minorHAnsi" w:cstheme="minorHAnsi"/>
          <w:color w:val="8F9195"/>
          <w:sz w:val="22"/>
          <w:rPrChange w:id="3" w:author="Haldar, Souvik" w:date="2022-06-25T18:15:00Z">
            <w:rPr>
              <w:color w:val="8F9195"/>
              <w:sz w:val="22"/>
            </w:rPr>
          </w:rPrChange>
        </w:rPr>
      </w:pPr>
    </w:p>
    <w:p w14:paraId="4A084A36" w14:textId="538DEA55" w:rsidR="007356EA" w:rsidRPr="000F7EDC" w:rsidRDefault="00E34289" w:rsidP="00E57A9D">
      <w:pPr>
        <w:spacing w:before="1980" w:after="360" w:line="240" w:lineRule="auto"/>
        <w:rPr>
          <w:rFonts w:asciiTheme="minorHAnsi" w:hAnsiTheme="minorHAnsi" w:cstheme="minorHAnsi"/>
          <w:color w:val="8F9195"/>
          <w:sz w:val="92"/>
          <w:szCs w:val="92"/>
          <w:rPrChange w:id="4" w:author="Haldar, Souvik" w:date="2022-06-25T18:15:00Z">
            <w:rPr>
              <w:rFonts w:ascii="Georgia" w:hAnsi="Georgia"/>
              <w:color w:val="8F9195"/>
              <w:sz w:val="92"/>
              <w:szCs w:val="92"/>
            </w:rPr>
          </w:rPrChange>
        </w:rPr>
      </w:pPr>
      <w:r>
        <w:rPr>
          <w:rFonts w:asciiTheme="minorHAnsi" w:hAnsiTheme="minorHAnsi" w:cstheme="minorHAnsi"/>
          <w:color w:val="8F9195"/>
          <w:sz w:val="92"/>
          <w:szCs w:val="92"/>
        </w:rPr>
        <w:t xml:space="preserve">Azure Connectors </w:t>
      </w:r>
      <w:proofErr w:type="gramStart"/>
      <w:r>
        <w:rPr>
          <w:rFonts w:asciiTheme="minorHAnsi" w:hAnsiTheme="minorHAnsi" w:cstheme="minorHAnsi"/>
          <w:color w:val="8F9195"/>
          <w:sz w:val="92"/>
          <w:szCs w:val="92"/>
        </w:rPr>
        <w:t>For</w:t>
      </w:r>
      <w:proofErr w:type="gramEnd"/>
      <w:r>
        <w:rPr>
          <w:rFonts w:asciiTheme="minorHAnsi" w:hAnsiTheme="minorHAnsi" w:cstheme="minorHAnsi"/>
          <w:color w:val="8F9195"/>
          <w:sz w:val="92"/>
          <w:szCs w:val="92"/>
        </w:rPr>
        <w:t xml:space="preserve"> Linux</w:t>
      </w:r>
    </w:p>
    <w:p w14:paraId="4A084A37" w14:textId="7D8ABAD8" w:rsidR="007356EA" w:rsidRPr="000F7EDC" w:rsidRDefault="00FD77B0" w:rsidP="007356EA">
      <w:pPr>
        <w:pStyle w:val="Heading"/>
        <w:rPr>
          <w:rFonts w:asciiTheme="minorHAnsi" w:hAnsiTheme="minorHAnsi" w:cstheme="minorHAnsi"/>
          <w:color w:val="7ECEAA"/>
          <w:lang w:val="en-US"/>
          <w14:ligatures w14:val="none"/>
          <w:rPrChange w:id="5" w:author="Haldar, Souvik" w:date="2022-06-25T18:15:00Z">
            <w:rPr>
              <w:color w:val="7ECEAA"/>
              <w:lang w:val="en-US"/>
              <w14:ligatures w14:val="none"/>
            </w:rPr>
          </w:rPrChange>
        </w:rPr>
      </w:pPr>
      <w:r w:rsidRPr="000F7EDC">
        <w:rPr>
          <w:rFonts w:asciiTheme="minorHAnsi" w:hAnsiTheme="minorHAnsi" w:cstheme="minorHAnsi"/>
          <w:color w:val="7ECEAA"/>
          <w:lang w:val="en-US"/>
          <w14:ligatures w14:val="none"/>
          <w:rPrChange w:id="6" w:author="Haldar, Souvik" w:date="2022-06-25T18:15:00Z">
            <w:rPr>
              <w:color w:val="7ECEAA"/>
              <w:lang w:val="en-US"/>
              <w14:ligatures w14:val="none"/>
            </w:rPr>
          </w:rPrChange>
        </w:rPr>
        <w:t>Technical document</w:t>
      </w:r>
    </w:p>
    <w:p w14:paraId="4A084A38" w14:textId="4908CD34" w:rsidR="0016458C" w:rsidRPr="000F7EDC" w:rsidRDefault="00FD77B0" w:rsidP="0016458C">
      <w:pPr>
        <w:pStyle w:val="Sub-heading"/>
        <w:rPr>
          <w:rFonts w:asciiTheme="minorHAnsi" w:hAnsiTheme="minorHAnsi" w:cstheme="minorHAnsi"/>
          <w:lang w:val="en-US"/>
          <w14:ligatures w14:val="none"/>
          <w:rPrChange w:id="7" w:author="Haldar, Souvik" w:date="2022-06-25T18:15:00Z">
            <w:rPr>
              <w:lang w:val="en-US"/>
              <w14:ligatures w14:val="none"/>
            </w:rPr>
          </w:rPrChange>
        </w:rPr>
      </w:pPr>
      <w:commentRangeStart w:id="8"/>
      <w:del w:id="9" w:author="Kaushik Bar IXO" w:date="2022-06-21T12:04:00Z">
        <w:r w:rsidRPr="000F7EDC" w:rsidDel="005D25F1">
          <w:rPr>
            <w:rFonts w:asciiTheme="minorHAnsi" w:hAnsiTheme="minorHAnsi" w:cstheme="minorHAnsi"/>
            <w:lang w:val="en-US"/>
            <w14:ligatures w14:val="none"/>
            <w:rPrChange w:id="10" w:author="Haldar, Souvik" w:date="2022-06-25T18:15:00Z">
              <w:rPr>
                <w:lang w:val="en-US"/>
                <w14:ligatures w14:val="none"/>
              </w:rPr>
            </w:rPrChange>
          </w:rPr>
          <w:delText>Ixolerator</w:delText>
        </w:r>
      </w:del>
      <w:proofErr w:type="spellStart"/>
      <w:ins w:id="11" w:author="Kaushik Bar IXO" w:date="2022-06-21T12:04:00Z">
        <w:r w:rsidR="005D25F1" w:rsidRPr="000F7EDC">
          <w:rPr>
            <w:rFonts w:asciiTheme="minorHAnsi" w:hAnsiTheme="minorHAnsi" w:cstheme="minorHAnsi"/>
            <w:lang w:val="en-US"/>
            <w14:ligatures w14:val="none"/>
            <w:rPrChange w:id="12" w:author="Haldar, Souvik" w:date="2022-06-25T18:15:00Z">
              <w:rPr>
                <w:lang w:val="en-US"/>
                <w14:ligatures w14:val="none"/>
              </w:rPr>
            </w:rPrChange>
          </w:rPr>
          <w:t>Meghnad</w:t>
        </w:r>
      </w:ins>
      <w:commentRangeEnd w:id="8"/>
      <w:proofErr w:type="spellEnd"/>
      <w:ins w:id="13" w:author="Kaushik Bar IXO" w:date="2022-06-21T12:31:00Z">
        <w:r w:rsidR="008824A8" w:rsidRPr="000F7EDC">
          <w:rPr>
            <w:rStyle w:val="CommentReference"/>
            <w:rFonts w:asciiTheme="minorHAnsi" w:eastAsiaTheme="minorHAnsi" w:hAnsiTheme="minorHAnsi" w:cstheme="minorHAnsi"/>
            <w:i w:val="0"/>
            <w:iCs w:val="0"/>
            <w:color w:val="auto"/>
            <w:kern w:val="0"/>
            <w:lang w:eastAsia="en-US"/>
            <w14:ligatures w14:val="none"/>
            <w14:cntxtAlts w14:val="0"/>
            <w:rPrChange w:id="14" w:author="Haldar, Souvik" w:date="2022-06-25T18:15:00Z">
              <w:rPr>
                <w:rStyle w:val="CommentReference"/>
                <w:rFonts w:ascii="Arial" w:eastAsiaTheme="minorHAnsi" w:hAnsi="Arial" w:cstheme="minorBidi"/>
                <w:i w:val="0"/>
                <w:iCs w:val="0"/>
                <w:color w:val="auto"/>
                <w:kern w:val="0"/>
                <w:lang w:eastAsia="en-US"/>
                <w14:ligatures w14:val="none"/>
                <w14:cntxtAlts w14:val="0"/>
              </w:rPr>
            </w:rPrChange>
          </w:rPr>
          <w:commentReference w:id="8"/>
        </w:r>
      </w:ins>
    </w:p>
    <w:p w14:paraId="14DBBE3A" w14:textId="192C8EF3" w:rsidR="00E7595D" w:rsidRPr="000F7EDC" w:rsidRDefault="007356EA" w:rsidP="00903932">
      <w:pPr>
        <w:pStyle w:val="TOCHeading"/>
        <w:rPr>
          <w:ins w:id="15" w:author="Haldar, Souvik" w:date="2022-06-25T18:04:00Z"/>
          <w:rFonts w:asciiTheme="minorHAnsi" w:hAnsiTheme="minorHAnsi" w:cstheme="minorHAnsi"/>
          <w:color w:val="8F9195"/>
          <w:sz w:val="108"/>
          <w:szCs w:val="108"/>
          <w:rPrChange w:id="16" w:author="Haldar, Souvik" w:date="2022-06-25T18:15:00Z">
            <w:rPr>
              <w:ins w:id="17" w:author="Haldar, Souvik" w:date="2022-06-25T18:04:00Z"/>
              <w:rFonts w:ascii="Georgia" w:hAnsi="Georgia"/>
              <w:color w:val="8F9195"/>
              <w:sz w:val="108"/>
              <w:szCs w:val="108"/>
            </w:rPr>
          </w:rPrChange>
        </w:rPr>
      </w:pPr>
      <w:r w:rsidRPr="000F7EDC">
        <w:rPr>
          <w:rFonts w:asciiTheme="minorHAnsi" w:hAnsiTheme="minorHAnsi" w:cstheme="minorHAnsi"/>
          <w:color w:val="8F9195"/>
          <w:sz w:val="108"/>
          <w:szCs w:val="108"/>
          <w:rPrChange w:id="18" w:author="Haldar, Souvik" w:date="2022-06-25T18:15:00Z">
            <w:rPr>
              <w:rFonts w:ascii="Georgia" w:hAnsi="Georgia"/>
              <w:color w:val="8F9195"/>
              <w:sz w:val="108"/>
              <w:szCs w:val="108"/>
            </w:rPr>
          </w:rPrChange>
        </w:rPr>
        <w:br w:type="page"/>
      </w:r>
    </w:p>
    <w:p w14:paraId="4BED4F0D" w14:textId="77777777" w:rsidR="00E7595D" w:rsidRPr="000F7EDC" w:rsidRDefault="00E7595D" w:rsidP="00E7595D">
      <w:pPr>
        <w:jc w:val="right"/>
        <w:rPr>
          <w:ins w:id="19" w:author="Haldar, Souvik" w:date="2022-06-25T18:06:00Z"/>
          <w:rFonts w:asciiTheme="minorHAnsi" w:eastAsiaTheme="majorEastAsia" w:hAnsiTheme="minorHAnsi" w:cstheme="minorHAnsi"/>
          <w:color w:val="8F9195"/>
          <w:sz w:val="44"/>
          <w:szCs w:val="44"/>
          <w:lang w:val="en-US" w:eastAsia="ja-JP"/>
          <w:rPrChange w:id="20" w:author="Haldar, Souvik" w:date="2022-06-25T18:15:00Z">
            <w:rPr>
              <w:ins w:id="21" w:author="Haldar, Souvik" w:date="2022-06-25T18:06:00Z"/>
              <w:rFonts w:ascii="Georgia" w:eastAsiaTheme="majorEastAsia" w:hAnsi="Georgia" w:cstheme="majorBidi"/>
              <w:color w:val="8F9195"/>
              <w:sz w:val="44"/>
              <w:szCs w:val="44"/>
              <w:lang w:val="en-US" w:eastAsia="ja-JP"/>
            </w:rPr>
          </w:rPrChange>
        </w:rPr>
      </w:pPr>
    </w:p>
    <w:p w14:paraId="665347BF" w14:textId="77777777" w:rsidR="00E7595D" w:rsidRPr="000F7EDC" w:rsidRDefault="00E7595D" w:rsidP="00E7595D">
      <w:pPr>
        <w:jc w:val="right"/>
        <w:rPr>
          <w:ins w:id="22" w:author="Haldar, Souvik" w:date="2022-06-25T18:06:00Z"/>
          <w:rFonts w:asciiTheme="minorHAnsi" w:eastAsiaTheme="majorEastAsia" w:hAnsiTheme="minorHAnsi" w:cstheme="minorHAnsi"/>
          <w:color w:val="8F9195"/>
          <w:sz w:val="44"/>
          <w:szCs w:val="44"/>
          <w:lang w:val="en-US" w:eastAsia="ja-JP"/>
          <w:rPrChange w:id="23" w:author="Haldar, Souvik" w:date="2022-06-25T18:15:00Z">
            <w:rPr>
              <w:ins w:id="24" w:author="Haldar, Souvik" w:date="2022-06-25T18:06:00Z"/>
              <w:rFonts w:ascii="Georgia" w:eastAsiaTheme="majorEastAsia" w:hAnsi="Georgia" w:cstheme="majorBidi"/>
              <w:color w:val="8F9195"/>
              <w:sz w:val="44"/>
              <w:szCs w:val="44"/>
              <w:lang w:val="en-US" w:eastAsia="ja-JP"/>
            </w:rPr>
          </w:rPrChange>
        </w:rPr>
      </w:pPr>
    </w:p>
    <w:p w14:paraId="6F1ABD85" w14:textId="77777777" w:rsidR="00E7595D" w:rsidRPr="000F7EDC" w:rsidRDefault="00E7595D" w:rsidP="00E7595D">
      <w:pPr>
        <w:jc w:val="right"/>
        <w:rPr>
          <w:ins w:id="25" w:author="Haldar, Souvik" w:date="2022-06-25T18:06:00Z"/>
          <w:rFonts w:asciiTheme="minorHAnsi" w:eastAsiaTheme="majorEastAsia" w:hAnsiTheme="minorHAnsi" w:cstheme="minorHAnsi"/>
          <w:color w:val="8F9195"/>
          <w:sz w:val="44"/>
          <w:szCs w:val="44"/>
          <w:lang w:val="en-US" w:eastAsia="ja-JP"/>
          <w:rPrChange w:id="26" w:author="Haldar, Souvik" w:date="2022-06-25T18:15:00Z">
            <w:rPr>
              <w:ins w:id="27" w:author="Haldar, Souvik" w:date="2022-06-25T18:06:00Z"/>
              <w:rFonts w:ascii="Georgia" w:eastAsiaTheme="majorEastAsia" w:hAnsi="Georgia" w:cstheme="majorBidi"/>
              <w:color w:val="8F9195"/>
              <w:sz w:val="44"/>
              <w:szCs w:val="44"/>
              <w:lang w:val="en-US" w:eastAsia="ja-JP"/>
            </w:rPr>
          </w:rPrChange>
        </w:rPr>
      </w:pPr>
    </w:p>
    <w:p w14:paraId="00CD4A17" w14:textId="32AC6357" w:rsidR="00E7595D" w:rsidRPr="000F7EDC" w:rsidRDefault="00E34289">
      <w:pPr>
        <w:jc w:val="right"/>
        <w:rPr>
          <w:ins w:id="28" w:author="Haldar, Souvik" w:date="2022-06-25T18:05:00Z"/>
          <w:rFonts w:asciiTheme="minorHAnsi" w:eastAsiaTheme="majorEastAsia" w:hAnsiTheme="minorHAnsi" w:cstheme="minorHAnsi"/>
          <w:color w:val="8F9195"/>
          <w:sz w:val="44"/>
          <w:szCs w:val="44"/>
          <w:lang w:val="en-US" w:eastAsia="ja-JP"/>
          <w:rPrChange w:id="29" w:author="Haldar, Souvik" w:date="2022-06-25T18:15:00Z">
            <w:rPr>
              <w:ins w:id="30" w:author="Haldar, Souvik" w:date="2022-06-25T18:05:00Z"/>
              <w:rFonts w:ascii="Georgia" w:eastAsiaTheme="majorEastAsia" w:hAnsi="Georgia" w:cstheme="majorBidi"/>
              <w:b/>
              <w:bCs/>
              <w:color w:val="8F9195"/>
              <w:sz w:val="108"/>
              <w:szCs w:val="108"/>
              <w:lang w:val="en-US" w:eastAsia="ja-JP"/>
            </w:rPr>
          </w:rPrChange>
        </w:rPr>
        <w:pPrChange w:id="31" w:author="Haldar, Souvik" w:date="2022-06-25T18:06:00Z">
          <w:pPr/>
        </w:pPrChange>
      </w:pPr>
      <w:r>
        <w:rPr>
          <w:rFonts w:asciiTheme="minorHAnsi" w:eastAsiaTheme="majorEastAsia" w:hAnsiTheme="minorHAnsi" w:cstheme="minorHAnsi"/>
          <w:color w:val="8F9195"/>
          <w:sz w:val="44"/>
          <w:szCs w:val="44"/>
          <w:lang w:val="en-US" w:eastAsia="ja-JP"/>
        </w:rPr>
        <w:t>Azure Connectors</w:t>
      </w:r>
      <w:ins w:id="32" w:author="Haldar, Souvik" w:date="2022-06-25T18:07:00Z">
        <w:r w:rsidR="00E7595D" w:rsidRPr="000F7EDC">
          <w:rPr>
            <w:rFonts w:asciiTheme="minorHAnsi" w:eastAsiaTheme="majorEastAsia" w:hAnsiTheme="minorHAnsi" w:cstheme="minorHAnsi"/>
            <w:color w:val="8F9195"/>
            <w:sz w:val="44"/>
            <w:szCs w:val="44"/>
            <w:lang w:val="en-US" w:eastAsia="ja-JP"/>
            <w:rPrChange w:id="33" w:author="Haldar, Souvik" w:date="2022-06-25T18:15:00Z">
              <w:rPr>
                <w:rFonts w:ascii="Georgia" w:eastAsiaTheme="majorEastAsia" w:hAnsi="Georgia" w:cstheme="majorBidi"/>
                <w:color w:val="8F9195"/>
                <w:sz w:val="44"/>
                <w:szCs w:val="44"/>
                <w:lang w:val="en-US" w:eastAsia="ja-JP"/>
              </w:rPr>
            </w:rPrChange>
          </w:rPr>
          <w:t xml:space="preserve"> D</w:t>
        </w:r>
      </w:ins>
      <w:ins w:id="34" w:author="Haldar, Souvik" w:date="2022-06-25T18:08:00Z">
        <w:r w:rsidR="00E7595D" w:rsidRPr="000F7EDC">
          <w:rPr>
            <w:rFonts w:asciiTheme="minorHAnsi" w:eastAsiaTheme="majorEastAsia" w:hAnsiTheme="minorHAnsi" w:cstheme="minorHAnsi"/>
            <w:color w:val="8F9195"/>
            <w:sz w:val="44"/>
            <w:szCs w:val="44"/>
            <w:lang w:val="en-US" w:eastAsia="ja-JP"/>
            <w:rPrChange w:id="35" w:author="Haldar, Souvik" w:date="2022-06-25T18:15:00Z">
              <w:rPr>
                <w:rFonts w:ascii="Georgia" w:eastAsiaTheme="majorEastAsia" w:hAnsi="Georgia" w:cstheme="majorBidi"/>
                <w:color w:val="8F9195"/>
                <w:sz w:val="44"/>
                <w:szCs w:val="44"/>
                <w:lang w:val="en-US" w:eastAsia="ja-JP"/>
              </w:rPr>
            </w:rPrChange>
          </w:rPr>
          <w:t>ocument Version</w:t>
        </w:r>
      </w:ins>
    </w:p>
    <w:tbl>
      <w:tblPr>
        <w:tblStyle w:val="TableGrid"/>
        <w:tblW w:w="9066" w:type="dxa"/>
        <w:tblLook w:val="04A0" w:firstRow="1" w:lastRow="0" w:firstColumn="1" w:lastColumn="0" w:noHBand="0" w:noVBand="1"/>
        <w:tblPrChange w:id="36" w:author="Haldar, Souvik" w:date="2022-06-25T18:07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3022"/>
        <w:gridCol w:w="3022"/>
        <w:gridCol w:w="3022"/>
        <w:tblGridChange w:id="37">
          <w:tblGrid>
            <w:gridCol w:w="2840"/>
            <w:gridCol w:w="2840"/>
            <w:gridCol w:w="2840"/>
          </w:tblGrid>
        </w:tblGridChange>
      </w:tblGrid>
      <w:tr w:rsidR="00E7595D" w:rsidRPr="000F7EDC" w14:paraId="03965D69" w14:textId="77777777" w:rsidTr="00E7595D">
        <w:trPr>
          <w:trHeight w:val="297"/>
          <w:ins w:id="38" w:author="Haldar, Souvik" w:date="2022-06-25T18:05:00Z"/>
        </w:trPr>
        <w:tc>
          <w:tcPr>
            <w:tcW w:w="3022" w:type="dxa"/>
            <w:tcPrChange w:id="39" w:author="Haldar, Souvik" w:date="2022-06-25T18:07:00Z">
              <w:tcPr>
                <w:tcW w:w="2840" w:type="dxa"/>
              </w:tcPr>
            </w:tcPrChange>
          </w:tcPr>
          <w:p w14:paraId="5E9FF878" w14:textId="77777777" w:rsidR="00E7595D" w:rsidRPr="000F7EDC" w:rsidRDefault="00E7595D">
            <w:pPr>
              <w:jc w:val="center"/>
              <w:rPr>
                <w:ins w:id="40" w:author="Haldar, Souvik" w:date="2022-06-25T18:05:00Z"/>
                <w:rFonts w:asciiTheme="minorHAnsi" w:eastAsia="Calibri" w:hAnsiTheme="minorHAnsi" w:cstheme="minorHAnsi"/>
                <w:b/>
                <w:bCs/>
                <w:i/>
                <w:iCs/>
                <w:sz w:val="24"/>
                <w:szCs w:val="24"/>
                <w:lang w:val="en-US"/>
                <w:rPrChange w:id="41" w:author="Haldar, Souvik" w:date="2022-06-25T18:15:00Z">
                  <w:rPr>
                    <w:ins w:id="42" w:author="Haldar, Souvik" w:date="2022-06-25T18:05:00Z"/>
                    <w:rFonts w:eastAsia="Times New Roman"/>
                    <w:b/>
                    <w:bCs/>
                    <w:szCs w:val="22"/>
                    <w:lang w:val="en-GB"/>
                  </w:rPr>
                </w:rPrChange>
              </w:rPr>
            </w:pPr>
            <w:ins w:id="43" w:author="Haldar, Souvik" w:date="2022-06-25T18:05:00Z">
              <w:r w:rsidRPr="000F7EDC">
                <w:rPr>
                  <w:rFonts w:asciiTheme="minorHAnsi" w:eastAsia="Calibri" w:hAnsiTheme="minorHAnsi" w:cstheme="minorHAnsi"/>
                  <w:b/>
                  <w:bCs/>
                  <w:i/>
                  <w:iCs/>
                  <w:sz w:val="24"/>
                  <w:szCs w:val="24"/>
                  <w:lang w:val="en-US"/>
                  <w:rPrChange w:id="44" w:author="Haldar, Souvik" w:date="2022-06-25T18:15:00Z">
                    <w:rPr>
                      <w:rFonts w:eastAsia="Times New Roman"/>
                      <w:b/>
                      <w:bCs/>
                    </w:rPr>
                  </w:rPrChange>
                </w:rPr>
                <w:t>Author</w:t>
              </w:r>
            </w:ins>
          </w:p>
        </w:tc>
        <w:tc>
          <w:tcPr>
            <w:tcW w:w="3022" w:type="dxa"/>
            <w:tcPrChange w:id="45" w:author="Haldar, Souvik" w:date="2022-06-25T18:07:00Z">
              <w:tcPr>
                <w:tcW w:w="2840" w:type="dxa"/>
              </w:tcPr>
            </w:tcPrChange>
          </w:tcPr>
          <w:p w14:paraId="3A0C0290" w14:textId="77777777" w:rsidR="00E7595D" w:rsidRPr="000F7EDC" w:rsidRDefault="00E7595D">
            <w:pPr>
              <w:jc w:val="center"/>
              <w:rPr>
                <w:ins w:id="46" w:author="Haldar, Souvik" w:date="2022-06-25T18:05:00Z"/>
                <w:rFonts w:asciiTheme="minorHAnsi" w:eastAsia="Calibri" w:hAnsiTheme="minorHAnsi" w:cstheme="minorHAnsi"/>
                <w:b/>
                <w:bCs/>
                <w:i/>
                <w:iCs/>
                <w:sz w:val="24"/>
                <w:szCs w:val="24"/>
                <w:lang w:val="en-US"/>
                <w:rPrChange w:id="47" w:author="Haldar, Souvik" w:date="2022-06-25T18:15:00Z">
                  <w:rPr>
                    <w:ins w:id="48" w:author="Haldar, Souvik" w:date="2022-06-25T18:05:00Z"/>
                    <w:rFonts w:eastAsia="Times New Roman"/>
                    <w:b/>
                    <w:bCs/>
                    <w:szCs w:val="22"/>
                    <w:lang w:val="en-GB"/>
                  </w:rPr>
                </w:rPrChange>
              </w:rPr>
            </w:pPr>
            <w:ins w:id="49" w:author="Haldar, Souvik" w:date="2022-06-25T18:05:00Z">
              <w:r w:rsidRPr="000F7EDC">
                <w:rPr>
                  <w:rFonts w:asciiTheme="minorHAnsi" w:eastAsia="Calibri" w:hAnsiTheme="minorHAnsi" w:cstheme="minorHAnsi"/>
                  <w:b/>
                  <w:bCs/>
                  <w:i/>
                  <w:iCs/>
                  <w:sz w:val="24"/>
                  <w:szCs w:val="24"/>
                  <w:lang w:val="en-US"/>
                  <w:rPrChange w:id="50" w:author="Haldar, Souvik" w:date="2022-06-25T18:15:00Z">
                    <w:rPr>
                      <w:rFonts w:eastAsia="Times New Roman"/>
                      <w:b/>
                      <w:bCs/>
                    </w:rPr>
                  </w:rPrChange>
                </w:rPr>
                <w:t>Version</w:t>
              </w:r>
            </w:ins>
          </w:p>
        </w:tc>
        <w:tc>
          <w:tcPr>
            <w:tcW w:w="3022" w:type="dxa"/>
            <w:tcPrChange w:id="51" w:author="Haldar, Souvik" w:date="2022-06-25T18:07:00Z">
              <w:tcPr>
                <w:tcW w:w="2840" w:type="dxa"/>
              </w:tcPr>
            </w:tcPrChange>
          </w:tcPr>
          <w:p w14:paraId="79CB33FD" w14:textId="77777777" w:rsidR="00E7595D" w:rsidRPr="000F7EDC" w:rsidRDefault="00E7595D">
            <w:pPr>
              <w:jc w:val="center"/>
              <w:rPr>
                <w:ins w:id="52" w:author="Haldar, Souvik" w:date="2022-06-25T18:05:00Z"/>
                <w:rFonts w:asciiTheme="minorHAnsi" w:eastAsia="Calibri" w:hAnsiTheme="minorHAnsi" w:cstheme="minorHAnsi"/>
                <w:b/>
                <w:bCs/>
                <w:i/>
                <w:iCs/>
                <w:sz w:val="24"/>
                <w:szCs w:val="24"/>
                <w:lang w:val="en-US"/>
                <w:rPrChange w:id="53" w:author="Haldar, Souvik" w:date="2022-06-25T18:15:00Z">
                  <w:rPr>
                    <w:ins w:id="54" w:author="Haldar, Souvik" w:date="2022-06-25T18:05:00Z"/>
                    <w:rFonts w:eastAsia="Times New Roman"/>
                    <w:b/>
                    <w:bCs/>
                    <w:szCs w:val="22"/>
                    <w:lang w:val="en-GB"/>
                  </w:rPr>
                </w:rPrChange>
              </w:rPr>
            </w:pPr>
            <w:ins w:id="55" w:author="Haldar, Souvik" w:date="2022-06-25T18:05:00Z">
              <w:r w:rsidRPr="000F7EDC">
                <w:rPr>
                  <w:rFonts w:asciiTheme="minorHAnsi" w:eastAsia="Calibri" w:hAnsiTheme="minorHAnsi" w:cstheme="minorHAnsi"/>
                  <w:b/>
                  <w:bCs/>
                  <w:i/>
                  <w:iCs/>
                  <w:sz w:val="24"/>
                  <w:szCs w:val="24"/>
                  <w:lang w:val="en-US"/>
                  <w:rPrChange w:id="56" w:author="Haldar, Souvik" w:date="2022-06-25T18:15:00Z">
                    <w:rPr>
                      <w:rFonts w:eastAsia="Times New Roman"/>
                      <w:b/>
                      <w:bCs/>
                    </w:rPr>
                  </w:rPrChange>
                </w:rPr>
                <w:t>Date</w:t>
              </w:r>
            </w:ins>
          </w:p>
        </w:tc>
      </w:tr>
      <w:tr w:rsidR="00E7595D" w:rsidRPr="000F7EDC" w14:paraId="308C1054" w14:textId="77777777" w:rsidTr="00E7595D">
        <w:trPr>
          <w:trHeight w:val="297"/>
          <w:ins w:id="57" w:author="Haldar, Souvik" w:date="2022-06-25T18:05:00Z"/>
        </w:trPr>
        <w:tc>
          <w:tcPr>
            <w:tcW w:w="3022" w:type="dxa"/>
            <w:tcPrChange w:id="58" w:author="Haldar, Souvik" w:date="2022-06-25T18:07:00Z">
              <w:tcPr>
                <w:tcW w:w="2840" w:type="dxa"/>
              </w:tcPr>
            </w:tcPrChange>
          </w:tcPr>
          <w:p w14:paraId="3A8A3938" w14:textId="77777777" w:rsidR="00E7595D" w:rsidRPr="000F7EDC" w:rsidRDefault="00E7595D">
            <w:pPr>
              <w:jc w:val="center"/>
              <w:rPr>
                <w:ins w:id="59" w:author="Haldar, Souvik" w:date="2022-06-25T18:05:00Z"/>
                <w:rFonts w:asciiTheme="minorHAnsi" w:eastAsia="Calibri" w:hAnsiTheme="minorHAnsi" w:cstheme="minorHAnsi"/>
                <w:i/>
                <w:iCs/>
                <w:sz w:val="24"/>
                <w:szCs w:val="24"/>
                <w:lang w:val="en-US"/>
                <w:rPrChange w:id="60" w:author="Haldar, Souvik" w:date="2022-06-25T18:15:00Z">
                  <w:rPr>
                    <w:ins w:id="61" w:author="Haldar, Souvik" w:date="2022-06-25T18:05:00Z"/>
                    <w:rFonts w:eastAsia="Times New Roman"/>
                    <w:szCs w:val="22"/>
                    <w:lang w:val="en-GB"/>
                  </w:rPr>
                </w:rPrChange>
              </w:rPr>
            </w:pPr>
            <w:proofErr w:type="spellStart"/>
            <w:ins w:id="62" w:author="Haldar, Souvik" w:date="2022-06-25T18:05:00Z">
              <w:r w:rsidRPr="000F7EDC">
                <w:rPr>
                  <w:rFonts w:asciiTheme="minorHAnsi" w:eastAsia="Calibri" w:hAnsiTheme="minorHAnsi" w:cstheme="minorHAnsi"/>
                  <w:i/>
                  <w:iCs/>
                  <w:sz w:val="24"/>
                  <w:szCs w:val="24"/>
                  <w:lang w:val="en-US"/>
                  <w:rPrChange w:id="63" w:author="Haldar, Souvik" w:date="2022-06-25T18:15:00Z">
                    <w:rPr>
                      <w:rFonts w:eastAsia="Times New Roman"/>
                    </w:rPr>
                  </w:rPrChange>
                </w:rPr>
                <w:t>Souvik</w:t>
              </w:r>
              <w:proofErr w:type="spellEnd"/>
            </w:ins>
          </w:p>
        </w:tc>
        <w:tc>
          <w:tcPr>
            <w:tcW w:w="3022" w:type="dxa"/>
            <w:tcPrChange w:id="64" w:author="Haldar, Souvik" w:date="2022-06-25T18:07:00Z">
              <w:tcPr>
                <w:tcW w:w="2840" w:type="dxa"/>
              </w:tcPr>
            </w:tcPrChange>
          </w:tcPr>
          <w:p w14:paraId="63C1FC66" w14:textId="77777777" w:rsidR="00E7595D" w:rsidRPr="000F7EDC" w:rsidRDefault="00E7595D">
            <w:pPr>
              <w:jc w:val="center"/>
              <w:rPr>
                <w:ins w:id="65" w:author="Haldar, Souvik" w:date="2022-06-25T18:05:00Z"/>
                <w:rFonts w:asciiTheme="minorHAnsi" w:eastAsia="Calibri" w:hAnsiTheme="minorHAnsi" w:cstheme="minorHAnsi"/>
                <w:i/>
                <w:iCs/>
                <w:sz w:val="24"/>
                <w:szCs w:val="24"/>
                <w:lang w:val="en-US"/>
                <w:rPrChange w:id="66" w:author="Haldar, Souvik" w:date="2022-06-25T18:15:00Z">
                  <w:rPr>
                    <w:ins w:id="67" w:author="Haldar, Souvik" w:date="2022-06-25T18:05:00Z"/>
                    <w:rFonts w:eastAsia="Times New Roman"/>
                    <w:szCs w:val="22"/>
                    <w:lang w:val="en-GB"/>
                  </w:rPr>
                </w:rPrChange>
              </w:rPr>
            </w:pPr>
            <w:ins w:id="68" w:author="Haldar, Souvik" w:date="2022-06-25T18:05:00Z">
              <w:r w:rsidRPr="000F7EDC">
                <w:rPr>
                  <w:rFonts w:asciiTheme="minorHAnsi" w:eastAsia="Calibri" w:hAnsiTheme="minorHAnsi" w:cstheme="minorHAnsi"/>
                  <w:i/>
                  <w:iCs/>
                  <w:sz w:val="24"/>
                  <w:szCs w:val="24"/>
                  <w:lang w:val="en-US"/>
                  <w:rPrChange w:id="69" w:author="Haldar, Souvik" w:date="2022-06-25T18:15:00Z">
                    <w:rPr>
                      <w:rFonts w:eastAsia="Times New Roman"/>
                    </w:rPr>
                  </w:rPrChange>
                </w:rPr>
                <w:t>1</w:t>
              </w:r>
            </w:ins>
          </w:p>
        </w:tc>
        <w:tc>
          <w:tcPr>
            <w:tcW w:w="3022" w:type="dxa"/>
            <w:tcPrChange w:id="70" w:author="Haldar, Souvik" w:date="2022-06-25T18:07:00Z">
              <w:tcPr>
                <w:tcW w:w="2840" w:type="dxa"/>
              </w:tcPr>
            </w:tcPrChange>
          </w:tcPr>
          <w:p w14:paraId="23FCB3D7" w14:textId="419D6411" w:rsidR="00E7595D" w:rsidRPr="000F7EDC" w:rsidRDefault="00E7595D" w:rsidP="00E34289">
            <w:pPr>
              <w:jc w:val="center"/>
              <w:rPr>
                <w:ins w:id="71" w:author="Haldar, Souvik" w:date="2022-06-25T18:05:00Z"/>
                <w:rFonts w:asciiTheme="minorHAnsi" w:eastAsia="Calibri" w:hAnsiTheme="minorHAnsi" w:cstheme="minorHAnsi"/>
                <w:i/>
                <w:iCs/>
                <w:sz w:val="24"/>
                <w:szCs w:val="24"/>
                <w:lang w:val="en-US"/>
                <w:rPrChange w:id="72" w:author="Haldar, Souvik" w:date="2022-06-25T18:15:00Z">
                  <w:rPr>
                    <w:ins w:id="73" w:author="Haldar, Souvik" w:date="2022-06-25T18:05:00Z"/>
                    <w:rFonts w:eastAsia="Times New Roman"/>
                    <w:szCs w:val="22"/>
                    <w:lang w:val="en-GB"/>
                  </w:rPr>
                </w:rPrChange>
              </w:rPr>
            </w:pPr>
            <w:ins w:id="74" w:author="Haldar, Souvik" w:date="2022-06-25T18:05:00Z">
              <w:r w:rsidRPr="000F7EDC">
                <w:rPr>
                  <w:rFonts w:asciiTheme="minorHAnsi" w:eastAsia="Calibri" w:hAnsiTheme="minorHAnsi" w:cstheme="minorHAnsi"/>
                  <w:i/>
                  <w:iCs/>
                  <w:sz w:val="24"/>
                  <w:szCs w:val="24"/>
                  <w:lang w:val="en-US"/>
                  <w:rPrChange w:id="75" w:author="Haldar, Souvik" w:date="2022-06-25T18:15:00Z">
                    <w:rPr>
                      <w:rFonts w:eastAsia="Times New Roman"/>
                    </w:rPr>
                  </w:rPrChange>
                </w:rPr>
                <w:t>14-0</w:t>
              </w:r>
            </w:ins>
            <w:r w:rsidR="00E34289">
              <w:rPr>
                <w:rFonts w:asciiTheme="minorHAnsi" w:eastAsia="Calibri" w:hAnsiTheme="minorHAnsi" w:cstheme="minorHAnsi"/>
                <w:i/>
                <w:iCs/>
                <w:sz w:val="24"/>
                <w:szCs w:val="24"/>
                <w:lang w:val="en-US"/>
              </w:rPr>
              <w:t>2</w:t>
            </w:r>
            <w:ins w:id="76" w:author="Haldar, Souvik" w:date="2022-06-25T18:05:00Z">
              <w:r w:rsidRPr="000F7EDC">
                <w:rPr>
                  <w:rFonts w:asciiTheme="minorHAnsi" w:eastAsia="Calibri" w:hAnsiTheme="minorHAnsi" w:cstheme="minorHAnsi"/>
                  <w:i/>
                  <w:iCs/>
                  <w:sz w:val="24"/>
                  <w:szCs w:val="24"/>
                  <w:lang w:val="en-US"/>
                  <w:rPrChange w:id="77" w:author="Haldar, Souvik" w:date="2022-06-25T18:15:00Z">
                    <w:rPr>
                      <w:rFonts w:eastAsia="Times New Roman"/>
                    </w:rPr>
                  </w:rPrChange>
                </w:rPr>
                <w:t>-202</w:t>
              </w:r>
            </w:ins>
            <w:r w:rsidR="00E34289">
              <w:rPr>
                <w:rFonts w:asciiTheme="minorHAnsi" w:eastAsia="Calibri" w:hAnsiTheme="minorHAnsi" w:cstheme="minorHAnsi"/>
                <w:i/>
                <w:iCs/>
                <w:sz w:val="24"/>
                <w:szCs w:val="24"/>
                <w:lang w:val="en-US"/>
              </w:rPr>
              <w:t>3</w:t>
            </w:r>
          </w:p>
        </w:tc>
      </w:tr>
    </w:tbl>
    <w:p w14:paraId="0DB5F960" w14:textId="66B675AD" w:rsidR="00FC7742" w:rsidRPr="000F7EDC" w:rsidRDefault="00FC7742">
      <w:pPr>
        <w:spacing w:after="0" w:line="240" w:lineRule="auto"/>
        <w:rPr>
          <w:ins w:id="78" w:author="Haldar, Souvik" w:date="2022-06-25T13:00:00Z"/>
          <w:rFonts w:asciiTheme="minorHAnsi" w:eastAsia="Calibri" w:hAnsiTheme="minorHAnsi" w:cstheme="minorHAnsi"/>
          <w:i/>
          <w:iCs/>
          <w:sz w:val="24"/>
          <w:szCs w:val="24"/>
          <w:rPrChange w:id="79" w:author="Haldar, Souvik" w:date="2022-06-25T18:15:00Z">
            <w:rPr>
              <w:ins w:id="80" w:author="Haldar, Souvik" w:date="2022-06-25T13:00:00Z"/>
              <w:rFonts w:ascii="Georgia" w:hAnsi="Georgia"/>
              <w:color w:val="8F9195"/>
              <w:sz w:val="108"/>
              <w:szCs w:val="108"/>
            </w:rPr>
          </w:rPrChange>
        </w:rPr>
        <w:pPrChange w:id="81" w:author="Haldar, Souvik" w:date="2022-06-25T18:07:00Z">
          <w:pPr>
            <w:pStyle w:val="TOCHeading"/>
          </w:pPr>
        </w:pPrChange>
      </w:pPr>
    </w:p>
    <w:p w14:paraId="45CA2FCF" w14:textId="412DC631" w:rsidR="00FC7742" w:rsidRPr="000F7EDC" w:rsidRDefault="00FC7742" w:rsidP="00FC7742">
      <w:pPr>
        <w:spacing w:after="0" w:line="240" w:lineRule="auto"/>
        <w:jc w:val="center"/>
        <w:rPr>
          <w:ins w:id="82" w:author="Haldar, Souvik" w:date="2022-06-25T18:05:00Z"/>
          <w:rFonts w:asciiTheme="minorHAnsi" w:eastAsia="Times New Roman" w:hAnsiTheme="minorHAnsi" w:cstheme="minorHAnsi"/>
          <w:sz w:val="22"/>
          <w:rPrChange w:id="83" w:author="Haldar, Souvik" w:date="2022-06-25T18:15:00Z">
            <w:rPr>
              <w:ins w:id="84" w:author="Haldar, Souvik" w:date="2022-06-25T18:05:00Z"/>
              <w:rFonts w:eastAsia="Times New Roman" w:cs="Arial"/>
              <w:sz w:val="22"/>
            </w:rPr>
          </w:rPrChange>
        </w:rPr>
      </w:pPr>
    </w:p>
    <w:p w14:paraId="141918F9" w14:textId="21DFD3C3" w:rsidR="00E7595D" w:rsidRPr="000F7EDC" w:rsidRDefault="00E7595D" w:rsidP="00FC7742">
      <w:pPr>
        <w:spacing w:after="0" w:line="240" w:lineRule="auto"/>
        <w:jc w:val="center"/>
        <w:rPr>
          <w:ins w:id="85" w:author="Haldar, Souvik" w:date="2022-06-25T18:05:00Z"/>
          <w:rFonts w:asciiTheme="minorHAnsi" w:eastAsia="Times New Roman" w:hAnsiTheme="minorHAnsi" w:cstheme="minorHAnsi"/>
          <w:sz w:val="22"/>
          <w:rPrChange w:id="86" w:author="Haldar, Souvik" w:date="2022-06-25T18:15:00Z">
            <w:rPr>
              <w:ins w:id="87" w:author="Haldar, Souvik" w:date="2022-06-25T18:05:00Z"/>
              <w:rFonts w:eastAsia="Times New Roman" w:cs="Arial"/>
              <w:sz w:val="22"/>
            </w:rPr>
          </w:rPrChange>
        </w:rPr>
      </w:pPr>
    </w:p>
    <w:p w14:paraId="22CBA85F" w14:textId="7A0717C1" w:rsidR="00E7595D" w:rsidRPr="000F7EDC" w:rsidRDefault="00E7595D" w:rsidP="00FC7742">
      <w:pPr>
        <w:spacing w:after="0" w:line="240" w:lineRule="auto"/>
        <w:jc w:val="center"/>
        <w:rPr>
          <w:ins w:id="88" w:author="Haldar, Souvik" w:date="2022-06-25T18:05:00Z"/>
          <w:rFonts w:asciiTheme="minorHAnsi" w:eastAsia="Times New Roman" w:hAnsiTheme="minorHAnsi" w:cstheme="minorHAnsi"/>
          <w:sz w:val="22"/>
          <w:rPrChange w:id="89" w:author="Haldar, Souvik" w:date="2022-06-25T18:15:00Z">
            <w:rPr>
              <w:ins w:id="90" w:author="Haldar, Souvik" w:date="2022-06-25T18:05:00Z"/>
              <w:rFonts w:eastAsia="Times New Roman" w:cs="Arial"/>
              <w:sz w:val="22"/>
            </w:rPr>
          </w:rPrChange>
        </w:rPr>
      </w:pPr>
    </w:p>
    <w:p w14:paraId="7D273FBF" w14:textId="65C56D4F" w:rsidR="00E7595D" w:rsidRPr="000F7EDC" w:rsidRDefault="00E7595D">
      <w:pPr>
        <w:spacing w:after="0" w:line="240" w:lineRule="auto"/>
        <w:rPr>
          <w:ins w:id="91" w:author="Haldar, Souvik" w:date="2022-06-25T18:05:00Z"/>
          <w:rFonts w:asciiTheme="minorHAnsi" w:eastAsia="Times New Roman" w:hAnsiTheme="minorHAnsi" w:cstheme="minorHAnsi"/>
          <w:sz w:val="22"/>
          <w:rPrChange w:id="92" w:author="Haldar, Souvik" w:date="2022-06-25T18:15:00Z">
            <w:rPr>
              <w:ins w:id="93" w:author="Haldar, Souvik" w:date="2022-06-25T18:05:00Z"/>
              <w:rFonts w:eastAsia="Times New Roman" w:cs="Arial"/>
              <w:sz w:val="22"/>
            </w:rPr>
          </w:rPrChange>
        </w:rPr>
        <w:pPrChange w:id="94" w:author="Haldar, Souvik" w:date="2022-06-25T18:07:00Z">
          <w:pPr>
            <w:spacing w:after="0" w:line="240" w:lineRule="auto"/>
            <w:jc w:val="center"/>
          </w:pPr>
        </w:pPrChange>
      </w:pPr>
    </w:p>
    <w:p w14:paraId="61FF5154" w14:textId="1ADFF75B" w:rsidR="00E7595D" w:rsidRPr="000F7EDC" w:rsidRDefault="00E7595D" w:rsidP="00FC7742">
      <w:pPr>
        <w:spacing w:after="0" w:line="240" w:lineRule="auto"/>
        <w:jc w:val="center"/>
        <w:rPr>
          <w:ins w:id="95" w:author="Haldar, Souvik" w:date="2022-06-25T18:05:00Z"/>
          <w:rFonts w:asciiTheme="minorHAnsi" w:eastAsia="Times New Roman" w:hAnsiTheme="minorHAnsi" w:cstheme="minorHAnsi"/>
          <w:sz w:val="22"/>
          <w:rPrChange w:id="96" w:author="Haldar, Souvik" w:date="2022-06-25T18:15:00Z">
            <w:rPr>
              <w:ins w:id="97" w:author="Haldar, Souvik" w:date="2022-06-25T18:05:00Z"/>
              <w:rFonts w:eastAsia="Times New Roman" w:cs="Arial"/>
              <w:sz w:val="22"/>
            </w:rPr>
          </w:rPrChange>
        </w:rPr>
      </w:pPr>
    </w:p>
    <w:p w14:paraId="1D2130DB" w14:textId="1D5C1063" w:rsidR="00E7595D" w:rsidRPr="000F7EDC" w:rsidRDefault="00E7595D" w:rsidP="00FC7742">
      <w:pPr>
        <w:spacing w:after="0" w:line="240" w:lineRule="auto"/>
        <w:jc w:val="center"/>
        <w:rPr>
          <w:ins w:id="98" w:author="Haldar, Souvik" w:date="2022-06-25T18:05:00Z"/>
          <w:rFonts w:asciiTheme="minorHAnsi" w:eastAsia="Times New Roman" w:hAnsiTheme="minorHAnsi" w:cstheme="minorHAnsi"/>
          <w:sz w:val="22"/>
          <w:rPrChange w:id="99" w:author="Haldar, Souvik" w:date="2022-06-25T18:15:00Z">
            <w:rPr>
              <w:ins w:id="100" w:author="Haldar, Souvik" w:date="2022-06-25T18:05:00Z"/>
              <w:rFonts w:eastAsia="Times New Roman" w:cs="Arial"/>
              <w:sz w:val="22"/>
            </w:rPr>
          </w:rPrChange>
        </w:rPr>
      </w:pPr>
    </w:p>
    <w:p w14:paraId="6FED5CBC" w14:textId="000B9009" w:rsidR="00E7595D" w:rsidRPr="000F7EDC" w:rsidRDefault="00E7595D" w:rsidP="00FC7742">
      <w:pPr>
        <w:spacing w:after="0" w:line="240" w:lineRule="auto"/>
        <w:jc w:val="center"/>
        <w:rPr>
          <w:ins w:id="101" w:author="Haldar, Souvik" w:date="2022-06-25T18:05:00Z"/>
          <w:rFonts w:asciiTheme="minorHAnsi" w:eastAsia="Times New Roman" w:hAnsiTheme="minorHAnsi" w:cstheme="minorHAnsi"/>
          <w:sz w:val="22"/>
          <w:rPrChange w:id="102" w:author="Haldar, Souvik" w:date="2022-06-25T18:15:00Z">
            <w:rPr>
              <w:ins w:id="103" w:author="Haldar, Souvik" w:date="2022-06-25T18:05:00Z"/>
              <w:rFonts w:eastAsia="Times New Roman" w:cs="Arial"/>
              <w:sz w:val="22"/>
            </w:rPr>
          </w:rPrChange>
        </w:rPr>
      </w:pPr>
    </w:p>
    <w:p w14:paraId="56A166EF" w14:textId="08F6CB7A" w:rsidR="00E7595D" w:rsidRPr="000F7EDC" w:rsidRDefault="00E7595D" w:rsidP="00FC7742">
      <w:pPr>
        <w:spacing w:after="0" w:line="240" w:lineRule="auto"/>
        <w:jc w:val="center"/>
        <w:rPr>
          <w:ins w:id="104" w:author="Haldar, Souvik" w:date="2022-06-25T18:05:00Z"/>
          <w:rFonts w:asciiTheme="minorHAnsi" w:eastAsia="Times New Roman" w:hAnsiTheme="minorHAnsi" w:cstheme="minorHAnsi"/>
          <w:sz w:val="22"/>
          <w:rPrChange w:id="105" w:author="Haldar, Souvik" w:date="2022-06-25T18:15:00Z">
            <w:rPr>
              <w:ins w:id="106" w:author="Haldar, Souvik" w:date="2022-06-25T18:05:00Z"/>
              <w:rFonts w:eastAsia="Times New Roman" w:cs="Arial"/>
              <w:sz w:val="22"/>
            </w:rPr>
          </w:rPrChange>
        </w:rPr>
      </w:pPr>
    </w:p>
    <w:p w14:paraId="7EE8B09A" w14:textId="3FCC075F" w:rsidR="00E7595D" w:rsidRPr="000F7EDC" w:rsidRDefault="00E7595D" w:rsidP="00FC7742">
      <w:pPr>
        <w:spacing w:after="0" w:line="240" w:lineRule="auto"/>
        <w:jc w:val="center"/>
        <w:rPr>
          <w:ins w:id="107" w:author="Haldar, Souvik" w:date="2022-06-25T18:05:00Z"/>
          <w:rFonts w:asciiTheme="minorHAnsi" w:eastAsia="Times New Roman" w:hAnsiTheme="minorHAnsi" w:cstheme="minorHAnsi"/>
          <w:sz w:val="22"/>
          <w:rPrChange w:id="108" w:author="Haldar, Souvik" w:date="2022-06-25T18:15:00Z">
            <w:rPr>
              <w:ins w:id="109" w:author="Haldar, Souvik" w:date="2022-06-25T18:05:00Z"/>
              <w:rFonts w:eastAsia="Times New Roman" w:cs="Arial"/>
              <w:sz w:val="22"/>
            </w:rPr>
          </w:rPrChange>
        </w:rPr>
      </w:pPr>
    </w:p>
    <w:p w14:paraId="11439212" w14:textId="684765BF" w:rsidR="00E7595D" w:rsidRPr="000F7EDC" w:rsidRDefault="00E7595D" w:rsidP="00FC7742">
      <w:pPr>
        <w:spacing w:after="0" w:line="240" w:lineRule="auto"/>
        <w:jc w:val="center"/>
        <w:rPr>
          <w:ins w:id="110" w:author="Haldar, Souvik" w:date="2022-06-25T18:05:00Z"/>
          <w:rFonts w:asciiTheme="minorHAnsi" w:eastAsia="Times New Roman" w:hAnsiTheme="minorHAnsi" w:cstheme="minorHAnsi"/>
          <w:sz w:val="22"/>
          <w:rPrChange w:id="111" w:author="Haldar, Souvik" w:date="2022-06-25T18:15:00Z">
            <w:rPr>
              <w:ins w:id="112" w:author="Haldar, Souvik" w:date="2022-06-25T18:05:00Z"/>
              <w:rFonts w:eastAsia="Times New Roman" w:cs="Arial"/>
              <w:sz w:val="22"/>
            </w:rPr>
          </w:rPrChange>
        </w:rPr>
      </w:pPr>
    </w:p>
    <w:p w14:paraId="16174CD8" w14:textId="16EBC8FF" w:rsidR="00E7595D" w:rsidRPr="000F7EDC" w:rsidRDefault="00E7595D" w:rsidP="00FC7742">
      <w:pPr>
        <w:spacing w:after="0" w:line="240" w:lineRule="auto"/>
        <w:jc w:val="center"/>
        <w:rPr>
          <w:ins w:id="113" w:author="Haldar, Souvik" w:date="2022-06-25T18:05:00Z"/>
          <w:rFonts w:asciiTheme="minorHAnsi" w:eastAsia="Times New Roman" w:hAnsiTheme="minorHAnsi" w:cstheme="minorHAnsi"/>
          <w:sz w:val="22"/>
          <w:rPrChange w:id="114" w:author="Haldar, Souvik" w:date="2022-06-25T18:15:00Z">
            <w:rPr>
              <w:ins w:id="115" w:author="Haldar, Souvik" w:date="2022-06-25T18:05:00Z"/>
              <w:rFonts w:eastAsia="Times New Roman" w:cs="Arial"/>
              <w:sz w:val="22"/>
            </w:rPr>
          </w:rPrChange>
        </w:rPr>
      </w:pPr>
    </w:p>
    <w:p w14:paraId="6E8A9FE6" w14:textId="57251C69" w:rsidR="00E7595D" w:rsidRPr="000F7EDC" w:rsidRDefault="00E7595D" w:rsidP="00FC7742">
      <w:pPr>
        <w:spacing w:after="0" w:line="240" w:lineRule="auto"/>
        <w:jc w:val="center"/>
        <w:rPr>
          <w:ins w:id="116" w:author="Haldar, Souvik" w:date="2022-06-25T18:05:00Z"/>
          <w:rFonts w:asciiTheme="minorHAnsi" w:eastAsia="Times New Roman" w:hAnsiTheme="minorHAnsi" w:cstheme="minorHAnsi"/>
          <w:sz w:val="22"/>
          <w:rPrChange w:id="117" w:author="Haldar, Souvik" w:date="2022-06-25T18:15:00Z">
            <w:rPr>
              <w:ins w:id="118" w:author="Haldar, Souvik" w:date="2022-06-25T18:05:00Z"/>
              <w:rFonts w:eastAsia="Times New Roman" w:cs="Arial"/>
              <w:sz w:val="22"/>
            </w:rPr>
          </w:rPrChange>
        </w:rPr>
      </w:pPr>
    </w:p>
    <w:p w14:paraId="45BFCAAD" w14:textId="69CF2337" w:rsidR="00E7595D" w:rsidRPr="000F7EDC" w:rsidRDefault="00E7595D" w:rsidP="00FC7742">
      <w:pPr>
        <w:spacing w:after="0" w:line="240" w:lineRule="auto"/>
        <w:jc w:val="center"/>
        <w:rPr>
          <w:ins w:id="119" w:author="Haldar, Souvik" w:date="2022-06-25T18:05:00Z"/>
          <w:rFonts w:asciiTheme="minorHAnsi" w:eastAsia="Times New Roman" w:hAnsiTheme="minorHAnsi" w:cstheme="minorHAnsi"/>
          <w:sz w:val="22"/>
          <w:rPrChange w:id="120" w:author="Haldar, Souvik" w:date="2022-06-25T18:15:00Z">
            <w:rPr>
              <w:ins w:id="121" w:author="Haldar, Souvik" w:date="2022-06-25T18:05:00Z"/>
              <w:rFonts w:eastAsia="Times New Roman" w:cs="Arial"/>
              <w:sz w:val="22"/>
            </w:rPr>
          </w:rPrChange>
        </w:rPr>
      </w:pPr>
    </w:p>
    <w:p w14:paraId="4A86E30D" w14:textId="33C13D0B" w:rsidR="00E7595D" w:rsidRPr="000F7EDC" w:rsidRDefault="00E7595D" w:rsidP="00FC7742">
      <w:pPr>
        <w:spacing w:after="0" w:line="240" w:lineRule="auto"/>
        <w:jc w:val="center"/>
        <w:rPr>
          <w:ins w:id="122" w:author="Haldar, Souvik" w:date="2022-06-25T18:05:00Z"/>
          <w:rFonts w:asciiTheme="minorHAnsi" w:eastAsia="Times New Roman" w:hAnsiTheme="minorHAnsi" w:cstheme="minorHAnsi"/>
          <w:sz w:val="22"/>
          <w:rPrChange w:id="123" w:author="Haldar, Souvik" w:date="2022-06-25T18:15:00Z">
            <w:rPr>
              <w:ins w:id="124" w:author="Haldar, Souvik" w:date="2022-06-25T18:05:00Z"/>
              <w:rFonts w:eastAsia="Times New Roman" w:cs="Arial"/>
              <w:sz w:val="22"/>
            </w:rPr>
          </w:rPrChange>
        </w:rPr>
      </w:pPr>
    </w:p>
    <w:p w14:paraId="174FA83D" w14:textId="65F5EC72" w:rsidR="00E7595D" w:rsidRPr="000F7EDC" w:rsidRDefault="00E7595D" w:rsidP="00FC7742">
      <w:pPr>
        <w:spacing w:after="0" w:line="240" w:lineRule="auto"/>
        <w:jc w:val="center"/>
        <w:rPr>
          <w:ins w:id="125" w:author="Haldar, Souvik" w:date="2022-06-25T18:05:00Z"/>
          <w:rFonts w:asciiTheme="minorHAnsi" w:eastAsia="Times New Roman" w:hAnsiTheme="minorHAnsi" w:cstheme="minorHAnsi"/>
          <w:sz w:val="22"/>
          <w:rPrChange w:id="126" w:author="Haldar, Souvik" w:date="2022-06-25T18:15:00Z">
            <w:rPr>
              <w:ins w:id="127" w:author="Haldar, Souvik" w:date="2022-06-25T18:05:00Z"/>
              <w:rFonts w:eastAsia="Times New Roman" w:cs="Arial"/>
              <w:sz w:val="22"/>
            </w:rPr>
          </w:rPrChange>
        </w:rPr>
      </w:pPr>
    </w:p>
    <w:p w14:paraId="267CCBC6" w14:textId="1CA23629" w:rsidR="00E7595D" w:rsidRPr="000F7EDC" w:rsidRDefault="00E7595D" w:rsidP="00FC7742">
      <w:pPr>
        <w:spacing w:after="0" w:line="240" w:lineRule="auto"/>
        <w:jc w:val="center"/>
        <w:rPr>
          <w:ins w:id="128" w:author="Haldar, Souvik" w:date="2022-06-25T18:05:00Z"/>
          <w:rFonts w:asciiTheme="minorHAnsi" w:eastAsia="Times New Roman" w:hAnsiTheme="minorHAnsi" w:cstheme="minorHAnsi"/>
          <w:sz w:val="22"/>
          <w:rPrChange w:id="129" w:author="Haldar, Souvik" w:date="2022-06-25T18:15:00Z">
            <w:rPr>
              <w:ins w:id="130" w:author="Haldar, Souvik" w:date="2022-06-25T18:05:00Z"/>
              <w:rFonts w:eastAsia="Times New Roman" w:cs="Arial"/>
              <w:sz w:val="22"/>
            </w:rPr>
          </w:rPrChange>
        </w:rPr>
      </w:pPr>
    </w:p>
    <w:p w14:paraId="16048476" w14:textId="465A53DF" w:rsidR="00E7595D" w:rsidRPr="000F7EDC" w:rsidRDefault="00E7595D" w:rsidP="00FC7742">
      <w:pPr>
        <w:spacing w:after="0" w:line="240" w:lineRule="auto"/>
        <w:jc w:val="center"/>
        <w:rPr>
          <w:ins w:id="131" w:author="Haldar, Souvik" w:date="2022-06-25T18:05:00Z"/>
          <w:rFonts w:asciiTheme="minorHAnsi" w:eastAsia="Times New Roman" w:hAnsiTheme="minorHAnsi" w:cstheme="minorHAnsi"/>
          <w:sz w:val="22"/>
          <w:rPrChange w:id="132" w:author="Haldar, Souvik" w:date="2022-06-25T18:15:00Z">
            <w:rPr>
              <w:ins w:id="133" w:author="Haldar, Souvik" w:date="2022-06-25T18:05:00Z"/>
              <w:rFonts w:eastAsia="Times New Roman" w:cs="Arial"/>
              <w:sz w:val="22"/>
            </w:rPr>
          </w:rPrChange>
        </w:rPr>
      </w:pPr>
    </w:p>
    <w:p w14:paraId="125063E9" w14:textId="3115A994" w:rsidR="00E7595D" w:rsidRPr="000F7EDC" w:rsidRDefault="00E7595D" w:rsidP="00FC7742">
      <w:pPr>
        <w:spacing w:after="0" w:line="240" w:lineRule="auto"/>
        <w:jc w:val="center"/>
        <w:rPr>
          <w:ins w:id="134" w:author="Haldar, Souvik" w:date="2022-06-25T18:05:00Z"/>
          <w:rFonts w:asciiTheme="minorHAnsi" w:eastAsia="Times New Roman" w:hAnsiTheme="minorHAnsi" w:cstheme="minorHAnsi"/>
          <w:sz w:val="22"/>
          <w:rPrChange w:id="135" w:author="Haldar, Souvik" w:date="2022-06-25T18:15:00Z">
            <w:rPr>
              <w:ins w:id="136" w:author="Haldar, Souvik" w:date="2022-06-25T18:05:00Z"/>
              <w:rFonts w:eastAsia="Times New Roman" w:cs="Arial"/>
              <w:sz w:val="22"/>
            </w:rPr>
          </w:rPrChange>
        </w:rPr>
      </w:pPr>
    </w:p>
    <w:p w14:paraId="271754A1" w14:textId="4516715D" w:rsidR="00E7595D" w:rsidRPr="000F7EDC" w:rsidRDefault="00E7595D" w:rsidP="00FC7742">
      <w:pPr>
        <w:spacing w:after="0" w:line="240" w:lineRule="auto"/>
        <w:jc w:val="center"/>
        <w:rPr>
          <w:ins w:id="137" w:author="Haldar, Souvik" w:date="2022-06-25T18:05:00Z"/>
          <w:rFonts w:asciiTheme="minorHAnsi" w:eastAsia="Times New Roman" w:hAnsiTheme="minorHAnsi" w:cstheme="minorHAnsi"/>
          <w:sz w:val="22"/>
          <w:rPrChange w:id="138" w:author="Haldar, Souvik" w:date="2022-06-25T18:15:00Z">
            <w:rPr>
              <w:ins w:id="139" w:author="Haldar, Souvik" w:date="2022-06-25T18:05:00Z"/>
              <w:rFonts w:eastAsia="Times New Roman" w:cs="Arial"/>
              <w:sz w:val="22"/>
            </w:rPr>
          </w:rPrChange>
        </w:rPr>
      </w:pPr>
    </w:p>
    <w:p w14:paraId="0907E491" w14:textId="0ED831BF" w:rsidR="00E7595D" w:rsidRPr="000F7EDC" w:rsidRDefault="00E7595D" w:rsidP="00FC7742">
      <w:pPr>
        <w:spacing w:after="0" w:line="240" w:lineRule="auto"/>
        <w:jc w:val="center"/>
        <w:rPr>
          <w:ins w:id="140" w:author="Haldar, Souvik" w:date="2022-06-25T18:05:00Z"/>
          <w:rFonts w:asciiTheme="minorHAnsi" w:eastAsia="Times New Roman" w:hAnsiTheme="minorHAnsi" w:cstheme="minorHAnsi"/>
          <w:sz w:val="22"/>
          <w:rPrChange w:id="141" w:author="Haldar, Souvik" w:date="2022-06-25T18:15:00Z">
            <w:rPr>
              <w:ins w:id="142" w:author="Haldar, Souvik" w:date="2022-06-25T18:05:00Z"/>
              <w:rFonts w:eastAsia="Times New Roman" w:cs="Arial"/>
              <w:sz w:val="22"/>
            </w:rPr>
          </w:rPrChange>
        </w:rPr>
      </w:pPr>
    </w:p>
    <w:p w14:paraId="16F9202A" w14:textId="6E53B270" w:rsidR="00E7595D" w:rsidRPr="000F7EDC" w:rsidRDefault="00E7595D" w:rsidP="00FC7742">
      <w:pPr>
        <w:spacing w:after="0" w:line="240" w:lineRule="auto"/>
        <w:jc w:val="center"/>
        <w:rPr>
          <w:ins w:id="143" w:author="Haldar, Souvik" w:date="2022-06-25T18:05:00Z"/>
          <w:rFonts w:asciiTheme="minorHAnsi" w:eastAsia="Times New Roman" w:hAnsiTheme="minorHAnsi" w:cstheme="minorHAnsi"/>
          <w:sz w:val="22"/>
          <w:rPrChange w:id="144" w:author="Haldar, Souvik" w:date="2022-06-25T18:15:00Z">
            <w:rPr>
              <w:ins w:id="145" w:author="Haldar, Souvik" w:date="2022-06-25T18:05:00Z"/>
              <w:rFonts w:eastAsia="Times New Roman" w:cs="Arial"/>
              <w:sz w:val="22"/>
            </w:rPr>
          </w:rPrChange>
        </w:rPr>
      </w:pPr>
    </w:p>
    <w:p w14:paraId="1BF161F5" w14:textId="1647C3CE" w:rsidR="00E7595D" w:rsidRPr="000F7EDC" w:rsidRDefault="00E7595D" w:rsidP="00FC7742">
      <w:pPr>
        <w:spacing w:after="0" w:line="240" w:lineRule="auto"/>
        <w:jc w:val="center"/>
        <w:rPr>
          <w:ins w:id="146" w:author="Haldar, Souvik" w:date="2022-06-25T18:05:00Z"/>
          <w:rFonts w:asciiTheme="minorHAnsi" w:eastAsia="Times New Roman" w:hAnsiTheme="minorHAnsi" w:cstheme="minorHAnsi"/>
          <w:sz w:val="22"/>
          <w:rPrChange w:id="147" w:author="Haldar, Souvik" w:date="2022-06-25T18:15:00Z">
            <w:rPr>
              <w:ins w:id="148" w:author="Haldar, Souvik" w:date="2022-06-25T18:05:00Z"/>
              <w:rFonts w:eastAsia="Times New Roman" w:cs="Arial"/>
              <w:sz w:val="22"/>
            </w:rPr>
          </w:rPrChange>
        </w:rPr>
      </w:pPr>
    </w:p>
    <w:p w14:paraId="5A2F7A78" w14:textId="6A7A361E" w:rsidR="00E7595D" w:rsidRPr="000F7EDC" w:rsidRDefault="00E7595D" w:rsidP="00FC7742">
      <w:pPr>
        <w:spacing w:after="0" w:line="240" w:lineRule="auto"/>
        <w:jc w:val="center"/>
        <w:rPr>
          <w:ins w:id="149" w:author="Haldar, Souvik" w:date="2022-06-25T18:05:00Z"/>
          <w:rFonts w:asciiTheme="minorHAnsi" w:eastAsia="Times New Roman" w:hAnsiTheme="minorHAnsi" w:cstheme="minorHAnsi"/>
          <w:sz w:val="22"/>
          <w:rPrChange w:id="150" w:author="Haldar, Souvik" w:date="2022-06-25T18:15:00Z">
            <w:rPr>
              <w:ins w:id="151" w:author="Haldar, Souvik" w:date="2022-06-25T18:05:00Z"/>
              <w:rFonts w:eastAsia="Times New Roman" w:cs="Arial"/>
              <w:sz w:val="22"/>
            </w:rPr>
          </w:rPrChange>
        </w:rPr>
      </w:pPr>
    </w:p>
    <w:p w14:paraId="6D7B05A5" w14:textId="23948899" w:rsidR="00E7595D" w:rsidRPr="000F7EDC" w:rsidRDefault="00E7595D" w:rsidP="00FC7742">
      <w:pPr>
        <w:spacing w:after="0" w:line="240" w:lineRule="auto"/>
        <w:jc w:val="center"/>
        <w:rPr>
          <w:ins w:id="152" w:author="Haldar, Souvik" w:date="2022-06-25T18:05:00Z"/>
          <w:rFonts w:asciiTheme="minorHAnsi" w:eastAsia="Times New Roman" w:hAnsiTheme="minorHAnsi" w:cstheme="minorHAnsi"/>
          <w:sz w:val="22"/>
          <w:rPrChange w:id="153" w:author="Haldar, Souvik" w:date="2022-06-25T18:15:00Z">
            <w:rPr>
              <w:ins w:id="154" w:author="Haldar, Souvik" w:date="2022-06-25T18:05:00Z"/>
              <w:rFonts w:eastAsia="Times New Roman" w:cs="Arial"/>
              <w:sz w:val="22"/>
            </w:rPr>
          </w:rPrChange>
        </w:rPr>
      </w:pPr>
    </w:p>
    <w:p w14:paraId="14492097" w14:textId="5473ED83" w:rsidR="00E7595D" w:rsidRPr="000F7EDC" w:rsidRDefault="00E7595D" w:rsidP="00FC7742">
      <w:pPr>
        <w:spacing w:after="0" w:line="240" w:lineRule="auto"/>
        <w:jc w:val="center"/>
        <w:rPr>
          <w:ins w:id="155" w:author="Haldar, Souvik" w:date="2022-06-25T18:05:00Z"/>
          <w:rFonts w:asciiTheme="minorHAnsi" w:eastAsia="Times New Roman" w:hAnsiTheme="minorHAnsi" w:cstheme="minorHAnsi"/>
          <w:sz w:val="22"/>
          <w:rPrChange w:id="156" w:author="Haldar, Souvik" w:date="2022-06-25T18:15:00Z">
            <w:rPr>
              <w:ins w:id="157" w:author="Haldar, Souvik" w:date="2022-06-25T18:05:00Z"/>
              <w:rFonts w:eastAsia="Times New Roman" w:cs="Arial"/>
              <w:sz w:val="22"/>
            </w:rPr>
          </w:rPrChange>
        </w:rPr>
      </w:pPr>
    </w:p>
    <w:p w14:paraId="7E6B9E51" w14:textId="01A58091" w:rsidR="00E7595D" w:rsidRPr="000F7EDC" w:rsidRDefault="00E7595D" w:rsidP="00FC7742">
      <w:pPr>
        <w:spacing w:after="0" w:line="240" w:lineRule="auto"/>
        <w:jc w:val="center"/>
        <w:rPr>
          <w:ins w:id="158" w:author="Haldar, Souvik" w:date="2022-06-25T18:05:00Z"/>
          <w:rFonts w:asciiTheme="minorHAnsi" w:eastAsia="Times New Roman" w:hAnsiTheme="minorHAnsi" w:cstheme="minorHAnsi"/>
          <w:sz w:val="22"/>
          <w:rPrChange w:id="159" w:author="Haldar, Souvik" w:date="2022-06-25T18:15:00Z">
            <w:rPr>
              <w:ins w:id="160" w:author="Haldar, Souvik" w:date="2022-06-25T18:05:00Z"/>
              <w:rFonts w:eastAsia="Times New Roman" w:cs="Arial"/>
              <w:sz w:val="22"/>
            </w:rPr>
          </w:rPrChange>
        </w:rPr>
      </w:pPr>
    </w:p>
    <w:p w14:paraId="4541E6F5" w14:textId="0C462C42" w:rsidR="00E7595D" w:rsidRPr="000F7EDC" w:rsidRDefault="00E7595D" w:rsidP="00FC7742">
      <w:pPr>
        <w:spacing w:after="0" w:line="240" w:lineRule="auto"/>
        <w:jc w:val="center"/>
        <w:rPr>
          <w:ins w:id="161" w:author="Haldar, Souvik" w:date="2022-06-25T18:05:00Z"/>
          <w:rFonts w:asciiTheme="minorHAnsi" w:eastAsia="Times New Roman" w:hAnsiTheme="minorHAnsi" w:cstheme="minorHAnsi"/>
          <w:sz w:val="22"/>
          <w:rPrChange w:id="162" w:author="Haldar, Souvik" w:date="2022-06-25T18:15:00Z">
            <w:rPr>
              <w:ins w:id="163" w:author="Haldar, Souvik" w:date="2022-06-25T18:05:00Z"/>
              <w:rFonts w:eastAsia="Times New Roman" w:cs="Arial"/>
              <w:sz w:val="22"/>
            </w:rPr>
          </w:rPrChange>
        </w:rPr>
      </w:pPr>
    </w:p>
    <w:p w14:paraId="7B1CAA74" w14:textId="15C4131D" w:rsidR="00E7595D" w:rsidRPr="000F7EDC" w:rsidRDefault="00E7595D" w:rsidP="00FC7742">
      <w:pPr>
        <w:spacing w:after="0" w:line="240" w:lineRule="auto"/>
        <w:jc w:val="center"/>
        <w:rPr>
          <w:ins w:id="164" w:author="Haldar, Souvik" w:date="2022-06-25T18:05:00Z"/>
          <w:rFonts w:asciiTheme="minorHAnsi" w:eastAsia="Times New Roman" w:hAnsiTheme="minorHAnsi" w:cstheme="minorHAnsi"/>
          <w:sz w:val="22"/>
          <w:rPrChange w:id="165" w:author="Haldar, Souvik" w:date="2022-06-25T18:15:00Z">
            <w:rPr>
              <w:ins w:id="166" w:author="Haldar, Souvik" w:date="2022-06-25T18:05:00Z"/>
              <w:rFonts w:eastAsia="Times New Roman" w:cs="Arial"/>
              <w:sz w:val="22"/>
            </w:rPr>
          </w:rPrChange>
        </w:rPr>
      </w:pPr>
    </w:p>
    <w:p w14:paraId="1E1DF376" w14:textId="7E11CAFB" w:rsidR="00E7595D" w:rsidRPr="000F7EDC" w:rsidRDefault="00E7595D" w:rsidP="00FC7742">
      <w:pPr>
        <w:spacing w:after="0" w:line="240" w:lineRule="auto"/>
        <w:jc w:val="center"/>
        <w:rPr>
          <w:ins w:id="167" w:author="Haldar, Souvik" w:date="2022-06-25T18:05:00Z"/>
          <w:rFonts w:asciiTheme="minorHAnsi" w:eastAsia="Times New Roman" w:hAnsiTheme="minorHAnsi" w:cstheme="minorHAnsi"/>
          <w:sz w:val="22"/>
          <w:rPrChange w:id="168" w:author="Haldar, Souvik" w:date="2022-06-25T18:15:00Z">
            <w:rPr>
              <w:ins w:id="169" w:author="Haldar, Souvik" w:date="2022-06-25T18:05:00Z"/>
              <w:rFonts w:eastAsia="Times New Roman" w:cs="Arial"/>
              <w:sz w:val="22"/>
            </w:rPr>
          </w:rPrChange>
        </w:rPr>
      </w:pPr>
    </w:p>
    <w:p w14:paraId="0BA50C94" w14:textId="55E033F3" w:rsidR="00E7595D" w:rsidRPr="000F7EDC" w:rsidRDefault="00E7595D" w:rsidP="00FC7742">
      <w:pPr>
        <w:spacing w:after="0" w:line="240" w:lineRule="auto"/>
        <w:jc w:val="center"/>
        <w:rPr>
          <w:ins w:id="170" w:author="Haldar, Souvik" w:date="2022-06-25T18:05:00Z"/>
          <w:rFonts w:asciiTheme="minorHAnsi" w:eastAsia="Times New Roman" w:hAnsiTheme="minorHAnsi" w:cstheme="minorHAnsi"/>
          <w:sz w:val="22"/>
          <w:rPrChange w:id="171" w:author="Haldar, Souvik" w:date="2022-06-25T18:15:00Z">
            <w:rPr>
              <w:ins w:id="172" w:author="Haldar, Souvik" w:date="2022-06-25T18:05:00Z"/>
              <w:rFonts w:eastAsia="Times New Roman" w:cs="Arial"/>
              <w:sz w:val="22"/>
            </w:rPr>
          </w:rPrChange>
        </w:rPr>
      </w:pPr>
    </w:p>
    <w:p w14:paraId="1535D53C" w14:textId="4D421E1C" w:rsidR="00E7595D" w:rsidRPr="000F7EDC" w:rsidRDefault="00E7595D" w:rsidP="00FC7742">
      <w:pPr>
        <w:spacing w:after="0" w:line="240" w:lineRule="auto"/>
        <w:jc w:val="center"/>
        <w:rPr>
          <w:ins w:id="173" w:author="Haldar, Souvik" w:date="2022-06-25T18:05:00Z"/>
          <w:rFonts w:asciiTheme="minorHAnsi" w:eastAsia="Times New Roman" w:hAnsiTheme="minorHAnsi" w:cstheme="minorHAnsi"/>
          <w:sz w:val="22"/>
          <w:rPrChange w:id="174" w:author="Haldar, Souvik" w:date="2022-06-25T18:15:00Z">
            <w:rPr>
              <w:ins w:id="175" w:author="Haldar, Souvik" w:date="2022-06-25T18:05:00Z"/>
              <w:rFonts w:eastAsia="Times New Roman" w:cs="Arial"/>
              <w:sz w:val="22"/>
            </w:rPr>
          </w:rPrChange>
        </w:rPr>
      </w:pPr>
    </w:p>
    <w:p w14:paraId="7C8A04AA" w14:textId="55E1EE8F" w:rsidR="00E7595D" w:rsidRPr="000F7EDC" w:rsidRDefault="00E7595D" w:rsidP="00FC7742">
      <w:pPr>
        <w:spacing w:after="0" w:line="240" w:lineRule="auto"/>
        <w:jc w:val="center"/>
        <w:rPr>
          <w:ins w:id="176" w:author="Haldar, Souvik" w:date="2022-06-25T18:05:00Z"/>
          <w:rFonts w:asciiTheme="minorHAnsi" w:eastAsia="Times New Roman" w:hAnsiTheme="minorHAnsi" w:cstheme="minorHAnsi"/>
          <w:sz w:val="22"/>
          <w:rPrChange w:id="177" w:author="Haldar, Souvik" w:date="2022-06-25T18:15:00Z">
            <w:rPr>
              <w:ins w:id="178" w:author="Haldar, Souvik" w:date="2022-06-25T18:05:00Z"/>
              <w:rFonts w:eastAsia="Times New Roman" w:cs="Arial"/>
              <w:sz w:val="22"/>
            </w:rPr>
          </w:rPrChange>
        </w:rPr>
      </w:pPr>
    </w:p>
    <w:p w14:paraId="5789C714" w14:textId="5BA73004" w:rsidR="00E7595D" w:rsidRPr="000F7EDC" w:rsidRDefault="00E7595D" w:rsidP="00FC7742">
      <w:pPr>
        <w:spacing w:after="0" w:line="240" w:lineRule="auto"/>
        <w:jc w:val="center"/>
        <w:rPr>
          <w:ins w:id="179" w:author="Haldar, Souvik" w:date="2022-06-25T18:05:00Z"/>
          <w:rFonts w:asciiTheme="minorHAnsi" w:eastAsia="Times New Roman" w:hAnsiTheme="minorHAnsi" w:cstheme="minorHAnsi"/>
          <w:sz w:val="22"/>
          <w:rPrChange w:id="180" w:author="Haldar, Souvik" w:date="2022-06-25T18:15:00Z">
            <w:rPr>
              <w:ins w:id="181" w:author="Haldar, Souvik" w:date="2022-06-25T18:05:00Z"/>
              <w:rFonts w:eastAsia="Times New Roman" w:cs="Arial"/>
              <w:sz w:val="22"/>
            </w:rPr>
          </w:rPrChange>
        </w:rPr>
      </w:pPr>
    </w:p>
    <w:p w14:paraId="37E9FCEB" w14:textId="269899B1" w:rsidR="00E7595D" w:rsidRPr="000F7EDC" w:rsidRDefault="00E7595D" w:rsidP="00FC7742">
      <w:pPr>
        <w:spacing w:after="0" w:line="240" w:lineRule="auto"/>
        <w:jc w:val="center"/>
        <w:rPr>
          <w:ins w:id="182" w:author="Haldar, Souvik" w:date="2022-06-25T18:05:00Z"/>
          <w:rFonts w:asciiTheme="minorHAnsi" w:eastAsia="Times New Roman" w:hAnsiTheme="minorHAnsi" w:cstheme="minorHAnsi"/>
          <w:sz w:val="22"/>
          <w:rPrChange w:id="183" w:author="Haldar, Souvik" w:date="2022-06-25T18:15:00Z">
            <w:rPr>
              <w:ins w:id="184" w:author="Haldar, Souvik" w:date="2022-06-25T18:05:00Z"/>
              <w:rFonts w:eastAsia="Times New Roman" w:cs="Arial"/>
              <w:sz w:val="22"/>
            </w:rPr>
          </w:rPrChange>
        </w:rPr>
      </w:pPr>
    </w:p>
    <w:p w14:paraId="474CD85E" w14:textId="6A156969" w:rsidR="00E7595D" w:rsidRPr="000F7EDC" w:rsidRDefault="00E7595D" w:rsidP="00FC7742">
      <w:pPr>
        <w:spacing w:after="0" w:line="240" w:lineRule="auto"/>
        <w:jc w:val="center"/>
        <w:rPr>
          <w:ins w:id="185" w:author="Haldar, Souvik" w:date="2022-06-25T18:05:00Z"/>
          <w:rFonts w:asciiTheme="minorHAnsi" w:eastAsia="Times New Roman" w:hAnsiTheme="minorHAnsi" w:cstheme="minorHAnsi"/>
          <w:sz w:val="22"/>
          <w:rPrChange w:id="186" w:author="Haldar, Souvik" w:date="2022-06-25T18:15:00Z">
            <w:rPr>
              <w:ins w:id="187" w:author="Haldar, Souvik" w:date="2022-06-25T18:05:00Z"/>
              <w:rFonts w:eastAsia="Times New Roman" w:cs="Arial"/>
              <w:sz w:val="22"/>
            </w:rPr>
          </w:rPrChange>
        </w:rPr>
      </w:pPr>
    </w:p>
    <w:p w14:paraId="5279C420" w14:textId="77777777" w:rsidR="00E7595D" w:rsidRPr="000F7EDC" w:rsidRDefault="00E7595D">
      <w:pPr>
        <w:spacing w:after="0" w:line="240" w:lineRule="auto"/>
        <w:jc w:val="center"/>
        <w:rPr>
          <w:ins w:id="188" w:author="Haldar, Souvik" w:date="2022-06-25T13:02:00Z"/>
          <w:rFonts w:asciiTheme="minorHAnsi" w:eastAsia="Times New Roman" w:hAnsiTheme="minorHAnsi" w:cstheme="minorHAnsi"/>
          <w:sz w:val="22"/>
          <w:rPrChange w:id="189" w:author="Haldar, Souvik" w:date="2022-06-25T18:15:00Z">
            <w:rPr>
              <w:ins w:id="190" w:author="Haldar, Souvik" w:date="2022-06-25T13:02:00Z"/>
              <w:rFonts w:ascii="Times New Roman" w:hAnsi="Times New Roman" w:cs="Times New Roman"/>
              <w:sz w:val="36"/>
              <w:szCs w:val="36"/>
              <w:lang w:val="en-IN"/>
            </w:rPr>
          </w:rPrChange>
        </w:rPr>
        <w:pPrChange w:id="191" w:author="Haldar, Souvik" w:date="2022-06-25T13:02:00Z">
          <w:pPr/>
        </w:pPrChange>
      </w:pPr>
    </w:p>
    <w:p w14:paraId="57F05EA3" w14:textId="7898F389" w:rsidR="00903932" w:rsidRPr="000F7EDC" w:rsidDel="00FC7742" w:rsidRDefault="00903932" w:rsidP="00903932">
      <w:pPr>
        <w:pStyle w:val="TOCHeading"/>
        <w:rPr>
          <w:del w:id="192" w:author="Haldar, Souvik" w:date="2022-06-25T13:02:00Z"/>
          <w:rFonts w:asciiTheme="minorHAnsi" w:hAnsiTheme="minorHAnsi" w:cstheme="minorHAnsi"/>
          <w:color w:val="8F9195"/>
          <w:sz w:val="108"/>
          <w:szCs w:val="108"/>
          <w:rPrChange w:id="193" w:author="Haldar, Souvik" w:date="2022-06-25T18:15:00Z">
            <w:rPr>
              <w:del w:id="194" w:author="Haldar, Souvik" w:date="2022-06-25T13:02:00Z"/>
              <w:rFonts w:ascii="Georgia" w:hAnsi="Georgia"/>
              <w:color w:val="8F9195"/>
              <w:sz w:val="108"/>
              <w:szCs w:val="108"/>
            </w:rPr>
          </w:rPrChange>
        </w:rPr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18"/>
          <w:lang w:val="en-IN" w:eastAsia="en-US"/>
        </w:rPr>
        <w:id w:val="1011029753"/>
        <w:docPartObj>
          <w:docPartGallery w:val="Table of Contents"/>
          <w:docPartUnique/>
        </w:docPartObj>
      </w:sdtPr>
      <w:sdtEndPr>
        <w:rPr>
          <w:noProof/>
          <w:sz w:val="18"/>
          <w:szCs w:val="22"/>
          <w:lang w:val="en-GB"/>
        </w:rPr>
      </w:sdtEndPr>
      <w:sdtContent>
        <w:commentRangeStart w:id="195" w:displacedByCustomXml="prev"/>
        <w:p w14:paraId="6F8D2C02" w14:textId="59DD2B87" w:rsidR="00903932" w:rsidRPr="000F7EDC" w:rsidRDefault="00903932" w:rsidP="00903932">
          <w:pPr>
            <w:pStyle w:val="TOCHeading"/>
            <w:rPr>
              <w:rFonts w:asciiTheme="minorHAnsi" w:hAnsiTheme="minorHAnsi" w:cstheme="minorHAnsi"/>
              <w:rPrChange w:id="196" w:author="Haldar, Souvik" w:date="2022-06-25T18:15:00Z">
                <w:rPr/>
              </w:rPrChange>
            </w:rPr>
          </w:pPr>
          <w:r w:rsidRPr="000F7EDC">
            <w:rPr>
              <w:rFonts w:asciiTheme="minorHAnsi" w:hAnsiTheme="minorHAnsi" w:cstheme="minorHAnsi"/>
              <w:rPrChange w:id="197" w:author="Haldar, Souvik" w:date="2022-06-25T18:15:00Z">
                <w:rPr/>
              </w:rPrChange>
            </w:rPr>
            <w:t>Contents</w:t>
          </w:r>
          <w:commentRangeEnd w:id="195"/>
          <w:r w:rsidR="00910E13" w:rsidRPr="000F7EDC">
            <w:rPr>
              <w:rStyle w:val="CommentReference"/>
              <w:rFonts w:asciiTheme="minorHAnsi" w:eastAsiaTheme="minorHAnsi" w:hAnsiTheme="minorHAnsi" w:cstheme="minorHAnsi"/>
              <w:b w:val="0"/>
              <w:bCs w:val="0"/>
              <w:color w:val="auto"/>
              <w:lang w:val="en-GB" w:eastAsia="en-US"/>
              <w:rPrChange w:id="198" w:author="Haldar, Souvik" w:date="2022-06-25T18:15:00Z">
                <w:rPr>
                  <w:rStyle w:val="CommentReference"/>
                  <w:rFonts w:ascii="Arial" w:eastAsiaTheme="minorHAnsi" w:hAnsi="Arial" w:cstheme="minorBidi"/>
                  <w:b w:val="0"/>
                  <w:bCs w:val="0"/>
                  <w:color w:val="auto"/>
                  <w:lang w:val="en-GB" w:eastAsia="en-US"/>
                </w:rPr>
              </w:rPrChange>
            </w:rPr>
            <w:commentReference w:id="195"/>
          </w:r>
        </w:p>
        <w:p w14:paraId="15DE4E40" w14:textId="77777777" w:rsidR="00903932" w:rsidRPr="006A7835" w:rsidRDefault="00903932" w:rsidP="00903932">
          <w:pPr>
            <w:rPr>
              <w:rFonts w:asciiTheme="minorHAnsi" w:hAnsiTheme="minorHAnsi" w:cstheme="minorHAnsi"/>
              <w:sz w:val="24"/>
              <w:szCs w:val="24"/>
              <w:lang w:val="en-US" w:eastAsia="ja-JP"/>
              <w:rPrChange w:id="199" w:author="Haldar, Souvik" w:date="2022-06-25T18:15:00Z">
                <w:rPr>
                  <w:lang w:val="en-US" w:eastAsia="ja-JP"/>
                </w:rPr>
              </w:rPrChange>
            </w:rPr>
          </w:pPr>
        </w:p>
        <w:p w14:paraId="09DD2753" w14:textId="77777777" w:rsidR="00BC50F0" w:rsidRDefault="00903932">
          <w:pPr>
            <w:pStyle w:val="TOC1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  <w:lang w:eastAsia="en-IN"/>
            </w:rPr>
          </w:pPr>
          <w:r w:rsidRPr="006A7835">
            <w:rPr>
              <w:rFonts w:asciiTheme="minorHAnsi" w:hAnsiTheme="minorHAnsi" w:cstheme="minorHAnsi"/>
              <w:sz w:val="24"/>
              <w:szCs w:val="24"/>
              <w:rPrChange w:id="200" w:author="Haldar, Souvik" w:date="2022-06-25T18:15:00Z">
                <w:rPr/>
              </w:rPrChange>
            </w:rPr>
            <w:fldChar w:fldCharType="begin"/>
          </w:r>
          <w:r w:rsidRPr="006A7835">
            <w:rPr>
              <w:rFonts w:asciiTheme="minorHAnsi" w:hAnsiTheme="minorHAnsi" w:cstheme="minorHAnsi"/>
              <w:sz w:val="24"/>
              <w:szCs w:val="24"/>
              <w:rPrChange w:id="201" w:author="Haldar, Souvik" w:date="2022-06-25T18:15:00Z">
                <w:rPr/>
              </w:rPrChange>
            </w:rPr>
            <w:instrText xml:space="preserve"> TOC \o "1-3" \h \z \u </w:instrText>
          </w:r>
          <w:r w:rsidRPr="006A7835">
            <w:rPr>
              <w:rFonts w:asciiTheme="minorHAnsi" w:hAnsiTheme="minorHAnsi" w:cstheme="minorHAnsi"/>
              <w:sz w:val="24"/>
              <w:szCs w:val="24"/>
              <w:rPrChange w:id="202" w:author="Haldar, Souvik" w:date="2022-06-25T18:15:00Z">
                <w:rPr>
                  <w:rFonts w:cstheme="minorBidi"/>
                  <w:b/>
                  <w:bCs/>
                  <w:noProof/>
                  <w:sz w:val="18"/>
                  <w:szCs w:val="22"/>
                  <w:lang w:val="en-GB"/>
                </w:rPr>
              </w:rPrChange>
            </w:rPr>
            <w:fldChar w:fldCharType="separate"/>
          </w:r>
          <w:hyperlink w:anchor="_Toc127227241" w:history="1">
            <w:r w:rsidR="00BC50F0" w:rsidRPr="00076865">
              <w:rPr>
                <w:rStyle w:val="Hyperlink"/>
                <w:rFonts w:ascii="Georgia" w:hAnsi="Georgia"/>
                <w:noProof/>
              </w:rPr>
              <w:t>1.</w:t>
            </w:r>
            <w:r w:rsidR="00BC50F0">
              <w:rPr>
                <w:rFonts w:asciiTheme="minorHAnsi" w:eastAsiaTheme="minorEastAsia" w:hAnsiTheme="minorHAnsi" w:cstheme="minorBidi"/>
                <w:noProof/>
                <w:szCs w:val="22"/>
                <w:lang w:eastAsia="en-IN"/>
              </w:rPr>
              <w:tab/>
            </w:r>
            <w:r w:rsidR="00BC50F0" w:rsidRPr="00076865">
              <w:rPr>
                <w:rStyle w:val="Hyperlink"/>
                <w:noProof/>
              </w:rPr>
              <w:t>Introduction</w:t>
            </w:r>
            <w:r w:rsidR="00BC50F0">
              <w:rPr>
                <w:noProof/>
                <w:webHidden/>
              </w:rPr>
              <w:tab/>
            </w:r>
            <w:r w:rsidR="00BC50F0">
              <w:rPr>
                <w:noProof/>
                <w:webHidden/>
              </w:rPr>
              <w:fldChar w:fldCharType="begin"/>
            </w:r>
            <w:r w:rsidR="00BC50F0">
              <w:rPr>
                <w:noProof/>
                <w:webHidden/>
              </w:rPr>
              <w:instrText xml:space="preserve"> PAGEREF _Toc127227241 \h </w:instrText>
            </w:r>
            <w:r w:rsidR="00BC50F0">
              <w:rPr>
                <w:noProof/>
                <w:webHidden/>
              </w:rPr>
            </w:r>
            <w:r w:rsidR="00BC50F0">
              <w:rPr>
                <w:noProof/>
                <w:webHidden/>
              </w:rPr>
              <w:fldChar w:fldCharType="separate"/>
            </w:r>
            <w:r w:rsidR="00BC50F0">
              <w:rPr>
                <w:noProof/>
                <w:webHidden/>
              </w:rPr>
              <w:t>2</w:t>
            </w:r>
            <w:r w:rsidR="00BC50F0">
              <w:rPr>
                <w:noProof/>
                <w:webHidden/>
              </w:rPr>
              <w:fldChar w:fldCharType="end"/>
            </w:r>
          </w:hyperlink>
        </w:p>
        <w:p w14:paraId="043A5AD8" w14:textId="77777777" w:rsidR="00BC50F0" w:rsidRDefault="00BC50F0">
          <w:pPr>
            <w:pStyle w:val="TOC1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  <w:lang w:eastAsia="en-IN"/>
            </w:rPr>
          </w:pPr>
          <w:hyperlink w:anchor="_Toc127227242" w:history="1">
            <w:r w:rsidRPr="00076865">
              <w:rPr>
                <w:rStyle w:val="Hyperlink"/>
                <w:rFonts w:ascii="Georgia" w:hAnsi="Georgi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en-IN"/>
              </w:rPr>
              <w:tab/>
            </w:r>
            <w:r w:rsidRPr="00076865">
              <w:rPr>
                <w:rStyle w:val="Hyperlink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_Toc127227242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BD314" w14:textId="77777777" w:rsidR="00BC50F0" w:rsidRDefault="00BC50F0">
          <w:pPr>
            <w:pStyle w:val="TOC1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  <w:lang w:eastAsia="en-IN"/>
            </w:rPr>
          </w:pPr>
          <w:hyperlink w:anchor="_Toc127227243" w:history="1">
            <w:r w:rsidRPr="00076865">
              <w:rPr>
                <w:rStyle w:val="Hyperlink"/>
                <w:rFonts w:ascii="Georgia" w:hAnsi="Georgia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en-IN"/>
              </w:rPr>
              <w:tab/>
            </w:r>
            <w:r w:rsidRPr="00076865">
              <w:rPr>
                <w:rStyle w:val="Hyperlink"/>
                <w:noProof/>
              </w:rPr>
              <w:t>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_Toc127227243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D9276" w14:textId="77777777" w:rsidR="00BC50F0" w:rsidRDefault="00BC50F0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eastAsia="en-IN"/>
            </w:rPr>
          </w:pPr>
          <w:hyperlink w:anchor="_Toc127227244" w:history="1">
            <w:r w:rsidRPr="00076865">
              <w:rPr>
                <w:rStyle w:val="Hyperlink"/>
                <w:rFonts w:eastAsia="Times New Roman" w:cstheme="minorHAnsi"/>
                <w:i/>
                <w:noProof/>
                <w:lang w:val="en-GB"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_Toc127227244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89DCB" w14:textId="77777777" w:rsidR="00BC50F0" w:rsidRDefault="00BC50F0">
          <w:pPr>
            <w:pStyle w:val="TOC1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  <w:lang w:eastAsia="en-IN"/>
            </w:rPr>
          </w:pPr>
          <w:hyperlink w:anchor="_Toc127227245" w:history="1">
            <w:r w:rsidRPr="00076865">
              <w:rPr>
                <w:rStyle w:val="Hyperlink"/>
                <w:rFonts w:ascii="Georgia" w:hAnsi="Georgia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en-IN"/>
              </w:rPr>
              <w:tab/>
            </w:r>
            <w:r w:rsidRPr="00076865">
              <w:rPr>
                <w:rStyle w:val="Hyperlink"/>
                <w:noProof/>
              </w:rPr>
              <w:t>How to run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_Toc127227245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F4AEF" w14:textId="260474A2" w:rsidR="00903932" w:rsidRPr="000F7EDC" w:rsidRDefault="00903932" w:rsidP="00903932">
          <w:pPr>
            <w:rPr>
              <w:rFonts w:asciiTheme="minorHAnsi" w:hAnsiTheme="minorHAnsi" w:cstheme="minorHAnsi"/>
              <w:rPrChange w:id="203" w:author="Haldar, Souvik" w:date="2022-06-25T18:15:00Z">
                <w:rPr/>
              </w:rPrChange>
            </w:rPr>
          </w:pPr>
          <w:r w:rsidRPr="006A7835">
            <w:rPr>
              <w:rFonts w:asciiTheme="minorHAnsi" w:hAnsiTheme="minorHAnsi" w:cstheme="minorHAnsi"/>
              <w:b/>
              <w:bCs/>
              <w:noProof/>
              <w:sz w:val="24"/>
              <w:szCs w:val="24"/>
              <w:rPrChange w:id="204" w:author="Haldar, Souvik" w:date="2022-06-25T18:15:00Z">
                <w:rPr>
                  <w:b/>
                  <w:bCs/>
                  <w:noProof/>
                </w:rPr>
              </w:rPrChange>
            </w:rPr>
            <w:fldChar w:fldCharType="end"/>
          </w:r>
        </w:p>
      </w:sdtContent>
    </w:sdt>
    <w:p w14:paraId="205A8F83" w14:textId="77777777" w:rsidR="00903932" w:rsidRPr="000F7EDC" w:rsidRDefault="00903932" w:rsidP="00903932">
      <w:pPr>
        <w:rPr>
          <w:rFonts w:asciiTheme="minorHAnsi" w:hAnsiTheme="minorHAnsi" w:cstheme="minorHAnsi"/>
          <w:lang w:val="en-US"/>
          <w:rPrChange w:id="205" w:author="Haldar, Souvik" w:date="2022-06-25T18:15:00Z">
            <w:rPr>
              <w:lang w:val="en-US"/>
            </w:rPr>
          </w:rPrChange>
        </w:rPr>
      </w:pPr>
    </w:p>
    <w:p w14:paraId="4D406284" w14:textId="77777777" w:rsidR="00903932" w:rsidRPr="000F7EDC" w:rsidRDefault="00903932" w:rsidP="00903932">
      <w:pPr>
        <w:rPr>
          <w:rFonts w:asciiTheme="minorHAnsi" w:hAnsiTheme="minorHAnsi" w:cstheme="minorHAnsi"/>
          <w:lang w:val="en-US"/>
          <w:rPrChange w:id="206" w:author="Haldar, Souvik" w:date="2022-06-25T18:15:00Z">
            <w:rPr>
              <w:lang w:val="en-US"/>
            </w:rPr>
          </w:rPrChange>
        </w:rPr>
      </w:pPr>
    </w:p>
    <w:p w14:paraId="3A103832" w14:textId="77777777" w:rsidR="00903932" w:rsidRPr="000F7EDC" w:rsidRDefault="00903932" w:rsidP="00903932">
      <w:pPr>
        <w:rPr>
          <w:rFonts w:asciiTheme="minorHAnsi" w:hAnsiTheme="minorHAnsi" w:cstheme="minorHAnsi"/>
          <w:lang w:val="en-US"/>
          <w:rPrChange w:id="207" w:author="Haldar, Souvik" w:date="2022-06-25T18:15:00Z">
            <w:rPr>
              <w:lang w:val="en-US"/>
            </w:rPr>
          </w:rPrChange>
        </w:rPr>
      </w:pPr>
    </w:p>
    <w:p w14:paraId="2D6BC617" w14:textId="77777777" w:rsidR="004F3A52" w:rsidRPr="000F7EDC" w:rsidRDefault="004F3A52" w:rsidP="00903932">
      <w:pPr>
        <w:rPr>
          <w:rFonts w:asciiTheme="minorHAnsi" w:hAnsiTheme="minorHAnsi" w:cstheme="minorHAnsi"/>
          <w:lang w:val="en-US"/>
          <w:rPrChange w:id="208" w:author="Haldar, Souvik" w:date="2022-06-25T18:15:00Z">
            <w:rPr>
              <w:lang w:val="en-US"/>
            </w:rPr>
          </w:rPrChange>
        </w:rPr>
      </w:pPr>
      <w:bookmarkStart w:id="209" w:name="_GoBack"/>
      <w:bookmarkEnd w:id="209"/>
    </w:p>
    <w:p w14:paraId="1A9B2E22" w14:textId="77777777" w:rsidR="004F3A52" w:rsidRPr="000F7EDC" w:rsidRDefault="004F3A52" w:rsidP="00903932">
      <w:pPr>
        <w:rPr>
          <w:rFonts w:asciiTheme="minorHAnsi" w:hAnsiTheme="minorHAnsi" w:cstheme="minorHAnsi"/>
          <w:lang w:val="en-US"/>
          <w:rPrChange w:id="210" w:author="Haldar, Souvik" w:date="2022-06-25T18:15:00Z">
            <w:rPr>
              <w:lang w:val="en-US"/>
            </w:rPr>
          </w:rPrChange>
        </w:rPr>
      </w:pPr>
    </w:p>
    <w:p w14:paraId="1B48B2A1" w14:textId="76133162" w:rsidR="00903932" w:rsidRPr="000F7EDC" w:rsidRDefault="00903932" w:rsidP="00903932">
      <w:pPr>
        <w:rPr>
          <w:rFonts w:asciiTheme="minorHAnsi" w:hAnsiTheme="minorHAnsi" w:cstheme="minorHAnsi"/>
          <w:lang w:val="en-US"/>
          <w:rPrChange w:id="211" w:author="Haldar, Souvik" w:date="2022-06-25T18:15:00Z">
            <w:rPr>
              <w:lang w:val="en-US"/>
            </w:rPr>
          </w:rPrChange>
        </w:rPr>
      </w:pPr>
    </w:p>
    <w:p w14:paraId="595A77B5" w14:textId="7EAF4560" w:rsidR="00194148" w:rsidRPr="000F7EDC" w:rsidRDefault="00194148" w:rsidP="00903932">
      <w:pPr>
        <w:rPr>
          <w:rFonts w:asciiTheme="minorHAnsi" w:hAnsiTheme="minorHAnsi" w:cstheme="minorHAnsi"/>
          <w:lang w:val="en-US"/>
          <w:rPrChange w:id="212" w:author="Haldar, Souvik" w:date="2022-06-25T18:15:00Z">
            <w:rPr>
              <w:lang w:val="en-US"/>
            </w:rPr>
          </w:rPrChange>
        </w:rPr>
      </w:pPr>
    </w:p>
    <w:p w14:paraId="4EF98382" w14:textId="54C0FCB4" w:rsidR="00903932" w:rsidRPr="00232F29" w:rsidDel="000F7EDC" w:rsidRDefault="00903932" w:rsidP="00903932">
      <w:pPr>
        <w:rPr>
          <w:del w:id="213" w:author="Haldar, Souvik" w:date="2022-06-25T18:15:00Z"/>
          <w:rFonts w:asciiTheme="majorHAnsi" w:hAnsiTheme="majorHAnsi" w:cstheme="majorBidi"/>
          <w:sz w:val="44"/>
          <w:szCs w:val="44"/>
          <w:lang w:val="en-IN"/>
          <w:rPrChange w:id="214" w:author="Haldar, Souvik" w:date="2022-06-25T18:18:00Z">
            <w:rPr>
              <w:del w:id="215" w:author="Haldar, Souvik" w:date="2022-06-25T18:15:00Z"/>
              <w:lang w:val="en-US"/>
            </w:rPr>
          </w:rPrChange>
        </w:rPr>
      </w:pPr>
      <w:bookmarkStart w:id="216" w:name="_Toc127227240"/>
      <w:bookmarkEnd w:id="216"/>
    </w:p>
    <w:p w14:paraId="0E6AE33A" w14:textId="2D8E2651" w:rsidR="00903932" w:rsidRPr="00232F29" w:rsidRDefault="00FD3785">
      <w:pPr>
        <w:pStyle w:val="Heading1"/>
        <w:numPr>
          <w:ilvl w:val="0"/>
          <w:numId w:val="1"/>
        </w:numPr>
        <w:spacing w:before="240" w:line="259" w:lineRule="auto"/>
        <w:rPr>
          <w:b w:val="0"/>
          <w:bCs w:val="0"/>
          <w:sz w:val="44"/>
          <w:szCs w:val="44"/>
          <w:rPrChange w:id="217" w:author="Haldar, Souvik" w:date="2022-06-25T18:18:00Z">
            <w:rPr>
              <w:rFonts w:ascii="Georgia" w:hAnsi="Georgia"/>
              <w:b w:val="0"/>
              <w:color w:val="7ECEAA"/>
              <w:sz w:val="46"/>
              <w:szCs w:val="46"/>
              <w:lang w:val="en-US"/>
            </w:rPr>
          </w:rPrChange>
        </w:rPr>
        <w:pPrChange w:id="218" w:author="Haldar, Souvik" w:date="2022-06-25T18:18:00Z">
          <w:pPr>
            <w:pStyle w:val="Heading1"/>
            <w:numPr>
              <w:numId w:val="1"/>
            </w:numPr>
            <w:ind w:left="567" w:hanging="567"/>
          </w:pPr>
        </w:pPrChange>
      </w:pPr>
      <w:bookmarkStart w:id="219" w:name="_Toc127227241"/>
      <w:r w:rsidRPr="00232F29">
        <w:rPr>
          <w:b w:val="0"/>
          <w:bCs w:val="0"/>
          <w:sz w:val="44"/>
          <w:szCs w:val="44"/>
          <w:rPrChange w:id="220" w:author="Haldar, Souvik" w:date="2022-06-25T18:18:00Z">
            <w:rPr>
              <w:rFonts w:ascii="Georgia" w:hAnsi="Georgia"/>
              <w:b w:val="0"/>
              <w:color w:val="7ECEAA"/>
              <w:sz w:val="46"/>
              <w:szCs w:val="46"/>
              <w:lang w:val="en-US"/>
            </w:rPr>
          </w:rPrChange>
        </w:rPr>
        <w:t>Introduction</w:t>
      </w:r>
      <w:bookmarkEnd w:id="219"/>
    </w:p>
    <w:p w14:paraId="359BDEB2" w14:textId="77777777" w:rsidR="00903932" w:rsidRPr="006A7835" w:rsidRDefault="00903932" w:rsidP="00903932">
      <w:pPr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  <w:rPrChange w:id="221" w:author="Haldar, Souvik" w:date="2022-06-25T18:15:00Z">
            <w:rPr>
              <w:rFonts w:eastAsia="Times New Roman"/>
            </w:rPr>
          </w:rPrChange>
        </w:rPr>
      </w:pPr>
    </w:p>
    <w:p w14:paraId="458A41AD" w14:textId="7F957A52" w:rsidR="00FD3785" w:rsidRPr="006A7835" w:rsidRDefault="00E34289" w:rsidP="00FD3785">
      <w:pPr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color w:val="1C253C"/>
          <w:sz w:val="24"/>
          <w:szCs w:val="24"/>
          <w:lang w:val="en-IN" w:eastAsia="es-ES"/>
          <w:rPrChange w:id="222" w:author="Haldar, Souvik" w:date="2022-06-25T18:15:00Z">
            <w:rPr>
              <w:rFonts w:eastAsia="Times New Roman" w:cs="Arial"/>
              <w:b/>
              <w:bCs/>
              <w:color w:val="1C253C"/>
              <w:sz w:val="24"/>
              <w:szCs w:val="24"/>
              <w:lang w:val="en-IN" w:eastAsia="es-ES"/>
            </w:rPr>
          </w:rPrChange>
        </w:rPr>
      </w:pPr>
      <w:r>
        <w:rPr>
          <w:rFonts w:asciiTheme="minorHAnsi" w:eastAsia="Times New Roman" w:hAnsiTheme="minorHAnsi" w:cstheme="minorHAnsi"/>
          <w:sz w:val="24"/>
          <w:szCs w:val="24"/>
        </w:rPr>
        <w:t>Azure connector allows user to create a mapped drive of the blob storage in local machine. This mapped drive can be used as any other drive in local file system.</w:t>
      </w:r>
    </w:p>
    <w:p w14:paraId="74DCF9CE" w14:textId="4CB51D5F" w:rsidR="002261FB" w:rsidRDefault="008D1A1B">
      <w:pPr>
        <w:pStyle w:val="Heading1"/>
        <w:numPr>
          <w:ilvl w:val="0"/>
          <w:numId w:val="1"/>
        </w:numPr>
        <w:spacing w:before="240" w:line="259" w:lineRule="auto"/>
        <w:ind w:left="630"/>
        <w:rPr>
          <w:b w:val="0"/>
          <w:bCs w:val="0"/>
          <w:sz w:val="44"/>
          <w:szCs w:val="44"/>
        </w:rPr>
        <w:pPrChange w:id="223" w:author="Haldar, Souvik" w:date="2022-06-25T18:18:00Z">
          <w:pPr>
            <w:pStyle w:val="Heading1"/>
            <w:numPr>
              <w:numId w:val="1"/>
            </w:numPr>
            <w:spacing w:line="240" w:lineRule="auto"/>
            <w:ind w:left="567" w:hanging="567"/>
          </w:pPr>
        </w:pPrChange>
      </w:pPr>
      <w:bookmarkStart w:id="224" w:name="_Toc127227242"/>
      <w:r w:rsidRPr="00232F29">
        <w:rPr>
          <w:b w:val="0"/>
          <w:bCs w:val="0"/>
          <w:sz w:val="44"/>
          <w:szCs w:val="44"/>
          <w:rPrChange w:id="225" w:author="Haldar, Souvik" w:date="2022-06-25T18:18:00Z">
            <w:rPr>
              <w:rFonts w:ascii="Georgia" w:hAnsi="Georgia"/>
              <w:b w:val="0"/>
              <w:color w:val="7ECEAA"/>
              <w:sz w:val="46"/>
              <w:szCs w:val="46"/>
              <w:lang w:val="en-US"/>
            </w:rPr>
          </w:rPrChange>
        </w:rPr>
        <w:t>Prerequisites</w:t>
      </w:r>
      <w:bookmarkEnd w:id="224"/>
    </w:p>
    <w:p w14:paraId="24829673" w14:textId="66008A65" w:rsidR="00E34289" w:rsidRDefault="00E34289" w:rsidP="00E34289">
      <w:pPr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E34289">
        <w:rPr>
          <w:rFonts w:asciiTheme="minorHAnsi" w:eastAsia="Times New Roman" w:hAnsiTheme="minorHAnsi" w:cstheme="minorHAnsi"/>
          <w:sz w:val="24"/>
          <w:szCs w:val="24"/>
        </w:rPr>
        <w:t xml:space="preserve">To 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use this connector module in Linux machine a virtual file system drive 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Blobfuse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 xml:space="preserve"> needs to be installed. </w:t>
      </w:r>
      <w:proofErr w:type="spellStart"/>
      <w:r w:rsidRPr="00E34289">
        <w:rPr>
          <w:rFonts w:asciiTheme="minorHAnsi" w:eastAsia="Times New Roman" w:hAnsiTheme="minorHAnsi" w:cstheme="minorHAnsi"/>
          <w:sz w:val="24"/>
          <w:szCs w:val="24"/>
        </w:rPr>
        <w:t>BlobFuse</w:t>
      </w:r>
      <w:proofErr w:type="spellEnd"/>
      <w:r w:rsidRPr="00E34289">
        <w:rPr>
          <w:rFonts w:asciiTheme="minorHAnsi" w:eastAsia="Times New Roman" w:hAnsiTheme="minorHAnsi" w:cstheme="minorHAnsi"/>
          <w:sz w:val="24"/>
          <w:szCs w:val="24"/>
        </w:rPr>
        <w:t xml:space="preserve"> allows </w:t>
      </w:r>
      <w:r>
        <w:rPr>
          <w:rFonts w:asciiTheme="minorHAnsi" w:eastAsia="Times New Roman" w:hAnsiTheme="minorHAnsi" w:cstheme="minorHAnsi"/>
          <w:sz w:val="24"/>
          <w:szCs w:val="24"/>
        </w:rPr>
        <w:t>user</w:t>
      </w:r>
      <w:r w:rsidRPr="00E34289">
        <w:rPr>
          <w:rFonts w:asciiTheme="minorHAnsi" w:eastAsia="Times New Roman" w:hAnsiTheme="minorHAnsi" w:cstheme="minorHAnsi"/>
          <w:sz w:val="24"/>
          <w:szCs w:val="24"/>
        </w:rPr>
        <w:t xml:space="preserve"> to access existing block blob data in </w:t>
      </w:r>
      <w:r>
        <w:rPr>
          <w:rFonts w:asciiTheme="minorHAnsi" w:eastAsia="Times New Roman" w:hAnsiTheme="minorHAnsi" w:cstheme="minorHAnsi"/>
          <w:sz w:val="24"/>
          <w:szCs w:val="24"/>
        </w:rPr>
        <w:t>the</w:t>
      </w:r>
      <w:r w:rsidRPr="00E34289">
        <w:rPr>
          <w:rFonts w:asciiTheme="minorHAnsi" w:eastAsia="Times New Roman" w:hAnsiTheme="minorHAnsi" w:cstheme="minorHAnsi"/>
          <w:sz w:val="24"/>
          <w:szCs w:val="24"/>
        </w:rPr>
        <w:t xml:space="preserve"> storage account through the Linux file system. </w:t>
      </w:r>
      <w:proofErr w:type="spellStart"/>
      <w:r w:rsidRPr="00E34289">
        <w:rPr>
          <w:rFonts w:asciiTheme="minorHAnsi" w:eastAsia="Times New Roman" w:hAnsiTheme="minorHAnsi" w:cstheme="minorHAnsi"/>
          <w:sz w:val="24"/>
          <w:szCs w:val="24"/>
        </w:rPr>
        <w:t>BlobFuse</w:t>
      </w:r>
      <w:proofErr w:type="spellEnd"/>
      <w:r w:rsidRPr="00E34289">
        <w:rPr>
          <w:rFonts w:asciiTheme="minorHAnsi" w:eastAsia="Times New Roman" w:hAnsiTheme="minorHAnsi" w:cstheme="minorHAnsi"/>
          <w:sz w:val="24"/>
          <w:szCs w:val="24"/>
        </w:rPr>
        <w:t xml:space="preserve"> uses the virtual directory scheme with the forward-slash '/' as a delimiter.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0F3E4ADB" w14:textId="67DC8A8F" w:rsidR="00E34289" w:rsidRDefault="00E34289" w:rsidP="00E34289">
      <w:pPr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12BC7E52" w14:textId="1DD145E9" w:rsidR="00E34289" w:rsidRDefault="00E34289" w:rsidP="00E34289">
      <w:pPr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There are few steps to install 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Blobfuse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 xml:space="preserve"> in Linux,</w:t>
      </w:r>
    </w:p>
    <w:p w14:paraId="27130CBB" w14:textId="77777777" w:rsidR="00422B96" w:rsidRDefault="00E34289" w:rsidP="00422B96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Theme="minorHAnsi" w:eastAsia="Times New Roman" w:hAnsiTheme="minorHAnsi" w:cstheme="minorHAnsi"/>
          <w:b/>
          <w:sz w:val="24"/>
          <w:szCs w:val="24"/>
        </w:rPr>
      </w:pPr>
      <w:r w:rsidRPr="00E34289">
        <w:rPr>
          <w:rFonts w:asciiTheme="minorHAnsi" w:eastAsia="Times New Roman" w:hAnsiTheme="minorHAnsi" w:cstheme="minorHAnsi"/>
          <w:b/>
          <w:sz w:val="24"/>
          <w:szCs w:val="24"/>
        </w:rPr>
        <w:t>Configure Microsoft package repository:</w:t>
      </w:r>
    </w:p>
    <w:p w14:paraId="47BFA210" w14:textId="77777777" w:rsidR="00422B96" w:rsidRDefault="00422B96" w:rsidP="00422B96">
      <w:pPr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On a 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Redhat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 xml:space="preserve"> Linux distribution use the following,</w:t>
      </w:r>
    </w:p>
    <w:p w14:paraId="1DB916BB" w14:textId="77777777" w:rsidR="00422B96" w:rsidRPr="00422B96" w:rsidRDefault="00422B96" w:rsidP="00422B96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  <w:lang w:val="en-GB"/>
        </w:rPr>
      </w:pPr>
      <w:proofErr w:type="spellStart"/>
      <w:r w:rsidRPr="00422B96">
        <w:rPr>
          <w:rFonts w:asciiTheme="minorHAnsi" w:eastAsia="Times New Roman" w:hAnsiTheme="minorHAnsi" w:cstheme="minorHAnsi"/>
          <w:sz w:val="24"/>
          <w:szCs w:val="24"/>
          <w:lang w:val="en-GB"/>
        </w:rPr>
        <w:t>sudo</w:t>
      </w:r>
      <w:proofErr w:type="spellEnd"/>
      <w:r w:rsidRPr="00422B96">
        <w:rPr>
          <w:rFonts w:asciiTheme="minorHAnsi" w:eastAsia="Times New Roman" w:hAnsiTheme="minorHAnsi" w:cstheme="minorHAnsi"/>
          <w:sz w:val="24"/>
          <w:szCs w:val="24"/>
          <w:lang w:val="en-GB"/>
        </w:rPr>
        <w:t xml:space="preserve"> rpm -</w:t>
      </w:r>
      <w:proofErr w:type="spellStart"/>
      <w:r w:rsidRPr="00422B96">
        <w:rPr>
          <w:rFonts w:asciiTheme="minorHAnsi" w:eastAsia="Times New Roman" w:hAnsiTheme="minorHAnsi" w:cstheme="minorHAnsi"/>
          <w:sz w:val="24"/>
          <w:szCs w:val="24"/>
          <w:lang w:val="en-GB"/>
        </w:rPr>
        <w:t>Uvh</w:t>
      </w:r>
      <w:proofErr w:type="spellEnd"/>
      <w:r w:rsidRPr="00422B96">
        <w:rPr>
          <w:rFonts w:asciiTheme="minorHAnsi" w:eastAsia="Times New Roman" w:hAnsiTheme="minorHAnsi" w:cstheme="minorHAnsi"/>
          <w:sz w:val="24"/>
          <w:szCs w:val="24"/>
          <w:lang w:val="en-GB"/>
        </w:rPr>
        <w:t xml:space="preserve"> </w:t>
      </w:r>
      <w:hyperlink r:id="rId13" w:history="1">
        <w:r w:rsidRPr="00422B96">
          <w:rPr>
            <w:rFonts w:asciiTheme="minorHAnsi" w:eastAsia="Times New Roman" w:hAnsiTheme="minorHAnsi" w:cstheme="minorHAnsi"/>
            <w:sz w:val="24"/>
            <w:szCs w:val="24"/>
            <w:lang w:val="en-GB"/>
          </w:rPr>
          <w:t>https://packages.microsoft.com/config/rhel/8/packages-microsoft-prod.rpm</w:t>
        </w:r>
      </w:hyperlink>
    </w:p>
    <w:p w14:paraId="60A9D262" w14:textId="77777777" w:rsidR="00422B96" w:rsidRDefault="00422B96" w:rsidP="00422B96">
      <w:pPr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6DF8DA42" w14:textId="0EC630A9" w:rsidR="00422B96" w:rsidRDefault="00422B96" w:rsidP="00422B96">
      <w:pPr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O</w:t>
      </w:r>
      <w:r w:rsidRPr="00E34289">
        <w:rPr>
          <w:rFonts w:asciiTheme="minorHAnsi" w:eastAsia="Times New Roman" w:hAnsiTheme="minorHAnsi" w:cstheme="minorHAnsi"/>
          <w:sz w:val="24"/>
          <w:szCs w:val="24"/>
        </w:rPr>
        <w:t>n an Ubuntu 20.04 distribution</w:t>
      </w:r>
      <w:r>
        <w:rPr>
          <w:rFonts w:asciiTheme="minorHAnsi" w:eastAsia="Times New Roman" w:hAnsiTheme="minorHAnsi" w:cstheme="minorHAnsi"/>
          <w:sz w:val="24"/>
          <w:szCs w:val="24"/>
        </w:rPr>
        <w:t>,</w:t>
      </w:r>
    </w:p>
    <w:p w14:paraId="7ED9FBF3" w14:textId="77777777" w:rsidR="00422B96" w:rsidRPr="00422B96" w:rsidRDefault="00422B96" w:rsidP="00422B96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  <w:lang w:val="en-GB"/>
        </w:rPr>
      </w:pPr>
      <w:proofErr w:type="spellStart"/>
      <w:r w:rsidRPr="00422B96">
        <w:rPr>
          <w:rFonts w:asciiTheme="minorHAnsi" w:eastAsia="Times New Roman" w:hAnsiTheme="minorHAnsi" w:cstheme="minorHAnsi"/>
          <w:sz w:val="24"/>
          <w:szCs w:val="24"/>
          <w:lang w:val="en-GB"/>
        </w:rPr>
        <w:t>wget</w:t>
      </w:r>
      <w:proofErr w:type="spellEnd"/>
      <w:r w:rsidRPr="00422B96">
        <w:rPr>
          <w:rFonts w:asciiTheme="minorHAnsi" w:eastAsia="Times New Roman" w:hAnsiTheme="minorHAnsi" w:cstheme="minorHAnsi"/>
          <w:sz w:val="24"/>
          <w:szCs w:val="24"/>
          <w:lang w:val="en-GB"/>
        </w:rPr>
        <w:t xml:space="preserve"> </w:t>
      </w:r>
      <w:hyperlink r:id="rId14" w:history="1">
        <w:r w:rsidRPr="00422B96">
          <w:rPr>
            <w:rFonts w:asciiTheme="minorHAnsi" w:eastAsia="Times New Roman" w:hAnsiTheme="minorHAnsi" w:cstheme="minorHAnsi"/>
            <w:sz w:val="24"/>
            <w:szCs w:val="24"/>
            <w:lang w:val="en-GB"/>
          </w:rPr>
          <w:t>https://packages.microsoft.com/config/ubuntu/20.04/packages-microsoft-prod.deb</w:t>
        </w:r>
      </w:hyperlink>
    </w:p>
    <w:p w14:paraId="0BA3A1BA" w14:textId="77777777" w:rsidR="00422B96" w:rsidRPr="00422B96" w:rsidRDefault="00422B96" w:rsidP="00422B96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  <w:lang w:val="en-GB"/>
        </w:rPr>
      </w:pPr>
      <w:proofErr w:type="spellStart"/>
      <w:r w:rsidRPr="00422B96">
        <w:rPr>
          <w:rFonts w:asciiTheme="minorHAnsi" w:eastAsia="Times New Roman" w:hAnsiTheme="minorHAnsi" w:cstheme="minorHAnsi"/>
          <w:sz w:val="24"/>
          <w:szCs w:val="24"/>
          <w:lang w:val="en-GB"/>
        </w:rPr>
        <w:t>sudo</w:t>
      </w:r>
      <w:proofErr w:type="spellEnd"/>
      <w:r w:rsidRPr="00422B96">
        <w:rPr>
          <w:rFonts w:asciiTheme="minorHAnsi" w:eastAsia="Times New Roman" w:hAnsiTheme="minorHAnsi" w:cstheme="minorHAnsi"/>
          <w:sz w:val="24"/>
          <w:szCs w:val="24"/>
          <w:lang w:val="en-GB"/>
        </w:rPr>
        <w:t xml:space="preserve"> </w:t>
      </w:r>
      <w:proofErr w:type="spellStart"/>
      <w:r w:rsidRPr="00422B96">
        <w:rPr>
          <w:rFonts w:asciiTheme="minorHAnsi" w:eastAsia="Times New Roman" w:hAnsiTheme="minorHAnsi" w:cstheme="minorHAnsi"/>
          <w:sz w:val="24"/>
          <w:szCs w:val="24"/>
          <w:lang w:val="en-GB"/>
        </w:rPr>
        <w:t>dpkg</w:t>
      </w:r>
      <w:proofErr w:type="spellEnd"/>
      <w:r w:rsidRPr="00422B96">
        <w:rPr>
          <w:rFonts w:asciiTheme="minorHAnsi" w:eastAsia="Times New Roman" w:hAnsiTheme="minorHAnsi" w:cstheme="minorHAnsi"/>
          <w:sz w:val="24"/>
          <w:szCs w:val="24"/>
          <w:lang w:val="en-GB"/>
        </w:rPr>
        <w:t xml:space="preserve"> -</w:t>
      </w:r>
      <w:proofErr w:type="spellStart"/>
      <w:r w:rsidRPr="00422B96">
        <w:rPr>
          <w:rFonts w:asciiTheme="minorHAnsi" w:eastAsia="Times New Roman" w:hAnsiTheme="minorHAnsi" w:cstheme="minorHAnsi"/>
          <w:sz w:val="24"/>
          <w:szCs w:val="24"/>
          <w:lang w:val="en-GB"/>
        </w:rPr>
        <w:t>i</w:t>
      </w:r>
      <w:proofErr w:type="spellEnd"/>
      <w:r w:rsidRPr="00422B96">
        <w:rPr>
          <w:rFonts w:asciiTheme="minorHAnsi" w:eastAsia="Times New Roman" w:hAnsiTheme="minorHAnsi" w:cstheme="minorHAnsi"/>
          <w:sz w:val="24"/>
          <w:szCs w:val="24"/>
          <w:lang w:val="en-GB"/>
        </w:rPr>
        <w:t xml:space="preserve"> packages-</w:t>
      </w:r>
      <w:proofErr w:type="spellStart"/>
      <w:r w:rsidRPr="00422B96">
        <w:rPr>
          <w:rFonts w:asciiTheme="minorHAnsi" w:eastAsia="Times New Roman" w:hAnsiTheme="minorHAnsi" w:cstheme="minorHAnsi"/>
          <w:sz w:val="24"/>
          <w:szCs w:val="24"/>
          <w:lang w:val="en-GB"/>
        </w:rPr>
        <w:t>microsoft</w:t>
      </w:r>
      <w:proofErr w:type="spellEnd"/>
      <w:r w:rsidRPr="00422B96">
        <w:rPr>
          <w:rFonts w:asciiTheme="minorHAnsi" w:eastAsia="Times New Roman" w:hAnsiTheme="minorHAnsi" w:cstheme="minorHAnsi"/>
          <w:sz w:val="24"/>
          <w:szCs w:val="24"/>
          <w:lang w:val="en-GB"/>
        </w:rPr>
        <w:t>-</w:t>
      </w:r>
      <w:proofErr w:type="spellStart"/>
      <w:r w:rsidRPr="00422B96">
        <w:rPr>
          <w:rFonts w:asciiTheme="minorHAnsi" w:eastAsia="Times New Roman" w:hAnsiTheme="minorHAnsi" w:cstheme="minorHAnsi"/>
          <w:sz w:val="24"/>
          <w:szCs w:val="24"/>
          <w:lang w:val="en-GB"/>
        </w:rPr>
        <w:t>prod.deb</w:t>
      </w:r>
      <w:proofErr w:type="spellEnd"/>
    </w:p>
    <w:p w14:paraId="1F800735" w14:textId="77777777" w:rsidR="00422B96" w:rsidRDefault="00422B96" w:rsidP="00422B96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  <w:lang w:val="en-GB"/>
        </w:rPr>
      </w:pPr>
      <w:proofErr w:type="spellStart"/>
      <w:r w:rsidRPr="00422B96">
        <w:rPr>
          <w:rFonts w:asciiTheme="minorHAnsi" w:eastAsia="Times New Roman" w:hAnsiTheme="minorHAnsi" w:cstheme="minorHAnsi"/>
          <w:sz w:val="24"/>
          <w:szCs w:val="24"/>
          <w:lang w:val="en-GB"/>
        </w:rPr>
        <w:t>sudo</w:t>
      </w:r>
      <w:proofErr w:type="spellEnd"/>
      <w:r w:rsidRPr="00422B96">
        <w:rPr>
          <w:rFonts w:asciiTheme="minorHAnsi" w:eastAsia="Times New Roman" w:hAnsiTheme="minorHAnsi" w:cstheme="minorHAnsi"/>
          <w:sz w:val="24"/>
          <w:szCs w:val="24"/>
          <w:lang w:val="en-GB"/>
        </w:rPr>
        <w:t xml:space="preserve"> apt-get update</w:t>
      </w:r>
    </w:p>
    <w:p w14:paraId="3B5E3312" w14:textId="77777777" w:rsidR="00422B96" w:rsidRDefault="00422B96" w:rsidP="00422B96">
      <w:pPr>
        <w:pStyle w:val="ListParagraph"/>
        <w:spacing w:after="0" w:line="240" w:lineRule="auto"/>
        <w:jc w:val="both"/>
        <w:rPr>
          <w:rFonts w:asciiTheme="minorHAnsi" w:eastAsia="Times New Roman" w:hAnsiTheme="minorHAnsi" w:cstheme="minorHAnsi"/>
          <w:b/>
          <w:sz w:val="24"/>
          <w:szCs w:val="24"/>
        </w:rPr>
      </w:pPr>
    </w:p>
    <w:p w14:paraId="2AA28D14" w14:textId="0DA13D4C" w:rsidR="00422B96" w:rsidRDefault="00422B96" w:rsidP="00422B96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Theme="minorHAnsi" w:eastAsia="Times New Roman" w:hAnsiTheme="minorHAnsi" w:cstheme="minorHAnsi"/>
          <w:b/>
          <w:sz w:val="24"/>
          <w:szCs w:val="24"/>
        </w:rPr>
      </w:pPr>
      <w:r w:rsidRPr="00422B96">
        <w:rPr>
          <w:rFonts w:asciiTheme="minorHAnsi" w:eastAsia="Times New Roman" w:hAnsiTheme="minorHAnsi" w:cstheme="minorHAnsi"/>
          <w:b/>
          <w:sz w:val="24"/>
          <w:szCs w:val="24"/>
        </w:rPr>
        <w:lastRenderedPageBreak/>
        <w:t xml:space="preserve">Install </w:t>
      </w:r>
      <w:proofErr w:type="spellStart"/>
      <w:r w:rsidRPr="00422B96">
        <w:rPr>
          <w:rFonts w:asciiTheme="minorHAnsi" w:eastAsia="Times New Roman" w:hAnsiTheme="minorHAnsi" w:cstheme="minorHAnsi"/>
          <w:b/>
          <w:sz w:val="24"/>
          <w:szCs w:val="24"/>
        </w:rPr>
        <w:t>Blobfuse</w:t>
      </w:r>
      <w:proofErr w:type="spellEnd"/>
      <w:r>
        <w:rPr>
          <w:rFonts w:asciiTheme="minorHAnsi" w:eastAsia="Times New Roman" w:hAnsiTheme="minorHAnsi" w:cstheme="minorHAnsi"/>
          <w:b/>
          <w:sz w:val="24"/>
          <w:szCs w:val="24"/>
        </w:rPr>
        <w:t>:</w:t>
      </w:r>
    </w:p>
    <w:p w14:paraId="7BAF1146" w14:textId="77777777" w:rsidR="00422B96" w:rsidRPr="00422B96" w:rsidRDefault="00422B96" w:rsidP="00422B96">
      <w:pPr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422B96">
        <w:rPr>
          <w:rFonts w:asciiTheme="minorHAnsi" w:eastAsia="Times New Roman" w:hAnsiTheme="minorHAnsi" w:cstheme="minorHAnsi"/>
          <w:sz w:val="24"/>
          <w:szCs w:val="24"/>
        </w:rPr>
        <w:t>On an Ubuntu distribution,</w:t>
      </w:r>
    </w:p>
    <w:p w14:paraId="0636A3E4" w14:textId="77777777" w:rsidR="00422B96" w:rsidRDefault="00422B96" w:rsidP="00422B96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  <w:lang w:val="en-GB"/>
        </w:rPr>
      </w:pPr>
      <w:proofErr w:type="spellStart"/>
      <w:r w:rsidRPr="00422B96">
        <w:rPr>
          <w:rFonts w:asciiTheme="minorHAnsi" w:eastAsia="Times New Roman" w:hAnsiTheme="minorHAnsi" w:cstheme="minorHAnsi"/>
          <w:sz w:val="24"/>
          <w:szCs w:val="24"/>
          <w:lang w:val="en-GB"/>
        </w:rPr>
        <w:t>sudo</w:t>
      </w:r>
      <w:proofErr w:type="spellEnd"/>
      <w:r w:rsidRPr="00422B96">
        <w:rPr>
          <w:rFonts w:asciiTheme="minorHAnsi" w:eastAsia="Times New Roman" w:hAnsiTheme="minorHAnsi" w:cstheme="minorHAnsi"/>
          <w:sz w:val="24"/>
          <w:szCs w:val="24"/>
          <w:lang w:val="en-GB"/>
        </w:rPr>
        <w:t xml:space="preserve"> apt-get install </w:t>
      </w:r>
      <w:proofErr w:type="spellStart"/>
      <w:r w:rsidRPr="00422B96">
        <w:rPr>
          <w:rFonts w:asciiTheme="minorHAnsi" w:eastAsia="Times New Roman" w:hAnsiTheme="minorHAnsi" w:cstheme="minorHAnsi"/>
          <w:sz w:val="24"/>
          <w:szCs w:val="24"/>
          <w:lang w:val="en-GB"/>
        </w:rPr>
        <w:t>blobfuse</w:t>
      </w:r>
      <w:proofErr w:type="spellEnd"/>
    </w:p>
    <w:p w14:paraId="793A263C" w14:textId="77777777" w:rsidR="00422B96" w:rsidRDefault="00422B96" w:rsidP="00422B96">
      <w:pPr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46D9C5C8" w14:textId="77777777" w:rsidR="00422B96" w:rsidRDefault="00422B96" w:rsidP="00422B96">
      <w:pPr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On a 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Redhat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 xml:space="preserve"> enterprise,</w:t>
      </w:r>
    </w:p>
    <w:p w14:paraId="2B855868" w14:textId="77777777" w:rsidR="00422B96" w:rsidRPr="00422B96" w:rsidRDefault="00422B96" w:rsidP="00422B96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  <w:lang w:val="en-GB"/>
        </w:rPr>
      </w:pPr>
      <w:proofErr w:type="spellStart"/>
      <w:r w:rsidRPr="00422B96">
        <w:rPr>
          <w:rFonts w:asciiTheme="minorHAnsi" w:eastAsia="Times New Roman" w:hAnsiTheme="minorHAnsi" w:cstheme="minorHAnsi"/>
          <w:sz w:val="24"/>
          <w:szCs w:val="24"/>
          <w:lang w:val="en-GB"/>
        </w:rPr>
        <w:t>sudo</w:t>
      </w:r>
      <w:proofErr w:type="spellEnd"/>
      <w:r w:rsidRPr="00422B96">
        <w:rPr>
          <w:rFonts w:asciiTheme="minorHAnsi" w:eastAsia="Times New Roman" w:hAnsiTheme="minorHAnsi" w:cstheme="minorHAnsi"/>
          <w:sz w:val="24"/>
          <w:szCs w:val="24"/>
          <w:lang w:val="en-GB"/>
        </w:rPr>
        <w:t xml:space="preserve"> yum install </w:t>
      </w:r>
      <w:proofErr w:type="spellStart"/>
      <w:r w:rsidRPr="00422B96">
        <w:rPr>
          <w:rFonts w:asciiTheme="minorHAnsi" w:eastAsia="Times New Roman" w:hAnsiTheme="minorHAnsi" w:cstheme="minorHAnsi"/>
          <w:sz w:val="24"/>
          <w:szCs w:val="24"/>
          <w:lang w:val="en-GB"/>
        </w:rPr>
        <w:t>blobfuse</w:t>
      </w:r>
      <w:proofErr w:type="spellEnd"/>
    </w:p>
    <w:p w14:paraId="359D63F3" w14:textId="77777777" w:rsidR="00422B96" w:rsidRDefault="00422B96" w:rsidP="00422B96">
      <w:pPr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721036C5" w14:textId="77777777" w:rsidR="00422B96" w:rsidRDefault="00422B96" w:rsidP="00422B96">
      <w:pPr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On a SUSE distribution,</w:t>
      </w:r>
    </w:p>
    <w:p w14:paraId="73120712" w14:textId="77777777" w:rsidR="00422B96" w:rsidRDefault="00422B96" w:rsidP="00422B96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  <w:lang w:val="en-GB"/>
        </w:rPr>
      </w:pPr>
      <w:proofErr w:type="spellStart"/>
      <w:r w:rsidRPr="00422B96">
        <w:rPr>
          <w:rFonts w:asciiTheme="minorHAnsi" w:eastAsia="Times New Roman" w:hAnsiTheme="minorHAnsi" w:cstheme="minorHAnsi"/>
          <w:sz w:val="24"/>
          <w:szCs w:val="24"/>
          <w:lang w:val="en-GB"/>
        </w:rPr>
        <w:t>sudo</w:t>
      </w:r>
      <w:proofErr w:type="spellEnd"/>
      <w:r w:rsidRPr="00422B96">
        <w:rPr>
          <w:rFonts w:asciiTheme="minorHAnsi" w:eastAsia="Times New Roman" w:hAnsiTheme="minorHAnsi" w:cstheme="minorHAnsi"/>
          <w:sz w:val="24"/>
          <w:szCs w:val="24"/>
          <w:lang w:val="en-GB"/>
        </w:rPr>
        <w:t xml:space="preserve"> </w:t>
      </w:r>
      <w:proofErr w:type="spellStart"/>
      <w:r w:rsidRPr="00422B96">
        <w:rPr>
          <w:rFonts w:asciiTheme="minorHAnsi" w:eastAsia="Times New Roman" w:hAnsiTheme="minorHAnsi" w:cstheme="minorHAnsi"/>
          <w:sz w:val="24"/>
          <w:szCs w:val="24"/>
          <w:lang w:val="en-GB"/>
        </w:rPr>
        <w:t>zypper</w:t>
      </w:r>
      <w:proofErr w:type="spellEnd"/>
      <w:r w:rsidRPr="00422B96">
        <w:rPr>
          <w:rFonts w:asciiTheme="minorHAnsi" w:eastAsia="Times New Roman" w:hAnsiTheme="minorHAnsi" w:cstheme="minorHAnsi"/>
          <w:sz w:val="24"/>
          <w:szCs w:val="24"/>
          <w:lang w:val="en-GB"/>
        </w:rPr>
        <w:t xml:space="preserve"> install </w:t>
      </w:r>
      <w:proofErr w:type="spellStart"/>
      <w:r w:rsidRPr="00422B96">
        <w:rPr>
          <w:rFonts w:asciiTheme="minorHAnsi" w:eastAsia="Times New Roman" w:hAnsiTheme="minorHAnsi" w:cstheme="minorHAnsi"/>
          <w:sz w:val="24"/>
          <w:szCs w:val="24"/>
          <w:lang w:val="en-GB"/>
        </w:rPr>
        <w:t>blobfuse</w:t>
      </w:r>
      <w:proofErr w:type="spellEnd"/>
    </w:p>
    <w:p w14:paraId="2AA79FED" w14:textId="77777777" w:rsidR="00422B96" w:rsidRDefault="00422B96" w:rsidP="00422B96">
      <w:pPr>
        <w:pStyle w:val="ListParagraph"/>
        <w:spacing w:after="0" w:line="240" w:lineRule="auto"/>
        <w:jc w:val="both"/>
        <w:rPr>
          <w:rFonts w:asciiTheme="minorHAnsi" w:eastAsia="Times New Roman" w:hAnsiTheme="minorHAnsi" w:cstheme="minorHAnsi"/>
          <w:b/>
          <w:sz w:val="24"/>
          <w:szCs w:val="24"/>
        </w:rPr>
      </w:pPr>
    </w:p>
    <w:p w14:paraId="68B921FB" w14:textId="02A686B6" w:rsidR="00422B96" w:rsidRDefault="00422B96" w:rsidP="00422B96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Theme="minorHAnsi" w:eastAsia="Times New Roman" w:hAnsiTheme="minorHAnsi" w:cstheme="minorHAnsi"/>
          <w:b/>
          <w:sz w:val="24"/>
          <w:szCs w:val="24"/>
        </w:rPr>
      </w:pPr>
      <w:r>
        <w:rPr>
          <w:rFonts w:asciiTheme="minorHAnsi" w:eastAsia="Times New Roman" w:hAnsiTheme="minorHAnsi" w:cstheme="minorHAnsi"/>
          <w:b/>
          <w:sz w:val="24"/>
          <w:szCs w:val="24"/>
        </w:rPr>
        <w:t>Use an SSD as temporary path:</w:t>
      </w:r>
    </w:p>
    <w:p w14:paraId="6399FADD" w14:textId="77777777" w:rsidR="00422B96" w:rsidRPr="00422B96" w:rsidRDefault="00422B96" w:rsidP="00422B96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  <w:lang w:val="en-GB"/>
        </w:rPr>
      </w:pPr>
      <w:proofErr w:type="spellStart"/>
      <w:proofErr w:type="gramStart"/>
      <w:r w:rsidRPr="00422B96">
        <w:rPr>
          <w:rFonts w:asciiTheme="minorHAnsi" w:eastAsia="Times New Roman" w:hAnsiTheme="minorHAnsi" w:cstheme="minorHAnsi"/>
          <w:sz w:val="24"/>
          <w:szCs w:val="24"/>
          <w:lang w:val="en-GB"/>
        </w:rPr>
        <w:t>sudo</w:t>
      </w:r>
      <w:proofErr w:type="spellEnd"/>
      <w:proofErr w:type="gramEnd"/>
      <w:r w:rsidRPr="00422B96">
        <w:rPr>
          <w:rFonts w:asciiTheme="minorHAnsi" w:eastAsia="Times New Roman" w:hAnsiTheme="minorHAnsi" w:cstheme="minorHAnsi"/>
          <w:sz w:val="24"/>
          <w:szCs w:val="24"/>
          <w:lang w:val="en-GB"/>
        </w:rPr>
        <w:t xml:space="preserve"> </w:t>
      </w:r>
      <w:proofErr w:type="spellStart"/>
      <w:r w:rsidRPr="00422B96">
        <w:rPr>
          <w:rFonts w:asciiTheme="minorHAnsi" w:eastAsia="Times New Roman" w:hAnsiTheme="minorHAnsi" w:cstheme="minorHAnsi"/>
          <w:sz w:val="24"/>
          <w:szCs w:val="24"/>
          <w:lang w:val="en-GB"/>
        </w:rPr>
        <w:t>mkdir</w:t>
      </w:r>
      <w:proofErr w:type="spellEnd"/>
      <w:r w:rsidRPr="00422B96">
        <w:rPr>
          <w:rFonts w:asciiTheme="minorHAnsi" w:eastAsia="Times New Roman" w:hAnsiTheme="minorHAnsi" w:cstheme="minorHAnsi"/>
          <w:sz w:val="24"/>
          <w:szCs w:val="24"/>
          <w:lang w:val="en-GB"/>
        </w:rPr>
        <w:t xml:space="preserve"> /</w:t>
      </w:r>
      <w:proofErr w:type="spellStart"/>
      <w:r w:rsidRPr="00422B96">
        <w:rPr>
          <w:rFonts w:asciiTheme="minorHAnsi" w:eastAsia="Times New Roman" w:hAnsiTheme="minorHAnsi" w:cstheme="minorHAnsi"/>
          <w:sz w:val="24"/>
          <w:szCs w:val="24"/>
          <w:lang w:val="en-GB"/>
        </w:rPr>
        <w:t>mnt</w:t>
      </w:r>
      <w:proofErr w:type="spellEnd"/>
      <w:r w:rsidRPr="00422B96">
        <w:rPr>
          <w:rFonts w:asciiTheme="minorHAnsi" w:eastAsia="Times New Roman" w:hAnsiTheme="minorHAnsi" w:cstheme="minorHAnsi"/>
          <w:sz w:val="24"/>
          <w:szCs w:val="24"/>
          <w:lang w:val="en-GB"/>
        </w:rPr>
        <w:t>/resource/</w:t>
      </w:r>
      <w:proofErr w:type="spellStart"/>
      <w:r w:rsidRPr="00422B96">
        <w:rPr>
          <w:rFonts w:asciiTheme="minorHAnsi" w:eastAsia="Times New Roman" w:hAnsiTheme="minorHAnsi" w:cstheme="minorHAnsi"/>
          <w:sz w:val="24"/>
          <w:szCs w:val="24"/>
          <w:lang w:val="en-GB"/>
        </w:rPr>
        <w:t>blobfusetmp</w:t>
      </w:r>
      <w:proofErr w:type="spellEnd"/>
      <w:r w:rsidRPr="00422B96">
        <w:rPr>
          <w:rFonts w:asciiTheme="minorHAnsi" w:eastAsia="Times New Roman" w:hAnsiTheme="minorHAnsi" w:cstheme="minorHAnsi"/>
          <w:sz w:val="24"/>
          <w:szCs w:val="24"/>
          <w:lang w:val="en-GB"/>
        </w:rPr>
        <w:t xml:space="preserve"> -p</w:t>
      </w:r>
    </w:p>
    <w:p w14:paraId="498AB215" w14:textId="2539D2E5" w:rsidR="00422B96" w:rsidRPr="00422B96" w:rsidRDefault="00422B96" w:rsidP="00422B96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  <w:lang w:val="en-GB"/>
        </w:rPr>
      </w:pPr>
      <w:proofErr w:type="spellStart"/>
      <w:r w:rsidRPr="00422B96">
        <w:rPr>
          <w:rFonts w:asciiTheme="minorHAnsi" w:eastAsia="Times New Roman" w:hAnsiTheme="minorHAnsi" w:cstheme="minorHAnsi"/>
          <w:sz w:val="24"/>
          <w:szCs w:val="24"/>
          <w:lang w:val="en-GB"/>
        </w:rPr>
        <w:t>sudo</w:t>
      </w:r>
      <w:proofErr w:type="spellEnd"/>
      <w:r w:rsidRPr="00422B96">
        <w:rPr>
          <w:rFonts w:asciiTheme="minorHAnsi" w:eastAsia="Times New Roman" w:hAnsiTheme="minorHAnsi" w:cstheme="minorHAnsi"/>
          <w:sz w:val="24"/>
          <w:szCs w:val="24"/>
          <w:lang w:val="en-GB"/>
        </w:rPr>
        <w:t xml:space="preserve"> </w:t>
      </w:r>
      <w:proofErr w:type="spellStart"/>
      <w:r w:rsidRPr="00422B96">
        <w:rPr>
          <w:rFonts w:asciiTheme="minorHAnsi" w:eastAsia="Times New Roman" w:hAnsiTheme="minorHAnsi" w:cstheme="minorHAnsi"/>
          <w:sz w:val="24"/>
          <w:szCs w:val="24"/>
          <w:lang w:val="en-GB"/>
        </w:rPr>
        <w:t>chown</w:t>
      </w:r>
      <w:proofErr w:type="spellEnd"/>
      <w:r w:rsidRPr="00422B96">
        <w:rPr>
          <w:rFonts w:asciiTheme="minorHAnsi" w:eastAsia="Times New Roman" w:hAnsiTheme="minorHAnsi" w:cstheme="minorHAnsi"/>
          <w:sz w:val="24"/>
          <w:szCs w:val="24"/>
          <w:lang w:val="en-GB"/>
        </w:rPr>
        <w:t xml:space="preserve"> &lt;</w:t>
      </w:r>
      <w:proofErr w:type="spellStart"/>
      <w:r w:rsidRPr="00422B96">
        <w:rPr>
          <w:rFonts w:asciiTheme="minorHAnsi" w:eastAsia="Times New Roman" w:hAnsiTheme="minorHAnsi" w:cstheme="minorHAnsi"/>
          <w:sz w:val="24"/>
          <w:szCs w:val="24"/>
          <w:lang w:val="en-GB"/>
        </w:rPr>
        <w:t>youruser</w:t>
      </w:r>
      <w:proofErr w:type="spellEnd"/>
      <w:r w:rsidRPr="00422B96">
        <w:rPr>
          <w:rFonts w:asciiTheme="minorHAnsi" w:eastAsia="Times New Roman" w:hAnsiTheme="minorHAnsi" w:cstheme="minorHAnsi"/>
          <w:sz w:val="24"/>
          <w:szCs w:val="24"/>
          <w:lang w:val="en-GB"/>
        </w:rPr>
        <w:t>&gt; /</w:t>
      </w:r>
      <w:proofErr w:type="spellStart"/>
      <w:r w:rsidRPr="00422B96">
        <w:rPr>
          <w:rFonts w:asciiTheme="minorHAnsi" w:eastAsia="Times New Roman" w:hAnsiTheme="minorHAnsi" w:cstheme="minorHAnsi"/>
          <w:sz w:val="24"/>
          <w:szCs w:val="24"/>
          <w:lang w:val="en-GB"/>
        </w:rPr>
        <w:t>mnt</w:t>
      </w:r>
      <w:proofErr w:type="spellEnd"/>
      <w:r w:rsidRPr="00422B96">
        <w:rPr>
          <w:rFonts w:asciiTheme="minorHAnsi" w:eastAsia="Times New Roman" w:hAnsiTheme="minorHAnsi" w:cstheme="minorHAnsi"/>
          <w:sz w:val="24"/>
          <w:szCs w:val="24"/>
          <w:lang w:val="en-GB"/>
        </w:rPr>
        <w:t>/resource/</w:t>
      </w:r>
      <w:proofErr w:type="spellStart"/>
      <w:r w:rsidRPr="00422B96">
        <w:rPr>
          <w:rFonts w:asciiTheme="minorHAnsi" w:eastAsia="Times New Roman" w:hAnsiTheme="minorHAnsi" w:cstheme="minorHAnsi"/>
          <w:sz w:val="24"/>
          <w:szCs w:val="24"/>
          <w:lang w:val="en-GB"/>
        </w:rPr>
        <w:t>blobfusetmp</w:t>
      </w:r>
      <w:proofErr w:type="spellEnd"/>
    </w:p>
    <w:p w14:paraId="74E0A223" w14:textId="77777777" w:rsidR="00422B96" w:rsidRPr="00422B96" w:rsidRDefault="00422B96" w:rsidP="00422B96">
      <w:pPr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  <w:rPrChange w:id="226" w:author="Haldar, Souvik" w:date="2022-06-25T18:18:00Z">
            <w:rPr>
              <w:rFonts w:ascii="Georgia" w:hAnsi="Georgia"/>
              <w:b/>
              <w:color w:val="7ECEAA"/>
              <w:sz w:val="46"/>
              <w:szCs w:val="46"/>
              <w:lang w:val="en-US"/>
            </w:rPr>
          </w:rPrChange>
        </w:rPr>
      </w:pPr>
    </w:p>
    <w:p w14:paraId="49F2BA14" w14:textId="77777777" w:rsidR="008D1A1B" w:rsidRPr="00232F29" w:rsidRDefault="008D1A1B">
      <w:pPr>
        <w:pStyle w:val="Heading1"/>
        <w:numPr>
          <w:ilvl w:val="0"/>
          <w:numId w:val="1"/>
        </w:numPr>
        <w:spacing w:before="240" w:line="259" w:lineRule="auto"/>
        <w:ind w:left="630"/>
        <w:rPr>
          <w:b w:val="0"/>
          <w:bCs w:val="0"/>
          <w:sz w:val="44"/>
          <w:szCs w:val="44"/>
          <w:rPrChange w:id="227" w:author="Haldar, Souvik" w:date="2022-06-25T18:18:00Z">
            <w:rPr>
              <w:rFonts w:ascii="Georgia" w:hAnsi="Georgia"/>
              <w:b w:val="0"/>
              <w:color w:val="7ECEAA"/>
              <w:sz w:val="46"/>
              <w:szCs w:val="46"/>
              <w:lang w:val="en-US"/>
            </w:rPr>
          </w:rPrChange>
        </w:rPr>
        <w:pPrChange w:id="228" w:author="Haldar, Souvik" w:date="2022-06-25T18:18:00Z">
          <w:pPr>
            <w:pStyle w:val="Heading1"/>
            <w:numPr>
              <w:numId w:val="1"/>
            </w:numPr>
            <w:spacing w:line="240" w:lineRule="auto"/>
            <w:ind w:left="567" w:hanging="567"/>
          </w:pPr>
        </w:pPrChange>
      </w:pPr>
      <w:bookmarkStart w:id="229" w:name="_Toc127227243"/>
      <w:proofErr w:type="spellStart"/>
      <w:r w:rsidRPr="00232F29">
        <w:rPr>
          <w:b w:val="0"/>
          <w:bCs w:val="0"/>
          <w:sz w:val="44"/>
          <w:szCs w:val="44"/>
          <w:rPrChange w:id="230" w:author="Haldar, Souvik" w:date="2022-06-25T18:18:00Z">
            <w:rPr>
              <w:rFonts w:ascii="Georgia" w:hAnsi="Georgia"/>
              <w:b w:val="0"/>
              <w:color w:val="7ECEAA"/>
              <w:sz w:val="46"/>
              <w:szCs w:val="46"/>
              <w:lang w:val="en-US"/>
            </w:rPr>
          </w:rPrChange>
        </w:rPr>
        <w:t>Config</w:t>
      </w:r>
      <w:bookmarkEnd w:id="229"/>
      <w:proofErr w:type="spellEnd"/>
    </w:p>
    <w:p w14:paraId="38D98179" w14:textId="77777777" w:rsidR="002261FB" w:rsidRPr="000F7EDC" w:rsidRDefault="002261FB" w:rsidP="002261FB">
      <w:pPr>
        <w:rPr>
          <w:rFonts w:asciiTheme="minorHAnsi" w:hAnsiTheme="minorHAnsi" w:cstheme="minorHAnsi"/>
          <w:lang w:val="en-US"/>
          <w:rPrChange w:id="231" w:author="Haldar, Souvik" w:date="2022-06-25T18:15:00Z">
            <w:rPr>
              <w:lang w:val="en-US"/>
            </w:rPr>
          </w:rPrChange>
        </w:rPr>
      </w:pPr>
    </w:p>
    <w:p w14:paraId="4B8ACCF4" w14:textId="4702F22A" w:rsidR="002261FB" w:rsidRPr="000F7EDC" w:rsidRDefault="00422B96" w:rsidP="002261FB">
      <w:pPr>
        <w:pStyle w:val="Heading2"/>
        <w:rPr>
          <w:rFonts w:asciiTheme="minorHAnsi" w:eastAsia="Times New Roman" w:hAnsiTheme="minorHAnsi" w:cstheme="minorHAnsi"/>
          <w:b w:val="0"/>
          <w:i/>
          <w:color w:val="8F9195"/>
          <w:sz w:val="36"/>
          <w:szCs w:val="36"/>
          <w:lang w:val="en-GB"/>
          <w:rPrChange w:id="232" w:author="Haldar, Souvik" w:date="2022-06-25T18:15:00Z">
            <w:rPr>
              <w:rFonts w:ascii="Georgia" w:eastAsia="Times New Roman" w:hAnsi="Georgia"/>
              <w:b w:val="0"/>
              <w:i/>
              <w:color w:val="8F9195"/>
              <w:sz w:val="36"/>
              <w:szCs w:val="36"/>
              <w:lang w:val="en-GB"/>
            </w:rPr>
          </w:rPrChange>
        </w:rPr>
      </w:pPr>
      <w:bookmarkStart w:id="233" w:name="_Toc127227244"/>
      <w:r>
        <w:rPr>
          <w:rFonts w:asciiTheme="minorHAnsi" w:eastAsia="Times New Roman" w:hAnsiTheme="minorHAnsi" w:cstheme="minorHAnsi"/>
          <w:b w:val="0"/>
          <w:i/>
          <w:color w:val="8F9195"/>
          <w:sz w:val="36"/>
          <w:szCs w:val="36"/>
          <w:lang w:val="en-GB"/>
        </w:rPr>
        <w:t>Parameters</w:t>
      </w:r>
      <w:bookmarkEnd w:id="233"/>
    </w:p>
    <w:p w14:paraId="5DB22DAF" w14:textId="45B330AF" w:rsidR="00406833" w:rsidRPr="00DF40A0" w:rsidRDefault="00422B96" w:rsidP="00406833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Theme="minorHAnsi" w:eastAsia="Times New Roman" w:hAnsiTheme="minorHAnsi" w:cstheme="minorHAnsi"/>
          <w:sz w:val="24"/>
          <w:szCs w:val="24"/>
          <w:rPrChange w:id="234" w:author="Haldar, Souvik" w:date="2022-06-25T18:15:00Z">
            <w:rPr>
              <w:rFonts w:eastAsia="Times New Roman"/>
            </w:rPr>
          </w:rPrChange>
        </w:rPr>
      </w:pPr>
      <w:proofErr w:type="spellStart"/>
      <w:proofErr w:type="gramStart"/>
      <w:r w:rsidRPr="00422B96">
        <w:rPr>
          <w:rFonts w:asciiTheme="minorHAnsi" w:eastAsia="Times New Roman" w:hAnsiTheme="minorHAnsi" w:cstheme="minorHAnsi"/>
          <w:b/>
          <w:sz w:val="24"/>
          <w:szCs w:val="24"/>
        </w:rPr>
        <w:t>containerName</w:t>
      </w:r>
      <w:proofErr w:type="spellEnd"/>
      <w:proofErr w:type="gramEnd"/>
      <w:r w:rsidR="00406833" w:rsidRPr="00422B96">
        <w:rPr>
          <w:rFonts w:asciiTheme="minorHAnsi" w:eastAsia="Times New Roman" w:hAnsiTheme="minorHAnsi" w:cstheme="minorHAnsi"/>
          <w:sz w:val="24"/>
          <w:szCs w:val="24"/>
          <w:rPrChange w:id="235" w:author="Haldar, Souvik" w:date="2022-06-25T18:15:00Z">
            <w:rPr>
              <w:rFonts w:eastAsia="Times New Roman"/>
              <w:b/>
              <w:bCs/>
            </w:rPr>
          </w:rPrChange>
        </w:rPr>
        <w:t>:</w:t>
      </w:r>
      <w:r w:rsidR="00406833" w:rsidRPr="00DF40A0">
        <w:rPr>
          <w:rFonts w:asciiTheme="minorHAnsi" w:eastAsia="Times New Roman" w:hAnsiTheme="minorHAnsi" w:cstheme="minorHAnsi"/>
          <w:sz w:val="24"/>
          <w:szCs w:val="24"/>
          <w:rPrChange w:id="236" w:author="Haldar, Souvik" w:date="2022-06-25T18:15:00Z">
            <w:rPr>
              <w:rFonts w:eastAsia="Times New Roman"/>
            </w:rPr>
          </w:rPrChange>
        </w:rPr>
        <w:t xml:space="preserve"> </w:t>
      </w:r>
      <w:r w:rsidR="00BC50F0">
        <w:rPr>
          <w:rFonts w:asciiTheme="minorHAnsi" w:eastAsia="Times New Roman" w:hAnsiTheme="minorHAnsi" w:cstheme="minorHAnsi"/>
          <w:sz w:val="24"/>
          <w:szCs w:val="24"/>
        </w:rPr>
        <w:t xml:space="preserve">name of the </w:t>
      </w:r>
      <w:proofErr w:type="spellStart"/>
      <w:r w:rsidR="00BC50F0">
        <w:rPr>
          <w:rFonts w:asciiTheme="minorHAnsi" w:eastAsia="Times New Roman" w:hAnsiTheme="minorHAnsi" w:cstheme="minorHAnsi"/>
          <w:sz w:val="24"/>
          <w:szCs w:val="24"/>
        </w:rPr>
        <w:t>adl</w:t>
      </w:r>
      <w:proofErr w:type="spellEnd"/>
      <w:r w:rsidR="00BC50F0">
        <w:rPr>
          <w:rFonts w:asciiTheme="minorHAnsi" w:eastAsia="Times New Roman" w:hAnsiTheme="minorHAnsi" w:cstheme="minorHAnsi"/>
          <w:sz w:val="24"/>
          <w:szCs w:val="24"/>
        </w:rPr>
        <w:t xml:space="preserve"> container.</w:t>
      </w:r>
      <w:r w:rsidR="00406833" w:rsidRPr="00DF40A0">
        <w:rPr>
          <w:rFonts w:asciiTheme="minorHAnsi" w:eastAsia="Times New Roman" w:hAnsiTheme="minorHAnsi" w:cstheme="minorHAnsi"/>
          <w:sz w:val="24"/>
          <w:szCs w:val="24"/>
          <w:rPrChange w:id="237" w:author="Haldar, Souvik" w:date="2022-06-25T18:15:00Z">
            <w:rPr>
              <w:rFonts w:eastAsia="Times New Roman"/>
            </w:rPr>
          </w:rPrChange>
        </w:rPr>
        <w:t> </w:t>
      </w:r>
    </w:p>
    <w:p w14:paraId="178F72B6" w14:textId="1904EDE6" w:rsidR="00406833" w:rsidRPr="00DF40A0" w:rsidRDefault="00422B96" w:rsidP="00422B96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Theme="minorHAnsi" w:eastAsia="Times New Roman" w:hAnsiTheme="minorHAnsi" w:cstheme="minorHAnsi"/>
          <w:sz w:val="24"/>
          <w:szCs w:val="24"/>
          <w:rPrChange w:id="238" w:author="Haldar, Souvik" w:date="2022-06-25T18:15:00Z">
            <w:rPr>
              <w:rFonts w:eastAsia="Times New Roman"/>
            </w:rPr>
          </w:rPrChange>
        </w:rPr>
      </w:pPr>
      <w:proofErr w:type="spellStart"/>
      <w:r w:rsidRPr="00422B96">
        <w:rPr>
          <w:rFonts w:asciiTheme="minorHAnsi" w:eastAsia="Times New Roman" w:hAnsiTheme="minorHAnsi" w:cstheme="minorHAnsi"/>
          <w:b/>
          <w:sz w:val="24"/>
          <w:szCs w:val="24"/>
        </w:rPr>
        <w:t>accountName</w:t>
      </w:r>
      <w:proofErr w:type="spellEnd"/>
      <w:r w:rsidR="00406833" w:rsidRPr="00422B96">
        <w:rPr>
          <w:rFonts w:asciiTheme="minorHAnsi" w:eastAsia="Times New Roman" w:hAnsiTheme="minorHAnsi" w:cstheme="minorHAnsi"/>
          <w:sz w:val="24"/>
          <w:szCs w:val="24"/>
          <w:rPrChange w:id="239" w:author="Haldar, Souvik" w:date="2022-06-25T18:15:00Z">
            <w:rPr>
              <w:rFonts w:eastAsia="Times New Roman"/>
              <w:b/>
              <w:bCs/>
            </w:rPr>
          </w:rPrChange>
        </w:rPr>
        <w:t>:</w:t>
      </w:r>
      <w:r w:rsidR="00406833" w:rsidRPr="00DF40A0">
        <w:rPr>
          <w:rFonts w:asciiTheme="minorHAnsi" w:eastAsia="Times New Roman" w:hAnsiTheme="minorHAnsi" w:cstheme="minorHAnsi"/>
          <w:sz w:val="24"/>
          <w:szCs w:val="24"/>
          <w:rPrChange w:id="240" w:author="Haldar, Souvik" w:date="2022-06-25T18:15:00Z">
            <w:rPr>
              <w:rFonts w:eastAsia="Times New Roman"/>
            </w:rPr>
          </w:rPrChange>
        </w:rPr>
        <w:t xml:space="preserve"> </w:t>
      </w:r>
      <w:r w:rsidR="00BC50F0">
        <w:rPr>
          <w:rFonts w:asciiTheme="minorHAnsi" w:eastAsia="Times New Roman" w:hAnsiTheme="minorHAnsi" w:cstheme="minorHAnsi"/>
          <w:sz w:val="24"/>
          <w:szCs w:val="24"/>
        </w:rPr>
        <w:t xml:space="preserve">account name of </w:t>
      </w:r>
      <w:proofErr w:type="spellStart"/>
      <w:r w:rsidR="00BC50F0">
        <w:rPr>
          <w:rFonts w:asciiTheme="minorHAnsi" w:eastAsia="Times New Roman" w:hAnsiTheme="minorHAnsi" w:cstheme="minorHAnsi"/>
          <w:sz w:val="24"/>
          <w:szCs w:val="24"/>
        </w:rPr>
        <w:t>adl</w:t>
      </w:r>
      <w:proofErr w:type="spellEnd"/>
    </w:p>
    <w:p w14:paraId="75306550" w14:textId="17D1086A" w:rsidR="00406833" w:rsidRDefault="00422B96" w:rsidP="00422B96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proofErr w:type="spellStart"/>
      <w:proofErr w:type="gramStart"/>
      <w:r w:rsidRPr="00422B96">
        <w:rPr>
          <w:rFonts w:asciiTheme="minorHAnsi" w:eastAsia="Times New Roman" w:hAnsiTheme="minorHAnsi" w:cstheme="minorHAnsi"/>
          <w:b/>
          <w:sz w:val="24"/>
          <w:szCs w:val="24"/>
        </w:rPr>
        <w:t>accountKey</w:t>
      </w:r>
      <w:proofErr w:type="spellEnd"/>
      <w:proofErr w:type="gramEnd"/>
      <w:r w:rsidR="00406833" w:rsidRPr="00422B96">
        <w:rPr>
          <w:rFonts w:asciiTheme="minorHAnsi" w:eastAsia="Times New Roman" w:hAnsiTheme="minorHAnsi" w:cstheme="minorHAnsi"/>
          <w:sz w:val="24"/>
          <w:szCs w:val="24"/>
          <w:rPrChange w:id="241" w:author="Haldar, Souvik" w:date="2022-06-25T18:15:00Z">
            <w:rPr>
              <w:rFonts w:eastAsia="Times New Roman"/>
              <w:b/>
              <w:bCs/>
            </w:rPr>
          </w:rPrChange>
        </w:rPr>
        <w:t>:</w:t>
      </w:r>
      <w:r w:rsidR="00406833" w:rsidRPr="00DF40A0">
        <w:rPr>
          <w:rFonts w:asciiTheme="minorHAnsi" w:eastAsia="Times New Roman" w:hAnsiTheme="minorHAnsi" w:cstheme="minorHAnsi"/>
          <w:sz w:val="24"/>
          <w:szCs w:val="24"/>
          <w:rPrChange w:id="242" w:author="Haldar, Souvik" w:date="2022-06-25T18:15:00Z">
            <w:rPr>
              <w:rFonts w:eastAsia="Times New Roman"/>
            </w:rPr>
          </w:rPrChange>
        </w:rPr>
        <w:t xml:space="preserve"> </w:t>
      </w:r>
      <w:r w:rsidR="00BC50F0">
        <w:rPr>
          <w:rFonts w:asciiTheme="minorHAnsi" w:eastAsia="Times New Roman" w:hAnsiTheme="minorHAnsi" w:cstheme="minorHAnsi"/>
          <w:sz w:val="24"/>
          <w:szCs w:val="24"/>
        </w:rPr>
        <w:t xml:space="preserve">account key of </w:t>
      </w:r>
      <w:proofErr w:type="spellStart"/>
      <w:r w:rsidR="00BC50F0">
        <w:rPr>
          <w:rFonts w:asciiTheme="minorHAnsi" w:eastAsia="Times New Roman" w:hAnsiTheme="minorHAnsi" w:cstheme="minorHAnsi"/>
          <w:sz w:val="24"/>
          <w:szCs w:val="24"/>
        </w:rPr>
        <w:t>adl</w:t>
      </w:r>
      <w:proofErr w:type="spellEnd"/>
      <w:r w:rsidR="00BC50F0">
        <w:rPr>
          <w:rFonts w:asciiTheme="minorHAnsi" w:eastAsia="Times New Roman" w:hAnsiTheme="minorHAnsi" w:cstheme="minorHAnsi"/>
          <w:sz w:val="24"/>
          <w:szCs w:val="24"/>
        </w:rPr>
        <w:t>.</w:t>
      </w:r>
    </w:p>
    <w:p w14:paraId="6AABF4A9" w14:textId="7991A43E" w:rsidR="00422B96" w:rsidRPr="00422B96" w:rsidRDefault="00422B96" w:rsidP="00422B96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Theme="minorHAnsi" w:eastAsia="Times New Roman" w:hAnsiTheme="minorHAnsi" w:cstheme="minorHAnsi"/>
          <w:b/>
          <w:sz w:val="24"/>
          <w:szCs w:val="24"/>
        </w:rPr>
      </w:pPr>
      <w:proofErr w:type="spellStart"/>
      <w:r w:rsidRPr="00422B96">
        <w:rPr>
          <w:rFonts w:asciiTheme="minorHAnsi" w:eastAsia="Times New Roman" w:hAnsiTheme="minorHAnsi" w:cstheme="minorHAnsi"/>
          <w:b/>
          <w:sz w:val="24"/>
          <w:szCs w:val="24"/>
        </w:rPr>
        <w:t>password_file_path</w:t>
      </w:r>
      <w:proofErr w:type="spellEnd"/>
      <w:r w:rsidRPr="00422B96">
        <w:rPr>
          <w:rFonts w:asciiTheme="minorHAnsi" w:eastAsia="Times New Roman" w:hAnsiTheme="minorHAnsi" w:cstheme="minorHAnsi"/>
          <w:b/>
          <w:sz w:val="24"/>
          <w:szCs w:val="24"/>
        </w:rPr>
        <w:t>:</w:t>
      </w:r>
      <w:r w:rsidR="00BC50F0" w:rsidRPr="00BC50F0">
        <w:rPr>
          <w:rFonts w:asciiTheme="minorHAnsi" w:eastAsia="Times New Roman" w:hAnsiTheme="minorHAnsi" w:cstheme="minorHAnsi"/>
          <w:sz w:val="24"/>
          <w:szCs w:val="24"/>
        </w:rPr>
        <w:t xml:space="preserve"> password file</w:t>
      </w:r>
      <w:r w:rsidR="00BC50F0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="00BC50F0" w:rsidRPr="00BC50F0">
        <w:rPr>
          <w:rFonts w:asciiTheme="minorHAnsi" w:eastAsia="Times New Roman" w:hAnsiTheme="minorHAnsi" w:cstheme="minorHAnsi"/>
          <w:sz w:val="24"/>
          <w:szCs w:val="24"/>
        </w:rPr>
        <w:t>path</w:t>
      </w:r>
      <w:r w:rsidR="00BC50F0">
        <w:rPr>
          <w:rFonts w:asciiTheme="minorHAnsi" w:eastAsia="Times New Roman" w:hAnsiTheme="minorHAnsi" w:cstheme="minorHAnsi"/>
          <w:sz w:val="24"/>
          <w:szCs w:val="24"/>
        </w:rPr>
        <w:t xml:space="preserve"> of </w:t>
      </w:r>
      <w:proofErr w:type="spellStart"/>
      <w:r w:rsidR="00BC50F0">
        <w:rPr>
          <w:rFonts w:asciiTheme="minorHAnsi" w:eastAsia="Times New Roman" w:hAnsiTheme="minorHAnsi" w:cstheme="minorHAnsi"/>
          <w:sz w:val="24"/>
          <w:szCs w:val="24"/>
        </w:rPr>
        <w:t>adl</w:t>
      </w:r>
      <w:proofErr w:type="spellEnd"/>
      <w:r w:rsidR="00BC50F0">
        <w:rPr>
          <w:rFonts w:asciiTheme="minorHAnsi" w:eastAsia="Times New Roman" w:hAnsiTheme="minorHAnsi" w:cstheme="minorHAnsi"/>
          <w:sz w:val="24"/>
          <w:szCs w:val="24"/>
        </w:rPr>
        <w:t xml:space="preserve"> account.</w:t>
      </w:r>
    </w:p>
    <w:p w14:paraId="09ED0130" w14:textId="6356CBEB" w:rsidR="00422B96" w:rsidRPr="00422B96" w:rsidRDefault="00422B96" w:rsidP="00422B96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Theme="minorHAnsi" w:eastAsia="Times New Roman" w:hAnsiTheme="minorHAnsi" w:cstheme="minorHAnsi"/>
          <w:b/>
          <w:sz w:val="24"/>
          <w:szCs w:val="24"/>
          <w:rPrChange w:id="243" w:author="Haldar, Souvik" w:date="2022-06-25T18:15:00Z">
            <w:rPr>
              <w:rFonts w:eastAsia="Times New Roman"/>
            </w:rPr>
          </w:rPrChange>
        </w:rPr>
      </w:pPr>
      <w:proofErr w:type="spellStart"/>
      <w:r w:rsidRPr="00422B96">
        <w:rPr>
          <w:rFonts w:asciiTheme="minorHAnsi" w:eastAsia="Times New Roman" w:hAnsiTheme="minorHAnsi" w:cstheme="minorHAnsi"/>
          <w:b/>
          <w:sz w:val="24"/>
          <w:szCs w:val="24"/>
        </w:rPr>
        <w:t>mount_folder_name</w:t>
      </w:r>
      <w:proofErr w:type="spellEnd"/>
      <w:r>
        <w:rPr>
          <w:rFonts w:asciiTheme="minorHAnsi" w:eastAsia="Times New Roman" w:hAnsiTheme="minorHAnsi" w:cstheme="minorHAnsi"/>
          <w:b/>
          <w:sz w:val="24"/>
          <w:szCs w:val="24"/>
        </w:rPr>
        <w:t>:</w:t>
      </w:r>
      <w:r w:rsidR="00BC50F0">
        <w:rPr>
          <w:rFonts w:asciiTheme="minorHAnsi" w:eastAsia="Times New Roman" w:hAnsiTheme="minorHAnsi" w:cstheme="minorHAnsi"/>
          <w:b/>
          <w:sz w:val="24"/>
          <w:szCs w:val="24"/>
        </w:rPr>
        <w:t xml:space="preserve"> </w:t>
      </w:r>
      <w:r w:rsidR="00BC50F0" w:rsidRPr="00BC50F0">
        <w:rPr>
          <w:rFonts w:asciiTheme="minorHAnsi" w:eastAsia="Times New Roman" w:hAnsiTheme="minorHAnsi" w:cstheme="minorHAnsi"/>
          <w:sz w:val="24"/>
          <w:szCs w:val="24"/>
        </w:rPr>
        <w:t>folder name in which mount will be done</w:t>
      </w:r>
    </w:p>
    <w:p w14:paraId="5FD22BEA" w14:textId="5269D0EE" w:rsidR="008D1A1B" w:rsidRPr="00232F29" w:rsidRDefault="00BC50F0">
      <w:pPr>
        <w:pStyle w:val="Heading1"/>
        <w:numPr>
          <w:ilvl w:val="0"/>
          <w:numId w:val="1"/>
        </w:numPr>
        <w:spacing w:before="240" w:line="259" w:lineRule="auto"/>
        <w:ind w:left="630"/>
        <w:rPr>
          <w:b w:val="0"/>
          <w:bCs w:val="0"/>
          <w:sz w:val="44"/>
          <w:szCs w:val="44"/>
          <w:rPrChange w:id="244" w:author="Haldar, Souvik" w:date="2022-06-25T18:19:00Z">
            <w:rPr>
              <w:rFonts w:ascii="Georgia" w:hAnsi="Georgia"/>
              <w:b w:val="0"/>
              <w:color w:val="7ECEAA"/>
              <w:sz w:val="46"/>
              <w:szCs w:val="46"/>
              <w:lang w:val="en-US"/>
            </w:rPr>
          </w:rPrChange>
        </w:rPr>
        <w:pPrChange w:id="245" w:author="Haldar, Souvik" w:date="2022-06-25T18:19:00Z">
          <w:pPr>
            <w:pStyle w:val="Heading1"/>
            <w:numPr>
              <w:numId w:val="1"/>
            </w:numPr>
            <w:spacing w:line="240" w:lineRule="auto"/>
            <w:ind w:left="567" w:hanging="567"/>
          </w:pPr>
        </w:pPrChange>
      </w:pPr>
      <w:bookmarkStart w:id="246" w:name="_Toc127227245"/>
      <w:r>
        <w:rPr>
          <w:b w:val="0"/>
          <w:bCs w:val="0"/>
          <w:sz w:val="44"/>
          <w:szCs w:val="44"/>
        </w:rPr>
        <w:t>How to run</w:t>
      </w:r>
      <w:bookmarkEnd w:id="246"/>
    </w:p>
    <w:p w14:paraId="64108689" w14:textId="77777777" w:rsidR="00931652" w:rsidRPr="00DF40A0" w:rsidDel="00130DB4" w:rsidRDefault="00931652" w:rsidP="00931652">
      <w:pPr>
        <w:spacing w:before="240" w:after="0"/>
        <w:rPr>
          <w:del w:id="247" w:author="Haldar, Souvik" w:date="2022-06-25T13:30:00Z"/>
          <w:rFonts w:asciiTheme="minorHAnsi" w:hAnsiTheme="minorHAnsi" w:cstheme="minorHAnsi"/>
          <w:sz w:val="24"/>
          <w:szCs w:val="24"/>
          <w:lang w:val="en-IN"/>
          <w:rPrChange w:id="248" w:author="Haldar, Souvik" w:date="2022-06-25T18:15:00Z">
            <w:rPr>
              <w:del w:id="249" w:author="Haldar, Souvik" w:date="2022-06-25T13:30:00Z"/>
              <w:lang w:val="en-IN"/>
            </w:rPr>
          </w:rPrChange>
        </w:rPr>
      </w:pPr>
    </w:p>
    <w:p w14:paraId="452E7825" w14:textId="77777777" w:rsidR="00BC50F0" w:rsidRDefault="00BC50F0" w:rsidP="00651288">
      <w:pPr>
        <w:spacing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After ensuring all the 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config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 xml:space="preserve"> parameter values are fine, user needs to execute the following python file,</w:t>
      </w:r>
    </w:p>
    <w:p w14:paraId="030F1880" w14:textId="26458819" w:rsidR="00651288" w:rsidRDefault="00BC50F0" w:rsidP="00BC50F0">
      <w:pPr>
        <w:pStyle w:val="ListParagraph"/>
        <w:numPr>
          <w:ilvl w:val="0"/>
          <w:numId w:val="41"/>
        </w:numPr>
        <w:spacing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python \ixolerator</w:t>
      </w:r>
      <w:r w:rsidRPr="00BC50F0">
        <w:rPr>
          <w:rFonts w:asciiTheme="minorHAnsi" w:eastAsia="Times New Roman" w:hAnsiTheme="minorHAnsi" w:cstheme="minorHAnsi"/>
          <w:sz w:val="24"/>
          <w:szCs w:val="24"/>
        </w:rPr>
        <w:t xml:space="preserve">\connectors\azure\src\adl_mount_linux.py </w:t>
      </w:r>
    </w:p>
    <w:p w14:paraId="3CE767C4" w14:textId="042AF373" w:rsidR="000077C2" w:rsidRPr="00DF40A0" w:rsidRDefault="00BC50F0" w:rsidP="00BC50F0">
      <w:pPr>
        <w:spacing w:line="240" w:lineRule="auto"/>
        <w:jc w:val="both"/>
        <w:rPr>
          <w:rFonts w:asciiTheme="minorHAnsi" w:hAnsiTheme="minorHAnsi" w:cstheme="minorHAnsi"/>
          <w:sz w:val="24"/>
          <w:szCs w:val="24"/>
          <w:lang w:val="en-US"/>
          <w:rPrChange w:id="250" w:author="Haldar, Souvik" w:date="2022-06-25T18:15:00Z">
            <w:rPr>
              <w:lang w:val="en-US"/>
            </w:rPr>
          </w:rPrChange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This will mount the 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adl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 xml:space="preserve"> folder of blob storage to a local file system folder specified in the 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config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 xml:space="preserve"> file.</w:t>
      </w:r>
    </w:p>
    <w:p w14:paraId="467B5F42" w14:textId="25059C3A" w:rsidR="004559F1" w:rsidRPr="00DF40A0" w:rsidRDefault="004559F1" w:rsidP="00070735">
      <w:pPr>
        <w:spacing w:line="240" w:lineRule="auto"/>
        <w:jc w:val="both"/>
        <w:rPr>
          <w:rFonts w:asciiTheme="minorHAnsi" w:eastAsia="Times New Roman" w:hAnsiTheme="minorHAnsi" w:cstheme="minorHAnsi"/>
          <w:sz w:val="24"/>
          <w:szCs w:val="24"/>
          <w:rPrChange w:id="251" w:author="Haldar, Souvik" w:date="2022-06-25T18:15:00Z">
            <w:rPr>
              <w:rFonts w:eastAsia="Times New Roman"/>
              <w:sz w:val="22"/>
            </w:rPr>
          </w:rPrChange>
        </w:rPr>
      </w:pPr>
    </w:p>
    <w:sectPr w:rsidR="004559F1" w:rsidRPr="00DF40A0" w:rsidSect="00E635EB"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8" w:author="Kaushik Bar IXO" w:date="2022-06-21T12:31:00Z" w:initials="KBI">
    <w:p w14:paraId="60D85ADB" w14:textId="77777777" w:rsidR="00E34289" w:rsidRDefault="00E34289" w:rsidP="00E34289">
      <w:pPr>
        <w:pStyle w:val="CommentText"/>
      </w:pPr>
      <w:r>
        <w:rPr>
          <w:rStyle w:val="CommentReference"/>
        </w:rPr>
        <w:annotationRef/>
      </w:r>
      <w:r>
        <w:t>Have Inxiteout logo, copyright etc.</w:t>
      </w:r>
    </w:p>
  </w:comment>
  <w:comment w:id="195" w:author="Kaushik Bar IXO" w:date="2022-06-21T12:08:00Z" w:initials="KBI">
    <w:p w14:paraId="12C45653" w14:textId="60596D19" w:rsidR="00E34289" w:rsidRDefault="00E34289" w:rsidP="00E34289">
      <w:pPr>
        <w:pStyle w:val="CommentText"/>
      </w:pPr>
      <w:r>
        <w:rPr>
          <w:rStyle w:val="CommentReference"/>
        </w:rPr>
        <w:annotationRef/>
      </w:r>
      <w:r>
        <w:t>Pls capture a table with revision history (of this doc) also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0D85ADB" w15:done="1"/>
  <w15:commentEx w15:paraId="12C45653" w15:done="1"/>
  <w15:commentEx w15:paraId="20BA1611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5C38A7" w16cex:dateUtc="2022-06-21T07:01:00Z"/>
  <w16cex:commentExtensible w16cex:durableId="265C3355" w16cex:dateUtc="2022-06-21T06:38:00Z"/>
  <w16cex:commentExtensible w16cex:durableId="265C32AB" w16cex:dateUtc="2022-06-21T06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0D85ADB" w16cid:durableId="265C38A7"/>
  <w16cid:commentId w16cid:paraId="12C45653" w16cid:durableId="265C3355"/>
  <w16cid:commentId w16cid:paraId="20BA1611" w16cid:durableId="265C32AB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A4CB94" w14:textId="77777777" w:rsidR="000C7577" w:rsidRDefault="000C7577" w:rsidP="007356EA">
      <w:pPr>
        <w:spacing w:after="0" w:line="240" w:lineRule="auto"/>
      </w:pPr>
      <w:r>
        <w:separator/>
      </w:r>
    </w:p>
  </w:endnote>
  <w:endnote w:type="continuationSeparator" w:id="0">
    <w:p w14:paraId="1C99BDEB" w14:textId="77777777" w:rsidR="000C7577" w:rsidRDefault="000C7577" w:rsidP="00735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084A4F" w14:textId="5E20D1AC" w:rsidR="00E34289" w:rsidRDefault="00E34289" w:rsidP="00D673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4A084A50" w14:textId="77777777" w:rsidR="00E34289" w:rsidRDefault="00E34289" w:rsidP="00D6735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084A51" w14:textId="29E9C3C8" w:rsidR="00E34289" w:rsidRPr="005972A4" w:rsidRDefault="00E34289" w:rsidP="00E7595D">
    <w:pPr>
      <w:pStyle w:val="Footer"/>
      <w:jc w:val="right"/>
    </w:pPr>
    <w:ins w:id="252" w:author="Haldar, Souvik" w:date="2022-06-25T18:11:00Z">
      <w:r w:rsidRPr="006042DC">
        <w:rPr>
          <w:noProof/>
          <w:sz w:val="12"/>
          <w:szCs w:val="12"/>
          <w:lang w:val="en-IN" w:eastAsia="en-IN"/>
        </w:rPr>
        <w:drawing>
          <wp:anchor distT="0" distB="0" distL="114300" distR="114300" simplePos="0" relativeHeight="251661312" behindDoc="0" locked="0" layoutInCell="1" allowOverlap="1" wp14:anchorId="09931BFA" wp14:editId="5E968092">
            <wp:simplePos x="0" y="0"/>
            <wp:positionH relativeFrom="column">
              <wp:posOffset>-259080</wp:posOffset>
            </wp:positionH>
            <wp:positionV relativeFrom="paragraph">
              <wp:posOffset>-167640</wp:posOffset>
            </wp:positionV>
            <wp:extent cx="920750" cy="389255"/>
            <wp:effectExtent l="0" t="0" r="0" b="0"/>
            <wp:wrapThrough wrapText="bothSides">
              <wp:wrapPolygon edited="0">
                <wp:start x="0" y="0"/>
                <wp:lineTo x="0" y="20085"/>
                <wp:lineTo x="21004" y="20085"/>
                <wp:lineTo x="21004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075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sz w:val="14"/>
          <w:szCs w:val="14"/>
        </w:rPr>
        <w:t xml:space="preserve">                                                    </w:t>
      </w:r>
      <w:r w:rsidRPr="006042DC">
        <w:rPr>
          <w:rFonts w:cstheme="minorHAnsi"/>
          <w:sz w:val="14"/>
          <w:szCs w:val="14"/>
        </w:rPr>
        <w:t>©</w:t>
      </w:r>
      <w:r w:rsidRPr="006042DC">
        <w:rPr>
          <w:sz w:val="14"/>
          <w:szCs w:val="14"/>
        </w:rPr>
        <w:t xml:space="preserve"> 2022 by </w:t>
      </w:r>
      <w:proofErr w:type="spellStart"/>
      <w:r w:rsidRPr="006042DC">
        <w:rPr>
          <w:sz w:val="14"/>
          <w:szCs w:val="14"/>
        </w:rPr>
        <w:t>Inxite</w:t>
      </w:r>
      <w:proofErr w:type="spellEnd"/>
      <w:r w:rsidRPr="006042DC">
        <w:rPr>
          <w:sz w:val="14"/>
          <w:szCs w:val="14"/>
        </w:rPr>
        <w:t xml:space="preserve"> Out </w:t>
      </w:r>
      <w:proofErr w:type="spellStart"/>
      <w:r w:rsidRPr="006042DC">
        <w:rPr>
          <w:sz w:val="14"/>
          <w:szCs w:val="14"/>
        </w:rPr>
        <w:t>Pvt.</w:t>
      </w:r>
      <w:proofErr w:type="spellEnd"/>
      <w:r w:rsidRPr="006042DC">
        <w:rPr>
          <w:sz w:val="14"/>
          <w:szCs w:val="14"/>
        </w:rPr>
        <w:t xml:space="preserve"> Ltd. All rights reserved</w:t>
      </w:r>
      <w:r w:rsidDel="00E7595D">
        <w:rPr>
          <w:rFonts w:cs="Arial"/>
          <w:color w:val="8F9195"/>
          <w:sz w:val="20"/>
        </w:rPr>
        <w:t xml:space="preserve"> </w:t>
      </w:r>
    </w:ins>
    <w:del w:id="253" w:author="Haldar, Souvik" w:date="2022-06-25T18:09:00Z">
      <w:r w:rsidDel="00E7595D">
        <w:rPr>
          <w:rFonts w:cs="Arial"/>
          <w:color w:val="8F9195"/>
          <w:sz w:val="20"/>
        </w:rPr>
        <w:delText>RFM Analysis</w:delText>
      </w:r>
    </w:del>
    <w:r>
      <w:rPr>
        <w:rFonts w:cs="Arial"/>
        <w:color w:val="8F9195"/>
        <w:sz w:val="20"/>
      </w:rPr>
      <w:tab/>
    </w:r>
    <w:r>
      <w:rPr>
        <w:rFonts w:cs="Arial"/>
        <w:color w:val="8F9195"/>
        <w:sz w:val="20"/>
      </w:rPr>
      <w:tab/>
    </w:r>
    <w:sdt>
      <w:sdtPr>
        <w:id w:val="187025456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del w:id="254" w:author="Haldar, Souvik" w:date="2022-06-25T18:10:00Z">
          <w:r w:rsidDel="00E7595D">
            <w:fldChar w:fldCharType="begin"/>
          </w:r>
          <w:r w:rsidDel="00E7595D">
            <w:delInstrText xml:space="preserve"> PAGE   \* MERGEFORMAT </w:delInstrText>
          </w:r>
          <w:r w:rsidDel="00E7595D">
            <w:fldChar w:fldCharType="separate"/>
          </w:r>
          <w:r w:rsidDel="00E7595D">
            <w:rPr>
              <w:noProof/>
            </w:rPr>
            <w:delText>7</w:delText>
          </w:r>
          <w:r w:rsidDel="00E7595D">
            <w:rPr>
              <w:noProof/>
            </w:rPr>
            <w:fldChar w:fldCharType="end"/>
          </w:r>
        </w:del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B601A6" w14:textId="77777777" w:rsidR="00E34289" w:rsidRDefault="00E34289" w:rsidP="00E7595D">
    <w:pPr>
      <w:pStyle w:val="Footer"/>
      <w:tabs>
        <w:tab w:val="left" w:pos="480"/>
      </w:tabs>
      <w:rPr>
        <w:ins w:id="256" w:author="Haldar, Souvik" w:date="2022-06-25T18:02:00Z"/>
        <w:noProof/>
      </w:rPr>
    </w:pPr>
    <w:ins w:id="257" w:author="Haldar, Souvik" w:date="2022-06-25T18:02:00Z">
      <w:r w:rsidRPr="006042DC">
        <w:rPr>
          <w:noProof/>
          <w:sz w:val="12"/>
          <w:szCs w:val="12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6A9B7664" wp14:editId="6919D5CF">
            <wp:simplePos x="0" y="0"/>
            <wp:positionH relativeFrom="column">
              <wp:posOffset>4499610</wp:posOffset>
            </wp:positionH>
            <wp:positionV relativeFrom="paragraph">
              <wp:posOffset>102870</wp:posOffset>
            </wp:positionV>
            <wp:extent cx="1257665" cy="533400"/>
            <wp:effectExtent l="0" t="0" r="0" b="0"/>
            <wp:wrapThrough wrapText="bothSides">
              <wp:wrapPolygon edited="0">
                <wp:start x="0" y="0"/>
                <wp:lineTo x="0" y="20829"/>
                <wp:lineTo x="21273" y="20829"/>
                <wp:lineTo x="21273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66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ab/>
      </w:r>
      <w:r>
        <w:rPr>
          <w:noProof/>
        </w:rPr>
        <w:tab/>
      </w:r>
    </w:ins>
  </w:p>
  <w:p w14:paraId="6C69E16B" w14:textId="77777777" w:rsidR="00E34289" w:rsidRPr="006042DC" w:rsidRDefault="00E34289" w:rsidP="00E7595D">
    <w:pPr>
      <w:rPr>
        <w:ins w:id="258" w:author="Haldar, Souvik" w:date="2022-06-25T18:02:00Z"/>
        <w:sz w:val="14"/>
        <w:szCs w:val="14"/>
      </w:rPr>
    </w:pPr>
    <w:ins w:id="259" w:author="Haldar, Souvik" w:date="2022-06-25T18:02:00Z">
      <w:r w:rsidRPr="006042DC">
        <w:rPr>
          <w:rFonts w:cstheme="minorHAnsi"/>
          <w:sz w:val="14"/>
          <w:szCs w:val="14"/>
        </w:rPr>
        <w:t>©</w:t>
      </w:r>
      <w:r w:rsidRPr="006042DC">
        <w:rPr>
          <w:sz w:val="14"/>
          <w:szCs w:val="14"/>
        </w:rPr>
        <w:t xml:space="preserve"> 2022 by </w:t>
      </w:r>
      <w:proofErr w:type="spellStart"/>
      <w:r w:rsidRPr="006042DC">
        <w:rPr>
          <w:sz w:val="14"/>
          <w:szCs w:val="14"/>
        </w:rPr>
        <w:t>Inxite</w:t>
      </w:r>
      <w:proofErr w:type="spellEnd"/>
      <w:r w:rsidRPr="006042DC">
        <w:rPr>
          <w:sz w:val="14"/>
          <w:szCs w:val="14"/>
        </w:rPr>
        <w:t xml:space="preserve"> Out </w:t>
      </w:r>
      <w:proofErr w:type="spellStart"/>
      <w:r w:rsidRPr="006042DC">
        <w:rPr>
          <w:sz w:val="14"/>
          <w:szCs w:val="14"/>
        </w:rPr>
        <w:t>Pvt.</w:t>
      </w:r>
      <w:proofErr w:type="spellEnd"/>
      <w:r w:rsidRPr="006042DC">
        <w:rPr>
          <w:sz w:val="14"/>
          <w:szCs w:val="14"/>
        </w:rPr>
        <w:t xml:space="preserve"> Ltd. All rights reserved.</w:t>
      </w:r>
    </w:ins>
  </w:p>
  <w:p w14:paraId="4A084A53" w14:textId="44B9037B" w:rsidR="00E34289" w:rsidRPr="00E7595D" w:rsidRDefault="00E34289">
    <w:pPr>
      <w:rPr>
        <w:sz w:val="14"/>
        <w:szCs w:val="14"/>
        <w:rPrChange w:id="260" w:author="Haldar, Souvik" w:date="2022-06-25T18:03:00Z">
          <w:rPr/>
        </w:rPrChange>
      </w:rPr>
      <w:pPrChange w:id="261" w:author="Haldar, Souvik" w:date="2022-06-25T18:03:00Z">
        <w:pPr>
          <w:pStyle w:val="Footer"/>
          <w:jc w:val="right"/>
        </w:pPr>
      </w:pPrChange>
    </w:pPr>
    <w:ins w:id="262" w:author="Haldar, Souvik" w:date="2022-06-25T18:02:00Z">
      <w:r w:rsidRPr="006042DC">
        <w:rPr>
          <w:sz w:val="14"/>
          <w:szCs w:val="14"/>
        </w:rPr>
        <w:t xml:space="preserve">No part of this publication may be reproduced, stored in a retrieval system, or transmitted, in any form or by means electronic, mechanical, photocopying, or </w:t>
      </w:r>
      <w:r>
        <w:rPr>
          <w:sz w:val="14"/>
          <w:szCs w:val="14"/>
        </w:rPr>
        <w:t>o</w:t>
      </w:r>
      <w:r w:rsidRPr="006042DC">
        <w:rPr>
          <w:sz w:val="14"/>
          <w:szCs w:val="14"/>
        </w:rPr>
        <w:t xml:space="preserve">therwise, without prior permission of </w:t>
      </w:r>
      <w:proofErr w:type="spellStart"/>
      <w:r w:rsidRPr="006042DC">
        <w:rPr>
          <w:sz w:val="14"/>
          <w:szCs w:val="14"/>
        </w:rPr>
        <w:t>Inxite</w:t>
      </w:r>
      <w:proofErr w:type="spellEnd"/>
      <w:r w:rsidRPr="006042DC">
        <w:rPr>
          <w:sz w:val="14"/>
          <w:szCs w:val="14"/>
        </w:rPr>
        <w:t xml:space="preserve"> Out </w:t>
      </w:r>
      <w:proofErr w:type="spellStart"/>
      <w:r w:rsidRPr="006042DC">
        <w:rPr>
          <w:sz w:val="14"/>
          <w:szCs w:val="14"/>
        </w:rPr>
        <w:t>Pvt.</w:t>
      </w:r>
      <w:proofErr w:type="spellEnd"/>
      <w:r w:rsidRPr="006042DC">
        <w:rPr>
          <w:sz w:val="14"/>
          <w:szCs w:val="14"/>
        </w:rPr>
        <w:t xml:space="preserve"> Ltd.</w:t>
      </w:r>
    </w:ins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771AB5" w14:textId="77777777" w:rsidR="000C7577" w:rsidRDefault="000C7577" w:rsidP="007356EA">
      <w:pPr>
        <w:spacing w:after="0" w:line="240" w:lineRule="auto"/>
      </w:pPr>
      <w:r>
        <w:separator/>
      </w:r>
    </w:p>
  </w:footnote>
  <w:footnote w:type="continuationSeparator" w:id="0">
    <w:p w14:paraId="01CA7E1A" w14:textId="77777777" w:rsidR="000C7577" w:rsidRDefault="000C7577" w:rsidP="007356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0AF24C" w14:textId="4E6888C9" w:rsidR="00E34289" w:rsidRDefault="00E34289">
    <w:pPr>
      <w:pStyle w:val="Header"/>
    </w:pPr>
    <w:ins w:id="255" w:author="Haldar, Souvik" w:date="2022-06-25T13:47:00Z">
      <w:r>
        <w:tab/>
      </w:r>
      <w:r>
        <w:tab/>
        <w:t xml:space="preserve">   </w:t>
      </w:r>
    </w:ins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504D5"/>
    <w:multiLevelType w:val="hybridMultilevel"/>
    <w:tmpl w:val="1FDC8ABC"/>
    <w:lvl w:ilvl="0" w:tplc="ED92A4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DEF6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9081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50B5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76FE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441E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C065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744E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1666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28E432E"/>
    <w:multiLevelType w:val="hybridMultilevel"/>
    <w:tmpl w:val="3FCA87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E26B6E"/>
    <w:multiLevelType w:val="hybridMultilevel"/>
    <w:tmpl w:val="BCD60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094FB5"/>
    <w:multiLevelType w:val="hybridMultilevel"/>
    <w:tmpl w:val="0D5263AE"/>
    <w:lvl w:ilvl="0" w:tplc="4009001B">
      <w:start w:val="1"/>
      <w:numFmt w:val="lowerRoman"/>
      <w:lvlText w:val="%1."/>
      <w:lvlJc w:val="right"/>
      <w:pPr>
        <w:ind w:left="787" w:hanging="360"/>
      </w:pPr>
    </w:lvl>
    <w:lvl w:ilvl="1" w:tplc="40090019" w:tentative="1">
      <w:start w:val="1"/>
      <w:numFmt w:val="lowerLetter"/>
      <w:lvlText w:val="%2."/>
      <w:lvlJc w:val="left"/>
      <w:pPr>
        <w:ind w:left="1507" w:hanging="360"/>
      </w:pPr>
    </w:lvl>
    <w:lvl w:ilvl="2" w:tplc="4009001B" w:tentative="1">
      <w:start w:val="1"/>
      <w:numFmt w:val="lowerRoman"/>
      <w:lvlText w:val="%3."/>
      <w:lvlJc w:val="right"/>
      <w:pPr>
        <w:ind w:left="2227" w:hanging="180"/>
      </w:pPr>
    </w:lvl>
    <w:lvl w:ilvl="3" w:tplc="4009000F" w:tentative="1">
      <w:start w:val="1"/>
      <w:numFmt w:val="decimal"/>
      <w:lvlText w:val="%4."/>
      <w:lvlJc w:val="left"/>
      <w:pPr>
        <w:ind w:left="2947" w:hanging="360"/>
      </w:pPr>
    </w:lvl>
    <w:lvl w:ilvl="4" w:tplc="40090019" w:tentative="1">
      <w:start w:val="1"/>
      <w:numFmt w:val="lowerLetter"/>
      <w:lvlText w:val="%5."/>
      <w:lvlJc w:val="left"/>
      <w:pPr>
        <w:ind w:left="3667" w:hanging="360"/>
      </w:pPr>
    </w:lvl>
    <w:lvl w:ilvl="5" w:tplc="4009001B" w:tentative="1">
      <w:start w:val="1"/>
      <w:numFmt w:val="lowerRoman"/>
      <w:lvlText w:val="%6."/>
      <w:lvlJc w:val="right"/>
      <w:pPr>
        <w:ind w:left="4387" w:hanging="180"/>
      </w:pPr>
    </w:lvl>
    <w:lvl w:ilvl="6" w:tplc="4009000F" w:tentative="1">
      <w:start w:val="1"/>
      <w:numFmt w:val="decimal"/>
      <w:lvlText w:val="%7."/>
      <w:lvlJc w:val="left"/>
      <w:pPr>
        <w:ind w:left="5107" w:hanging="360"/>
      </w:pPr>
    </w:lvl>
    <w:lvl w:ilvl="7" w:tplc="40090019" w:tentative="1">
      <w:start w:val="1"/>
      <w:numFmt w:val="lowerLetter"/>
      <w:lvlText w:val="%8."/>
      <w:lvlJc w:val="left"/>
      <w:pPr>
        <w:ind w:left="5827" w:hanging="360"/>
      </w:pPr>
    </w:lvl>
    <w:lvl w:ilvl="8" w:tplc="40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4">
    <w:nsid w:val="0DC037D7"/>
    <w:multiLevelType w:val="hybridMultilevel"/>
    <w:tmpl w:val="BDAE30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3A598C"/>
    <w:multiLevelType w:val="hybridMultilevel"/>
    <w:tmpl w:val="C7A47F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BF3C66"/>
    <w:multiLevelType w:val="hybridMultilevel"/>
    <w:tmpl w:val="9E1AE9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F36950"/>
    <w:multiLevelType w:val="hybridMultilevel"/>
    <w:tmpl w:val="C346E4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EE3B82"/>
    <w:multiLevelType w:val="hybridMultilevel"/>
    <w:tmpl w:val="171623C2"/>
    <w:lvl w:ilvl="0" w:tplc="40090001">
      <w:start w:val="1"/>
      <w:numFmt w:val="bullet"/>
      <w:lvlText w:val=""/>
      <w:lvlJc w:val="left"/>
      <w:pPr>
        <w:ind w:left="65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7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17" w:hanging="360"/>
      </w:pPr>
      <w:rPr>
        <w:rFonts w:ascii="Wingdings" w:hAnsi="Wingdings" w:hint="default"/>
      </w:rPr>
    </w:lvl>
  </w:abstractNum>
  <w:abstractNum w:abstractNumId="9">
    <w:nsid w:val="1C674AE7"/>
    <w:multiLevelType w:val="hybridMultilevel"/>
    <w:tmpl w:val="F8103D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C00C7E"/>
    <w:multiLevelType w:val="hybridMultilevel"/>
    <w:tmpl w:val="C7B03E18"/>
    <w:lvl w:ilvl="0" w:tplc="AA1A33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F614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66D0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DC56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CC63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0044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140E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3096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EA7F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211B458D"/>
    <w:multiLevelType w:val="hybridMultilevel"/>
    <w:tmpl w:val="0C580C5A"/>
    <w:lvl w:ilvl="0" w:tplc="1BA636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654D1E"/>
    <w:multiLevelType w:val="hybridMultilevel"/>
    <w:tmpl w:val="57B88368"/>
    <w:lvl w:ilvl="0" w:tplc="40090001">
      <w:start w:val="1"/>
      <w:numFmt w:val="bullet"/>
      <w:lvlText w:val=""/>
      <w:lvlJc w:val="left"/>
      <w:pPr>
        <w:ind w:left="9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3" w:hanging="360"/>
      </w:pPr>
      <w:rPr>
        <w:rFonts w:ascii="Wingdings" w:hAnsi="Wingdings" w:hint="default"/>
      </w:rPr>
    </w:lvl>
  </w:abstractNum>
  <w:abstractNum w:abstractNumId="13">
    <w:nsid w:val="258B7BC2"/>
    <w:multiLevelType w:val="hybridMultilevel"/>
    <w:tmpl w:val="1332D8B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C55D16"/>
    <w:multiLevelType w:val="hybridMultilevel"/>
    <w:tmpl w:val="377CFE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706516"/>
    <w:multiLevelType w:val="hybridMultilevel"/>
    <w:tmpl w:val="43187F1E"/>
    <w:lvl w:ilvl="0" w:tplc="1604DDBE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D10BD3"/>
    <w:multiLevelType w:val="hybridMultilevel"/>
    <w:tmpl w:val="F69A38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3">
      <w:start w:val="1"/>
      <w:numFmt w:val="upperRoman"/>
      <w:lvlText w:val="%2."/>
      <w:lvlJc w:val="righ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F10C68"/>
    <w:multiLevelType w:val="hybridMultilevel"/>
    <w:tmpl w:val="27763ED8"/>
    <w:lvl w:ilvl="0" w:tplc="338C0A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666B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FAAB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C423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5AB5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D2D8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8E6E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CADC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B09A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36ED6FE4"/>
    <w:multiLevelType w:val="hybridMultilevel"/>
    <w:tmpl w:val="311C5F4C"/>
    <w:lvl w:ilvl="0" w:tplc="785601BC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  <w:sz w:val="46"/>
        <w:szCs w:val="46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D51043"/>
    <w:multiLevelType w:val="multilevel"/>
    <w:tmpl w:val="10C6E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D275164"/>
    <w:multiLevelType w:val="hybridMultilevel"/>
    <w:tmpl w:val="FD76303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F5E45BF"/>
    <w:multiLevelType w:val="hybridMultilevel"/>
    <w:tmpl w:val="D61A32F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19C2CA0"/>
    <w:multiLevelType w:val="hybridMultilevel"/>
    <w:tmpl w:val="370AC3E0"/>
    <w:lvl w:ilvl="0" w:tplc="128036A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77505D7"/>
    <w:multiLevelType w:val="hybridMultilevel"/>
    <w:tmpl w:val="3496B7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5D3A8D"/>
    <w:multiLevelType w:val="hybridMultilevel"/>
    <w:tmpl w:val="0D5263AE"/>
    <w:lvl w:ilvl="0" w:tplc="4009001B">
      <w:start w:val="1"/>
      <w:numFmt w:val="lowerRoman"/>
      <w:lvlText w:val="%1."/>
      <w:lvlJc w:val="right"/>
      <w:pPr>
        <w:ind w:left="787" w:hanging="360"/>
      </w:pPr>
    </w:lvl>
    <w:lvl w:ilvl="1" w:tplc="40090019" w:tentative="1">
      <w:start w:val="1"/>
      <w:numFmt w:val="lowerLetter"/>
      <w:lvlText w:val="%2."/>
      <w:lvlJc w:val="left"/>
      <w:pPr>
        <w:ind w:left="1507" w:hanging="360"/>
      </w:pPr>
    </w:lvl>
    <w:lvl w:ilvl="2" w:tplc="4009001B" w:tentative="1">
      <w:start w:val="1"/>
      <w:numFmt w:val="lowerRoman"/>
      <w:lvlText w:val="%3."/>
      <w:lvlJc w:val="right"/>
      <w:pPr>
        <w:ind w:left="2227" w:hanging="180"/>
      </w:pPr>
    </w:lvl>
    <w:lvl w:ilvl="3" w:tplc="4009000F" w:tentative="1">
      <w:start w:val="1"/>
      <w:numFmt w:val="decimal"/>
      <w:lvlText w:val="%4."/>
      <w:lvlJc w:val="left"/>
      <w:pPr>
        <w:ind w:left="2947" w:hanging="360"/>
      </w:pPr>
    </w:lvl>
    <w:lvl w:ilvl="4" w:tplc="40090019" w:tentative="1">
      <w:start w:val="1"/>
      <w:numFmt w:val="lowerLetter"/>
      <w:lvlText w:val="%5."/>
      <w:lvlJc w:val="left"/>
      <w:pPr>
        <w:ind w:left="3667" w:hanging="360"/>
      </w:pPr>
    </w:lvl>
    <w:lvl w:ilvl="5" w:tplc="4009001B" w:tentative="1">
      <w:start w:val="1"/>
      <w:numFmt w:val="lowerRoman"/>
      <w:lvlText w:val="%6."/>
      <w:lvlJc w:val="right"/>
      <w:pPr>
        <w:ind w:left="4387" w:hanging="180"/>
      </w:pPr>
    </w:lvl>
    <w:lvl w:ilvl="6" w:tplc="4009000F" w:tentative="1">
      <w:start w:val="1"/>
      <w:numFmt w:val="decimal"/>
      <w:lvlText w:val="%7."/>
      <w:lvlJc w:val="left"/>
      <w:pPr>
        <w:ind w:left="5107" w:hanging="360"/>
      </w:pPr>
    </w:lvl>
    <w:lvl w:ilvl="7" w:tplc="40090019" w:tentative="1">
      <w:start w:val="1"/>
      <w:numFmt w:val="lowerLetter"/>
      <w:lvlText w:val="%8."/>
      <w:lvlJc w:val="left"/>
      <w:pPr>
        <w:ind w:left="5827" w:hanging="360"/>
      </w:pPr>
    </w:lvl>
    <w:lvl w:ilvl="8" w:tplc="40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25">
    <w:nsid w:val="4C953305"/>
    <w:multiLevelType w:val="hybridMultilevel"/>
    <w:tmpl w:val="43187F1E"/>
    <w:lvl w:ilvl="0" w:tplc="1604DDBE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EB66AAD"/>
    <w:multiLevelType w:val="hybridMultilevel"/>
    <w:tmpl w:val="02CCA1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2636DCA"/>
    <w:multiLevelType w:val="hybridMultilevel"/>
    <w:tmpl w:val="719845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3A82BF2"/>
    <w:multiLevelType w:val="hybridMultilevel"/>
    <w:tmpl w:val="5358ACC8"/>
    <w:lvl w:ilvl="0" w:tplc="40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9">
    <w:nsid w:val="571B654E"/>
    <w:multiLevelType w:val="hybridMultilevel"/>
    <w:tmpl w:val="697658F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A34C7E"/>
    <w:multiLevelType w:val="hybridMultilevel"/>
    <w:tmpl w:val="72E2E66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5D1118C1"/>
    <w:multiLevelType w:val="hybridMultilevel"/>
    <w:tmpl w:val="D0A6F7B0"/>
    <w:lvl w:ilvl="0" w:tplc="40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2">
    <w:nsid w:val="649E5089"/>
    <w:multiLevelType w:val="hybridMultilevel"/>
    <w:tmpl w:val="9E8266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11C05F4"/>
    <w:multiLevelType w:val="hybridMultilevel"/>
    <w:tmpl w:val="9BF6D87E"/>
    <w:lvl w:ilvl="0" w:tplc="A53EB0DC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4B05A9"/>
    <w:multiLevelType w:val="hybridMultilevel"/>
    <w:tmpl w:val="7BDE7D2E"/>
    <w:lvl w:ilvl="0" w:tplc="0C0A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5">
    <w:nsid w:val="768473DD"/>
    <w:multiLevelType w:val="hybridMultilevel"/>
    <w:tmpl w:val="4536B9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9690185"/>
    <w:multiLevelType w:val="hybridMultilevel"/>
    <w:tmpl w:val="09B6CEF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C8F5F68"/>
    <w:multiLevelType w:val="hybridMultilevel"/>
    <w:tmpl w:val="28467C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CAD5D4B"/>
    <w:multiLevelType w:val="hybridMultilevel"/>
    <w:tmpl w:val="BF76ADDA"/>
    <w:lvl w:ilvl="0" w:tplc="40090011">
      <w:start w:val="1"/>
      <w:numFmt w:val="decimal"/>
      <w:lvlText w:val="%1)"/>
      <w:lvlJc w:val="left"/>
      <w:pPr>
        <w:ind w:left="787" w:hanging="360"/>
      </w:pPr>
    </w:lvl>
    <w:lvl w:ilvl="1" w:tplc="40090019" w:tentative="1">
      <w:start w:val="1"/>
      <w:numFmt w:val="lowerLetter"/>
      <w:lvlText w:val="%2."/>
      <w:lvlJc w:val="left"/>
      <w:pPr>
        <w:ind w:left="1507" w:hanging="360"/>
      </w:pPr>
    </w:lvl>
    <w:lvl w:ilvl="2" w:tplc="4009001B" w:tentative="1">
      <w:start w:val="1"/>
      <w:numFmt w:val="lowerRoman"/>
      <w:lvlText w:val="%3."/>
      <w:lvlJc w:val="right"/>
      <w:pPr>
        <w:ind w:left="2227" w:hanging="180"/>
      </w:pPr>
    </w:lvl>
    <w:lvl w:ilvl="3" w:tplc="4009000F" w:tentative="1">
      <w:start w:val="1"/>
      <w:numFmt w:val="decimal"/>
      <w:lvlText w:val="%4."/>
      <w:lvlJc w:val="left"/>
      <w:pPr>
        <w:ind w:left="2947" w:hanging="360"/>
      </w:pPr>
    </w:lvl>
    <w:lvl w:ilvl="4" w:tplc="40090019" w:tentative="1">
      <w:start w:val="1"/>
      <w:numFmt w:val="lowerLetter"/>
      <w:lvlText w:val="%5."/>
      <w:lvlJc w:val="left"/>
      <w:pPr>
        <w:ind w:left="3667" w:hanging="360"/>
      </w:pPr>
    </w:lvl>
    <w:lvl w:ilvl="5" w:tplc="4009001B" w:tentative="1">
      <w:start w:val="1"/>
      <w:numFmt w:val="lowerRoman"/>
      <w:lvlText w:val="%6."/>
      <w:lvlJc w:val="right"/>
      <w:pPr>
        <w:ind w:left="4387" w:hanging="180"/>
      </w:pPr>
    </w:lvl>
    <w:lvl w:ilvl="6" w:tplc="4009000F" w:tentative="1">
      <w:start w:val="1"/>
      <w:numFmt w:val="decimal"/>
      <w:lvlText w:val="%7."/>
      <w:lvlJc w:val="left"/>
      <w:pPr>
        <w:ind w:left="5107" w:hanging="360"/>
      </w:pPr>
    </w:lvl>
    <w:lvl w:ilvl="7" w:tplc="40090019" w:tentative="1">
      <w:start w:val="1"/>
      <w:numFmt w:val="lowerLetter"/>
      <w:lvlText w:val="%8."/>
      <w:lvlJc w:val="left"/>
      <w:pPr>
        <w:ind w:left="5827" w:hanging="360"/>
      </w:pPr>
    </w:lvl>
    <w:lvl w:ilvl="8" w:tplc="40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39">
    <w:nsid w:val="7ED5767B"/>
    <w:multiLevelType w:val="hybridMultilevel"/>
    <w:tmpl w:val="3DF8E25E"/>
    <w:lvl w:ilvl="0" w:tplc="BF28D0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F96043F"/>
    <w:multiLevelType w:val="hybridMultilevel"/>
    <w:tmpl w:val="63F290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9"/>
  </w:num>
  <w:num w:numId="3">
    <w:abstractNumId w:val="0"/>
  </w:num>
  <w:num w:numId="4">
    <w:abstractNumId w:val="17"/>
  </w:num>
  <w:num w:numId="5">
    <w:abstractNumId w:val="10"/>
  </w:num>
  <w:num w:numId="6">
    <w:abstractNumId w:val="8"/>
  </w:num>
  <w:num w:numId="7">
    <w:abstractNumId w:val="2"/>
  </w:num>
  <w:num w:numId="8">
    <w:abstractNumId w:val="28"/>
  </w:num>
  <w:num w:numId="9">
    <w:abstractNumId w:val="27"/>
  </w:num>
  <w:num w:numId="10">
    <w:abstractNumId w:val="31"/>
  </w:num>
  <w:num w:numId="11">
    <w:abstractNumId w:val="38"/>
  </w:num>
  <w:num w:numId="12">
    <w:abstractNumId w:val="3"/>
  </w:num>
  <w:num w:numId="13">
    <w:abstractNumId w:val="36"/>
  </w:num>
  <w:num w:numId="14">
    <w:abstractNumId w:val="26"/>
  </w:num>
  <w:num w:numId="15">
    <w:abstractNumId w:val="37"/>
  </w:num>
  <w:num w:numId="16">
    <w:abstractNumId w:val="16"/>
  </w:num>
  <w:num w:numId="17">
    <w:abstractNumId w:val="40"/>
  </w:num>
  <w:num w:numId="18">
    <w:abstractNumId w:val="11"/>
  </w:num>
  <w:num w:numId="19">
    <w:abstractNumId w:val="12"/>
  </w:num>
  <w:num w:numId="20">
    <w:abstractNumId w:val="29"/>
  </w:num>
  <w:num w:numId="21">
    <w:abstractNumId w:val="24"/>
  </w:num>
  <w:num w:numId="22">
    <w:abstractNumId w:val="35"/>
  </w:num>
  <w:num w:numId="23">
    <w:abstractNumId w:val="15"/>
  </w:num>
  <w:num w:numId="24">
    <w:abstractNumId w:val="25"/>
  </w:num>
  <w:num w:numId="25">
    <w:abstractNumId w:val="13"/>
  </w:num>
  <w:num w:numId="26">
    <w:abstractNumId w:val="1"/>
  </w:num>
  <w:num w:numId="27">
    <w:abstractNumId w:val="14"/>
  </w:num>
  <w:num w:numId="28">
    <w:abstractNumId w:val="39"/>
  </w:num>
  <w:num w:numId="29">
    <w:abstractNumId w:val="32"/>
  </w:num>
  <w:num w:numId="30">
    <w:abstractNumId w:val="7"/>
  </w:num>
  <w:num w:numId="31">
    <w:abstractNumId w:val="19"/>
  </w:num>
  <w:num w:numId="32">
    <w:abstractNumId w:val="4"/>
  </w:num>
  <w:num w:numId="33">
    <w:abstractNumId w:val="6"/>
  </w:num>
  <w:num w:numId="34">
    <w:abstractNumId w:val="30"/>
  </w:num>
  <w:num w:numId="35">
    <w:abstractNumId w:val="34"/>
  </w:num>
  <w:num w:numId="36">
    <w:abstractNumId w:val="20"/>
  </w:num>
  <w:num w:numId="37">
    <w:abstractNumId w:val="21"/>
  </w:num>
  <w:num w:numId="38">
    <w:abstractNumId w:val="22"/>
  </w:num>
  <w:num w:numId="39">
    <w:abstractNumId w:val="23"/>
  </w:num>
  <w:num w:numId="40">
    <w:abstractNumId w:val="5"/>
  </w:num>
  <w:num w:numId="41">
    <w:abstractNumId w:val="3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aldar, Souvik">
    <w15:presenceInfo w15:providerId="AD" w15:userId="S::CSTHALDAS@CORP.JTI.COM::10d1f1cc-af6b-4a21-9ad8-6ff0ea796116"/>
  </w15:person>
  <w15:person w15:author="Kaushik Bar IXO">
    <w15:presenceInfo w15:providerId="None" w15:userId="Kaushik Bar IX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IN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s-ES" w:vendorID="64" w:dllVersion="0" w:nlCheck="1" w:checkStyle="0"/>
  <w:activeWritingStyle w:appName="MSWord" w:lang="en-IN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131078" w:nlCheck="1" w:checkStyle="1"/>
  <w:activeWritingStyle w:appName="MSWord" w:lang="en-IN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AxNrEwMzA1NzEwN7VU0lEKTi0uzszPAykwrgUAwG8yBywAAAA="/>
  </w:docVars>
  <w:rsids>
    <w:rsidRoot w:val="007356EA"/>
    <w:rsid w:val="000044AB"/>
    <w:rsid w:val="000077C2"/>
    <w:rsid w:val="00011C36"/>
    <w:rsid w:val="000132D9"/>
    <w:rsid w:val="00016C20"/>
    <w:rsid w:val="0002694A"/>
    <w:rsid w:val="00035317"/>
    <w:rsid w:val="00036CBC"/>
    <w:rsid w:val="000438AC"/>
    <w:rsid w:val="000449A9"/>
    <w:rsid w:val="00052876"/>
    <w:rsid w:val="0005450E"/>
    <w:rsid w:val="00056BDD"/>
    <w:rsid w:val="00060BAE"/>
    <w:rsid w:val="00070735"/>
    <w:rsid w:val="0008408E"/>
    <w:rsid w:val="00085518"/>
    <w:rsid w:val="00086A24"/>
    <w:rsid w:val="0009585F"/>
    <w:rsid w:val="000A248D"/>
    <w:rsid w:val="000A5807"/>
    <w:rsid w:val="000A5C9E"/>
    <w:rsid w:val="000B03B8"/>
    <w:rsid w:val="000B0953"/>
    <w:rsid w:val="000B2051"/>
    <w:rsid w:val="000B5E53"/>
    <w:rsid w:val="000B7DFB"/>
    <w:rsid w:val="000C320D"/>
    <w:rsid w:val="000C4E6A"/>
    <w:rsid w:val="000C7577"/>
    <w:rsid w:val="000D1482"/>
    <w:rsid w:val="000F2704"/>
    <w:rsid w:val="000F7EDC"/>
    <w:rsid w:val="00104E09"/>
    <w:rsid w:val="001128A5"/>
    <w:rsid w:val="00115ADB"/>
    <w:rsid w:val="00120166"/>
    <w:rsid w:val="00130DB4"/>
    <w:rsid w:val="001565D8"/>
    <w:rsid w:val="0015665E"/>
    <w:rsid w:val="00156835"/>
    <w:rsid w:val="001578CA"/>
    <w:rsid w:val="0016009B"/>
    <w:rsid w:val="0016458C"/>
    <w:rsid w:val="00180244"/>
    <w:rsid w:val="001834A1"/>
    <w:rsid w:val="001862A6"/>
    <w:rsid w:val="00186521"/>
    <w:rsid w:val="001878E8"/>
    <w:rsid w:val="0019174C"/>
    <w:rsid w:val="00194148"/>
    <w:rsid w:val="001A7BC0"/>
    <w:rsid w:val="001B2493"/>
    <w:rsid w:val="001B43B9"/>
    <w:rsid w:val="001C14BA"/>
    <w:rsid w:val="001C5C41"/>
    <w:rsid w:val="001E0108"/>
    <w:rsid w:val="001F26D7"/>
    <w:rsid w:val="00202560"/>
    <w:rsid w:val="002106E3"/>
    <w:rsid w:val="00211B1A"/>
    <w:rsid w:val="00214A07"/>
    <w:rsid w:val="00223C8B"/>
    <w:rsid w:val="00224A7A"/>
    <w:rsid w:val="00224C45"/>
    <w:rsid w:val="00224D49"/>
    <w:rsid w:val="00224F3C"/>
    <w:rsid w:val="002261FB"/>
    <w:rsid w:val="002264C1"/>
    <w:rsid w:val="00232E80"/>
    <w:rsid w:val="00232F29"/>
    <w:rsid w:val="00235663"/>
    <w:rsid w:val="00244F0F"/>
    <w:rsid w:val="00250FCE"/>
    <w:rsid w:val="00251B03"/>
    <w:rsid w:val="00254054"/>
    <w:rsid w:val="002553EF"/>
    <w:rsid w:val="002566B0"/>
    <w:rsid w:val="00275D4D"/>
    <w:rsid w:val="002806C5"/>
    <w:rsid w:val="00280E0B"/>
    <w:rsid w:val="00283AEC"/>
    <w:rsid w:val="00286774"/>
    <w:rsid w:val="00292BA7"/>
    <w:rsid w:val="00297474"/>
    <w:rsid w:val="002A56FE"/>
    <w:rsid w:val="002A63C5"/>
    <w:rsid w:val="002B1BD3"/>
    <w:rsid w:val="002B2744"/>
    <w:rsid w:val="002B7D3C"/>
    <w:rsid w:val="002C2291"/>
    <w:rsid w:val="002C4FFF"/>
    <w:rsid w:val="003019CF"/>
    <w:rsid w:val="00303194"/>
    <w:rsid w:val="00304361"/>
    <w:rsid w:val="0031011F"/>
    <w:rsid w:val="00312586"/>
    <w:rsid w:val="00321A99"/>
    <w:rsid w:val="003313B8"/>
    <w:rsid w:val="00331415"/>
    <w:rsid w:val="00333C17"/>
    <w:rsid w:val="00337588"/>
    <w:rsid w:val="0034327E"/>
    <w:rsid w:val="003601C6"/>
    <w:rsid w:val="00360AB1"/>
    <w:rsid w:val="00363AE1"/>
    <w:rsid w:val="00363FFF"/>
    <w:rsid w:val="00372475"/>
    <w:rsid w:val="00373CB5"/>
    <w:rsid w:val="00376039"/>
    <w:rsid w:val="00377E0E"/>
    <w:rsid w:val="00382EEC"/>
    <w:rsid w:val="00392F61"/>
    <w:rsid w:val="003C67D6"/>
    <w:rsid w:val="003C73A0"/>
    <w:rsid w:val="003F37A1"/>
    <w:rsid w:val="003F4947"/>
    <w:rsid w:val="003F5006"/>
    <w:rsid w:val="00406833"/>
    <w:rsid w:val="00407B56"/>
    <w:rsid w:val="0041709A"/>
    <w:rsid w:val="00421A71"/>
    <w:rsid w:val="00422B96"/>
    <w:rsid w:val="004266AC"/>
    <w:rsid w:val="00430348"/>
    <w:rsid w:val="00437038"/>
    <w:rsid w:val="004559F1"/>
    <w:rsid w:val="00462D8A"/>
    <w:rsid w:val="004647AD"/>
    <w:rsid w:val="00475689"/>
    <w:rsid w:val="00483911"/>
    <w:rsid w:val="00486292"/>
    <w:rsid w:val="0049002E"/>
    <w:rsid w:val="004A425E"/>
    <w:rsid w:val="004A5772"/>
    <w:rsid w:val="004B5AB3"/>
    <w:rsid w:val="004B669A"/>
    <w:rsid w:val="004C0196"/>
    <w:rsid w:val="004C5655"/>
    <w:rsid w:val="004D48F7"/>
    <w:rsid w:val="004E67A3"/>
    <w:rsid w:val="004E6AE8"/>
    <w:rsid w:val="004E6EE8"/>
    <w:rsid w:val="004E777E"/>
    <w:rsid w:val="004E78BC"/>
    <w:rsid w:val="004F3A52"/>
    <w:rsid w:val="004F693C"/>
    <w:rsid w:val="004F6E4B"/>
    <w:rsid w:val="00503F61"/>
    <w:rsid w:val="00504033"/>
    <w:rsid w:val="005078C7"/>
    <w:rsid w:val="0051175B"/>
    <w:rsid w:val="00512AE4"/>
    <w:rsid w:val="00512B1A"/>
    <w:rsid w:val="00515443"/>
    <w:rsid w:val="00520DF6"/>
    <w:rsid w:val="00524D6F"/>
    <w:rsid w:val="00526CBB"/>
    <w:rsid w:val="005337F2"/>
    <w:rsid w:val="00541587"/>
    <w:rsid w:val="005417D4"/>
    <w:rsid w:val="0054495F"/>
    <w:rsid w:val="00547576"/>
    <w:rsid w:val="00555DC0"/>
    <w:rsid w:val="00556D63"/>
    <w:rsid w:val="00562784"/>
    <w:rsid w:val="005658B9"/>
    <w:rsid w:val="00566EF2"/>
    <w:rsid w:val="00567721"/>
    <w:rsid w:val="00571950"/>
    <w:rsid w:val="00577791"/>
    <w:rsid w:val="005926AB"/>
    <w:rsid w:val="005972A4"/>
    <w:rsid w:val="005A0CB3"/>
    <w:rsid w:val="005A4015"/>
    <w:rsid w:val="005A5D10"/>
    <w:rsid w:val="005D25F1"/>
    <w:rsid w:val="005D48AA"/>
    <w:rsid w:val="005E7BCB"/>
    <w:rsid w:val="005F1087"/>
    <w:rsid w:val="005F2674"/>
    <w:rsid w:val="005F2F20"/>
    <w:rsid w:val="00603764"/>
    <w:rsid w:val="00603EE5"/>
    <w:rsid w:val="00605271"/>
    <w:rsid w:val="00606990"/>
    <w:rsid w:val="00607D08"/>
    <w:rsid w:val="00616FA9"/>
    <w:rsid w:val="0063016C"/>
    <w:rsid w:val="006310EB"/>
    <w:rsid w:val="006317C3"/>
    <w:rsid w:val="00634332"/>
    <w:rsid w:val="00643F93"/>
    <w:rsid w:val="00651288"/>
    <w:rsid w:val="006622CF"/>
    <w:rsid w:val="00670571"/>
    <w:rsid w:val="006710C2"/>
    <w:rsid w:val="00673C68"/>
    <w:rsid w:val="00677747"/>
    <w:rsid w:val="00682AEE"/>
    <w:rsid w:val="00687B0E"/>
    <w:rsid w:val="00695A55"/>
    <w:rsid w:val="00695BEE"/>
    <w:rsid w:val="006961D4"/>
    <w:rsid w:val="00697D40"/>
    <w:rsid w:val="006A0B43"/>
    <w:rsid w:val="006A3E9A"/>
    <w:rsid w:val="006A7835"/>
    <w:rsid w:val="006C0D41"/>
    <w:rsid w:val="006C4FF3"/>
    <w:rsid w:val="006D2FDF"/>
    <w:rsid w:val="006E0C43"/>
    <w:rsid w:val="006E1A7D"/>
    <w:rsid w:val="006E2561"/>
    <w:rsid w:val="006E2A54"/>
    <w:rsid w:val="006F3E81"/>
    <w:rsid w:val="006F46DD"/>
    <w:rsid w:val="006F5027"/>
    <w:rsid w:val="0070220D"/>
    <w:rsid w:val="00703B42"/>
    <w:rsid w:val="00713AF3"/>
    <w:rsid w:val="00715959"/>
    <w:rsid w:val="00715D4E"/>
    <w:rsid w:val="007223D5"/>
    <w:rsid w:val="007356EA"/>
    <w:rsid w:val="007371B5"/>
    <w:rsid w:val="00737820"/>
    <w:rsid w:val="00741F42"/>
    <w:rsid w:val="00751E94"/>
    <w:rsid w:val="007828C4"/>
    <w:rsid w:val="00783CC8"/>
    <w:rsid w:val="00786B28"/>
    <w:rsid w:val="00792DFF"/>
    <w:rsid w:val="00795AEF"/>
    <w:rsid w:val="00795F26"/>
    <w:rsid w:val="007A0045"/>
    <w:rsid w:val="007A7032"/>
    <w:rsid w:val="007C2379"/>
    <w:rsid w:val="007C5F14"/>
    <w:rsid w:val="007D6448"/>
    <w:rsid w:val="007E3674"/>
    <w:rsid w:val="007E4EC0"/>
    <w:rsid w:val="007F21D7"/>
    <w:rsid w:val="00800A56"/>
    <w:rsid w:val="008028BC"/>
    <w:rsid w:val="0082152A"/>
    <w:rsid w:val="00840EFF"/>
    <w:rsid w:val="00845EBE"/>
    <w:rsid w:val="00852A30"/>
    <w:rsid w:val="00853245"/>
    <w:rsid w:val="00853299"/>
    <w:rsid w:val="00855379"/>
    <w:rsid w:val="008603A4"/>
    <w:rsid w:val="0086395E"/>
    <w:rsid w:val="00880AA4"/>
    <w:rsid w:val="008824A8"/>
    <w:rsid w:val="0088730D"/>
    <w:rsid w:val="008900D9"/>
    <w:rsid w:val="0089208E"/>
    <w:rsid w:val="0089246B"/>
    <w:rsid w:val="008A1440"/>
    <w:rsid w:val="008A78D7"/>
    <w:rsid w:val="008B3C84"/>
    <w:rsid w:val="008C33C0"/>
    <w:rsid w:val="008C7A64"/>
    <w:rsid w:val="008D1A1B"/>
    <w:rsid w:val="008D1F36"/>
    <w:rsid w:val="008D296B"/>
    <w:rsid w:val="008D73F2"/>
    <w:rsid w:val="009016DB"/>
    <w:rsid w:val="00901783"/>
    <w:rsid w:val="00903932"/>
    <w:rsid w:val="00910E13"/>
    <w:rsid w:val="00911977"/>
    <w:rsid w:val="00915D5A"/>
    <w:rsid w:val="00921102"/>
    <w:rsid w:val="00926B4C"/>
    <w:rsid w:val="00931652"/>
    <w:rsid w:val="009467E6"/>
    <w:rsid w:val="00950954"/>
    <w:rsid w:val="0096524E"/>
    <w:rsid w:val="009738BA"/>
    <w:rsid w:val="0097475B"/>
    <w:rsid w:val="0098084C"/>
    <w:rsid w:val="009902F9"/>
    <w:rsid w:val="00993A04"/>
    <w:rsid w:val="009949E3"/>
    <w:rsid w:val="009B2146"/>
    <w:rsid w:val="009B29A8"/>
    <w:rsid w:val="009B798D"/>
    <w:rsid w:val="009C074A"/>
    <w:rsid w:val="009C4834"/>
    <w:rsid w:val="009C5211"/>
    <w:rsid w:val="009C7D4F"/>
    <w:rsid w:val="009D49DA"/>
    <w:rsid w:val="009D6C54"/>
    <w:rsid w:val="009E0176"/>
    <w:rsid w:val="009E484A"/>
    <w:rsid w:val="009E6054"/>
    <w:rsid w:val="009F3FE7"/>
    <w:rsid w:val="009F7896"/>
    <w:rsid w:val="00A00201"/>
    <w:rsid w:val="00A0031E"/>
    <w:rsid w:val="00A03841"/>
    <w:rsid w:val="00A20503"/>
    <w:rsid w:val="00A238C1"/>
    <w:rsid w:val="00A24574"/>
    <w:rsid w:val="00A25235"/>
    <w:rsid w:val="00A32FFA"/>
    <w:rsid w:val="00A34C13"/>
    <w:rsid w:val="00A41C39"/>
    <w:rsid w:val="00A44F04"/>
    <w:rsid w:val="00A50B0F"/>
    <w:rsid w:val="00A53269"/>
    <w:rsid w:val="00A63AD8"/>
    <w:rsid w:val="00A65FFE"/>
    <w:rsid w:val="00A758EF"/>
    <w:rsid w:val="00A8002C"/>
    <w:rsid w:val="00A81F25"/>
    <w:rsid w:val="00A911B6"/>
    <w:rsid w:val="00A959BD"/>
    <w:rsid w:val="00AA33E1"/>
    <w:rsid w:val="00AA3C85"/>
    <w:rsid w:val="00AA54BC"/>
    <w:rsid w:val="00AA56B0"/>
    <w:rsid w:val="00AB2DF0"/>
    <w:rsid w:val="00AC1B5E"/>
    <w:rsid w:val="00AC343E"/>
    <w:rsid w:val="00AE5407"/>
    <w:rsid w:val="00B03DD5"/>
    <w:rsid w:val="00B0476F"/>
    <w:rsid w:val="00B22372"/>
    <w:rsid w:val="00B2260D"/>
    <w:rsid w:val="00B231F2"/>
    <w:rsid w:val="00B23E00"/>
    <w:rsid w:val="00B24724"/>
    <w:rsid w:val="00B2508F"/>
    <w:rsid w:val="00B304BE"/>
    <w:rsid w:val="00B34BC6"/>
    <w:rsid w:val="00B35032"/>
    <w:rsid w:val="00B56668"/>
    <w:rsid w:val="00B57465"/>
    <w:rsid w:val="00B6624F"/>
    <w:rsid w:val="00B74AEA"/>
    <w:rsid w:val="00B80212"/>
    <w:rsid w:val="00B91F56"/>
    <w:rsid w:val="00B93EFC"/>
    <w:rsid w:val="00BA14C0"/>
    <w:rsid w:val="00BB0C25"/>
    <w:rsid w:val="00BB7487"/>
    <w:rsid w:val="00BC4AE8"/>
    <w:rsid w:val="00BC50F0"/>
    <w:rsid w:val="00BC63D2"/>
    <w:rsid w:val="00BC7F7C"/>
    <w:rsid w:val="00BE5F92"/>
    <w:rsid w:val="00BF0EA2"/>
    <w:rsid w:val="00BF35FF"/>
    <w:rsid w:val="00C0016A"/>
    <w:rsid w:val="00C052F4"/>
    <w:rsid w:val="00C0697D"/>
    <w:rsid w:val="00C17CF0"/>
    <w:rsid w:val="00C20201"/>
    <w:rsid w:val="00C35C2C"/>
    <w:rsid w:val="00C36E7C"/>
    <w:rsid w:val="00C44B08"/>
    <w:rsid w:val="00C5414A"/>
    <w:rsid w:val="00C55501"/>
    <w:rsid w:val="00C5604A"/>
    <w:rsid w:val="00C579AF"/>
    <w:rsid w:val="00C67D8B"/>
    <w:rsid w:val="00C7059E"/>
    <w:rsid w:val="00C708C4"/>
    <w:rsid w:val="00C7117A"/>
    <w:rsid w:val="00C72E6C"/>
    <w:rsid w:val="00C8322B"/>
    <w:rsid w:val="00C867DB"/>
    <w:rsid w:val="00C94700"/>
    <w:rsid w:val="00CA024D"/>
    <w:rsid w:val="00CA08BA"/>
    <w:rsid w:val="00CA0B82"/>
    <w:rsid w:val="00CA4CB2"/>
    <w:rsid w:val="00CA7565"/>
    <w:rsid w:val="00CB1233"/>
    <w:rsid w:val="00CB30A6"/>
    <w:rsid w:val="00CB3659"/>
    <w:rsid w:val="00CB44E2"/>
    <w:rsid w:val="00CB7996"/>
    <w:rsid w:val="00CC7F49"/>
    <w:rsid w:val="00CD5277"/>
    <w:rsid w:val="00CD7018"/>
    <w:rsid w:val="00CE52CD"/>
    <w:rsid w:val="00CF2656"/>
    <w:rsid w:val="00D00CDC"/>
    <w:rsid w:val="00D01FE4"/>
    <w:rsid w:val="00D06F76"/>
    <w:rsid w:val="00D07E1A"/>
    <w:rsid w:val="00D150F7"/>
    <w:rsid w:val="00D20113"/>
    <w:rsid w:val="00D3150C"/>
    <w:rsid w:val="00D3772A"/>
    <w:rsid w:val="00D408D4"/>
    <w:rsid w:val="00D43165"/>
    <w:rsid w:val="00D4573E"/>
    <w:rsid w:val="00D5057E"/>
    <w:rsid w:val="00D52041"/>
    <w:rsid w:val="00D52DEC"/>
    <w:rsid w:val="00D5331C"/>
    <w:rsid w:val="00D62525"/>
    <w:rsid w:val="00D67358"/>
    <w:rsid w:val="00D71504"/>
    <w:rsid w:val="00D715B2"/>
    <w:rsid w:val="00D73C65"/>
    <w:rsid w:val="00D742DB"/>
    <w:rsid w:val="00D7741A"/>
    <w:rsid w:val="00D826C3"/>
    <w:rsid w:val="00D83B39"/>
    <w:rsid w:val="00D85670"/>
    <w:rsid w:val="00D85E25"/>
    <w:rsid w:val="00DA034E"/>
    <w:rsid w:val="00DA1FF6"/>
    <w:rsid w:val="00DA3F95"/>
    <w:rsid w:val="00DA7BC8"/>
    <w:rsid w:val="00DB22B3"/>
    <w:rsid w:val="00DC0910"/>
    <w:rsid w:val="00DC5583"/>
    <w:rsid w:val="00DD7062"/>
    <w:rsid w:val="00DF27C6"/>
    <w:rsid w:val="00DF40A0"/>
    <w:rsid w:val="00DF6E3E"/>
    <w:rsid w:val="00E13359"/>
    <w:rsid w:val="00E244A9"/>
    <w:rsid w:val="00E33FF6"/>
    <w:rsid w:val="00E34289"/>
    <w:rsid w:val="00E42772"/>
    <w:rsid w:val="00E42E5C"/>
    <w:rsid w:val="00E45397"/>
    <w:rsid w:val="00E569CF"/>
    <w:rsid w:val="00E570A2"/>
    <w:rsid w:val="00E57A9D"/>
    <w:rsid w:val="00E635EB"/>
    <w:rsid w:val="00E655F2"/>
    <w:rsid w:val="00E668B7"/>
    <w:rsid w:val="00E70787"/>
    <w:rsid w:val="00E71A5C"/>
    <w:rsid w:val="00E753BD"/>
    <w:rsid w:val="00E7595D"/>
    <w:rsid w:val="00E775EB"/>
    <w:rsid w:val="00E81543"/>
    <w:rsid w:val="00E8233B"/>
    <w:rsid w:val="00E84F58"/>
    <w:rsid w:val="00E871BB"/>
    <w:rsid w:val="00EA1AB9"/>
    <w:rsid w:val="00EA3437"/>
    <w:rsid w:val="00EA6BA6"/>
    <w:rsid w:val="00EB04DB"/>
    <w:rsid w:val="00EB07CD"/>
    <w:rsid w:val="00EB41C4"/>
    <w:rsid w:val="00EC21A0"/>
    <w:rsid w:val="00EC23AE"/>
    <w:rsid w:val="00EC3D69"/>
    <w:rsid w:val="00EC7B05"/>
    <w:rsid w:val="00ED1FE4"/>
    <w:rsid w:val="00EE107D"/>
    <w:rsid w:val="00EE290B"/>
    <w:rsid w:val="00EE3336"/>
    <w:rsid w:val="00EE3BCB"/>
    <w:rsid w:val="00EE594F"/>
    <w:rsid w:val="00EF23BC"/>
    <w:rsid w:val="00EF31E5"/>
    <w:rsid w:val="00EF7581"/>
    <w:rsid w:val="00F06C79"/>
    <w:rsid w:val="00F1507E"/>
    <w:rsid w:val="00F402AF"/>
    <w:rsid w:val="00F4646E"/>
    <w:rsid w:val="00F54F8B"/>
    <w:rsid w:val="00F60D3C"/>
    <w:rsid w:val="00F623BA"/>
    <w:rsid w:val="00F65009"/>
    <w:rsid w:val="00F801CE"/>
    <w:rsid w:val="00F80AB9"/>
    <w:rsid w:val="00F85255"/>
    <w:rsid w:val="00FA15AA"/>
    <w:rsid w:val="00FA17FE"/>
    <w:rsid w:val="00FB0C4A"/>
    <w:rsid w:val="00FC3776"/>
    <w:rsid w:val="00FC7742"/>
    <w:rsid w:val="00FD3785"/>
    <w:rsid w:val="00FD77B0"/>
    <w:rsid w:val="00FF62D9"/>
    <w:rsid w:val="00FF73B8"/>
    <w:rsid w:val="00FF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084A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18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9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9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14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56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6EA"/>
  </w:style>
  <w:style w:type="paragraph" w:styleId="Footer">
    <w:name w:val="footer"/>
    <w:basedOn w:val="Normal"/>
    <w:link w:val="FooterChar"/>
    <w:uiPriority w:val="99"/>
    <w:unhideWhenUsed/>
    <w:rsid w:val="007356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6EA"/>
  </w:style>
  <w:style w:type="character" w:styleId="PageNumber">
    <w:name w:val="page number"/>
    <w:basedOn w:val="DefaultParagraphFont"/>
    <w:rsid w:val="007356EA"/>
  </w:style>
  <w:style w:type="paragraph" w:styleId="BalloonText">
    <w:name w:val="Balloon Text"/>
    <w:basedOn w:val="Normal"/>
    <w:link w:val="BalloonTextChar"/>
    <w:uiPriority w:val="99"/>
    <w:semiHidden/>
    <w:unhideWhenUsed/>
    <w:rsid w:val="00735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6EA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rsid w:val="007356EA"/>
    <w:pPr>
      <w:spacing w:after="60" w:line="240" w:lineRule="auto"/>
      <w:ind w:left="28"/>
    </w:pPr>
    <w:rPr>
      <w:rFonts w:ascii="Georgia" w:eastAsia="Times New Roman" w:hAnsi="Georgia" w:cs="Times New Roman"/>
      <w:color w:val="9ED8D2"/>
      <w:kern w:val="28"/>
      <w:sz w:val="46"/>
      <w:szCs w:val="46"/>
      <w:lang w:eastAsia="en-GB"/>
      <w14:ligatures w14:val="standard"/>
      <w14:cntxtAlts/>
    </w:rPr>
  </w:style>
  <w:style w:type="paragraph" w:customStyle="1" w:styleId="Sub-heading">
    <w:name w:val="Sub-heading"/>
    <w:rsid w:val="007356EA"/>
    <w:pPr>
      <w:spacing w:after="360" w:line="240" w:lineRule="auto"/>
      <w:ind w:left="28"/>
    </w:pPr>
    <w:rPr>
      <w:rFonts w:ascii="Georgia" w:eastAsia="Times New Roman" w:hAnsi="Georgia" w:cs="Times New Roman"/>
      <w:i/>
      <w:iCs/>
      <w:color w:val="8F9195"/>
      <w:kern w:val="28"/>
      <w:sz w:val="36"/>
      <w:szCs w:val="35"/>
      <w:lang w:eastAsia="en-GB"/>
      <w14:ligatures w14:val="standard"/>
      <w14:cntxtAlts/>
    </w:rPr>
  </w:style>
  <w:style w:type="paragraph" w:styleId="NormalWeb">
    <w:name w:val="Normal (Web)"/>
    <w:basedOn w:val="Normal"/>
    <w:uiPriority w:val="99"/>
    <w:unhideWhenUsed/>
    <w:rsid w:val="006A0B4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90393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90393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I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3932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03932"/>
    <w:pPr>
      <w:spacing w:after="100"/>
    </w:pPr>
    <w:rPr>
      <w:rFonts w:cs="Arial"/>
      <w:sz w:val="22"/>
      <w:szCs w:val="18"/>
      <w:lang w:val="en-IN"/>
    </w:rPr>
  </w:style>
  <w:style w:type="character" w:styleId="Hyperlink">
    <w:name w:val="Hyperlink"/>
    <w:basedOn w:val="DefaultParagraphFont"/>
    <w:uiPriority w:val="99"/>
    <w:unhideWhenUsed/>
    <w:rsid w:val="0090393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3932"/>
    <w:pPr>
      <w:ind w:left="720"/>
      <w:contextualSpacing/>
    </w:pPr>
    <w:rPr>
      <w:rFonts w:cs="Arial"/>
      <w:sz w:val="22"/>
      <w:szCs w:val="18"/>
      <w:lang w:val="en-IN"/>
    </w:rPr>
  </w:style>
  <w:style w:type="table" w:styleId="TableGrid">
    <w:name w:val="Table Grid"/>
    <w:basedOn w:val="TableNormal"/>
    <w:rsid w:val="00903932"/>
    <w:pPr>
      <w:spacing w:after="0" w:line="240" w:lineRule="auto"/>
    </w:pPr>
    <w:rPr>
      <w:rFonts w:cs="Arial"/>
      <w:sz w:val="22"/>
      <w:szCs w:val="18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903932"/>
    <w:pPr>
      <w:tabs>
        <w:tab w:val="right" w:leader="dot" w:pos="9016"/>
      </w:tabs>
      <w:spacing w:after="100"/>
      <w:ind w:left="720"/>
    </w:pPr>
    <w:rPr>
      <w:rFonts w:cs="Arial"/>
      <w:sz w:val="22"/>
      <w:szCs w:val="18"/>
      <w:lang w:val="en-IN"/>
    </w:rPr>
  </w:style>
  <w:style w:type="paragraph" w:styleId="Caption">
    <w:name w:val="caption"/>
    <w:basedOn w:val="Normal"/>
    <w:next w:val="Normal"/>
    <w:uiPriority w:val="35"/>
    <w:unhideWhenUsed/>
    <w:qFormat/>
    <w:rsid w:val="00903932"/>
    <w:pPr>
      <w:spacing w:line="240" w:lineRule="auto"/>
    </w:pPr>
    <w:rPr>
      <w:rFonts w:cs="Arial"/>
      <w:b/>
      <w:bCs/>
      <w:color w:val="5B9BD5" w:themeColor="accent1"/>
      <w:szCs w:val="18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903932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170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170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70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70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709A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C14BA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1C14BA"/>
    <w:pPr>
      <w:tabs>
        <w:tab w:val="right" w:leader="dot" w:pos="9016"/>
      </w:tabs>
      <w:spacing w:after="100"/>
      <w:ind w:left="1440"/>
    </w:pPr>
  </w:style>
  <w:style w:type="paragraph" w:styleId="Revision">
    <w:name w:val="Revision"/>
    <w:hidden/>
    <w:uiPriority w:val="99"/>
    <w:semiHidden/>
    <w:rsid w:val="00555DC0"/>
    <w:pPr>
      <w:spacing w:after="0" w:line="240" w:lineRule="auto"/>
    </w:pPr>
  </w:style>
  <w:style w:type="paragraph" w:customStyle="1" w:styleId="Bodysubhead">
    <w:name w:val="Body subhead"/>
    <w:basedOn w:val="Normal"/>
    <w:qFormat/>
    <w:rsid w:val="00526CBB"/>
    <w:pPr>
      <w:shd w:val="clear" w:color="auto" w:fill="FFFFFF"/>
      <w:spacing w:before="120" w:after="60" w:line="220" w:lineRule="exact"/>
    </w:pPr>
    <w:rPr>
      <w:rFonts w:eastAsia="Times New Roman" w:cs="Arial"/>
      <w:b/>
      <w:color w:val="000000"/>
      <w:szCs w:val="21"/>
      <w:lang w:eastAsia="en-GB"/>
    </w:rPr>
  </w:style>
  <w:style w:type="paragraph" w:styleId="NoSpacing">
    <w:name w:val="No Spacing"/>
    <w:link w:val="NoSpacingChar"/>
    <w:uiPriority w:val="1"/>
    <w:qFormat/>
    <w:rsid w:val="00FD77B0"/>
    <w:pPr>
      <w:spacing w:after="0" w:line="240" w:lineRule="auto"/>
    </w:pPr>
    <w:rPr>
      <w:rFonts w:asciiTheme="minorHAnsi" w:eastAsiaTheme="minorEastAsia" w:hAnsiTheme="minorHAnsi"/>
      <w:sz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D77B0"/>
    <w:rPr>
      <w:rFonts w:asciiTheme="minorHAnsi" w:eastAsiaTheme="minorEastAsia" w:hAnsiTheme="minorHAnsi"/>
      <w:sz w:val="22"/>
      <w:lang w:val="en-US"/>
    </w:rPr>
  </w:style>
  <w:style w:type="character" w:styleId="Strong">
    <w:name w:val="Strong"/>
    <w:basedOn w:val="DefaultParagraphFont"/>
    <w:uiPriority w:val="22"/>
    <w:qFormat/>
    <w:rsid w:val="00FD3785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E759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E7595D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hljs-builtin">
    <w:name w:val="hljs-built_in"/>
    <w:basedOn w:val="DefaultParagraphFont"/>
    <w:rsid w:val="00422B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18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9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9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14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56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6EA"/>
  </w:style>
  <w:style w:type="paragraph" w:styleId="Footer">
    <w:name w:val="footer"/>
    <w:basedOn w:val="Normal"/>
    <w:link w:val="FooterChar"/>
    <w:uiPriority w:val="99"/>
    <w:unhideWhenUsed/>
    <w:rsid w:val="007356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6EA"/>
  </w:style>
  <w:style w:type="character" w:styleId="PageNumber">
    <w:name w:val="page number"/>
    <w:basedOn w:val="DefaultParagraphFont"/>
    <w:rsid w:val="007356EA"/>
  </w:style>
  <w:style w:type="paragraph" w:styleId="BalloonText">
    <w:name w:val="Balloon Text"/>
    <w:basedOn w:val="Normal"/>
    <w:link w:val="BalloonTextChar"/>
    <w:uiPriority w:val="99"/>
    <w:semiHidden/>
    <w:unhideWhenUsed/>
    <w:rsid w:val="00735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6EA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rsid w:val="007356EA"/>
    <w:pPr>
      <w:spacing w:after="60" w:line="240" w:lineRule="auto"/>
      <w:ind w:left="28"/>
    </w:pPr>
    <w:rPr>
      <w:rFonts w:ascii="Georgia" w:eastAsia="Times New Roman" w:hAnsi="Georgia" w:cs="Times New Roman"/>
      <w:color w:val="9ED8D2"/>
      <w:kern w:val="28"/>
      <w:sz w:val="46"/>
      <w:szCs w:val="46"/>
      <w:lang w:eastAsia="en-GB"/>
      <w14:ligatures w14:val="standard"/>
      <w14:cntxtAlts/>
    </w:rPr>
  </w:style>
  <w:style w:type="paragraph" w:customStyle="1" w:styleId="Sub-heading">
    <w:name w:val="Sub-heading"/>
    <w:rsid w:val="007356EA"/>
    <w:pPr>
      <w:spacing w:after="360" w:line="240" w:lineRule="auto"/>
      <w:ind w:left="28"/>
    </w:pPr>
    <w:rPr>
      <w:rFonts w:ascii="Georgia" w:eastAsia="Times New Roman" w:hAnsi="Georgia" w:cs="Times New Roman"/>
      <w:i/>
      <w:iCs/>
      <w:color w:val="8F9195"/>
      <w:kern w:val="28"/>
      <w:sz w:val="36"/>
      <w:szCs w:val="35"/>
      <w:lang w:eastAsia="en-GB"/>
      <w14:ligatures w14:val="standard"/>
      <w14:cntxtAlts/>
    </w:rPr>
  </w:style>
  <w:style w:type="paragraph" w:styleId="NormalWeb">
    <w:name w:val="Normal (Web)"/>
    <w:basedOn w:val="Normal"/>
    <w:uiPriority w:val="99"/>
    <w:unhideWhenUsed/>
    <w:rsid w:val="006A0B4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90393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90393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I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3932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03932"/>
    <w:pPr>
      <w:spacing w:after="100"/>
    </w:pPr>
    <w:rPr>
      <w:rFonts w:cs="Arial"/>
      <w:sz w:val="22"/>
      <w:szCs w:val="18"/>
      <w:lang w:val="en-IN"/>
    </w:rPr>
  </w:style>
  <w:style w:type="character" w:styleId="Hyperlink">
    <w:name w:val="Hyperlink"/>
    <w:basedOn w:val="DefaultParagraphFont"/>
    <w:uiPriority w:val="99"/>
    <w:unhideWhenUsed/>
    <w:rsid w:val="0090393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3932"/>
    <w:pPr>
      <w:ind w:left="720"/>
      <w:contextualSpacing/>
    </w:pPr>
    <w:rPr>
      <w:rFonts w:cs="Arial"/>
      <w:sz w:val="22"/>
      <w:szCs w:val="18"/>
      <w:lang w:val="en-IN"/>
    </w:rPr>
  </w:style>
  <w:style w:type="table" w:styleId="TableGrid">
    <w:name w:val="Table Grid"/>
    <w:basedOn w:val="TableNormal"/>
    <w:rsid w:val="00903932"/>
    <w:pPr>
      <w:spacing w:after="0" w:line="240" w:lineRule="auto"/>
    </w:pPr>
    <w:rPr>
      <w:rFonts w:cs="Arial"/>
      <w:sz w:val="22"/>
      <w:szCs w:val="18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903932"/>
    <w:pPr>
      <w:tabs>
        <w:tab w:val="right" w:leader="dot" w:pos="9016"/>
      </w:tabs>
      <w:spacing w:after="100"/>
      <w:ind w:left="720"/>
    </w:pPr>
    <w:rPr>
      <w:rFonts w:cs="Arial"/>
      <w:sz w:val="22"/>
      <w:szCs w:val="18"/>
      <w:lang w:val="en-IN"/>
    </w:rPr>
  </w:style>
  <w:style w:type="paragraph" w:styleId="Caption">
    <w:name w:val="caption"/>
    <w:basedOn w:val="Normal"/>
    <w:next w:val="Normal"/>
    <w:uiPriority w:val="35"/>
    <w:unhideWhenUsed/>
    <w:qFormat/>
    <w:rsid w:val="00903932"/>
    <w:pPr>
      <w:spacing w:line="240" w:lineRule="auto"/>
    </w:pPr>
    <w:rPr>
      <w:rFonts w:cs="Arial"/>
      <w:b/>
      <w:bCs/>
      <w:color w:val="5B9BD5" w:themeColor="accent1"/>
      <w:szCs w:val="18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903932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170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170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70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70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709A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C14BA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1C14BA"/>
    <w:pPr>
      <w:tabs>
        <w:tab w:val="right" w:leader="dot" w:pos="9016"/>
      </w:tabs>
      <w:spacing w:after="100"/>
      <w:ind w:left="1440"/>
    </w:pPr>
  </w:style>
  <w:style w:type="paragraph" w:styleId="Revision">
    <w:name w:val="Revision"/>
    <w:hidden/>
    <w:uiPriority w:val="99"/>
    <w:semiHidden/>
    <w:rsid w:val="00555DC0"/>
    <w:pPr>
      <w:spacing w:after="0" w:line="240" w:lineRule="auto"/>
    </w:pPr>
  </w:style>
  <w:style w:type="paragraph" w:customStyle="1" w:styleId="Bodysubhead">
    <w:name w:val="Body subhead"/>
    <w:basedOn w:val="Normal"/>
    <w:qFormat/>
    <w:rsid w:val="00526CBB"/>
    <w:pPr>
      <w:shd w:val="clear" w:color="auto" w:fill="FFFFFF"/>
      <w:spacing w:before="120" w:after="60" w:line="220" w:lineRule="exact"/>
    </w:pPr>
    <w:rPr>
      <w:rFonts w:eastAsia="Times New Roman" w:cs="Arial"/>
      <w:b/>
      <w:color w:val="000000"/>
      <w:szCs w:val="21"/>
      <w:lang w:eastAsia="en-GB"/>
    </w:rPr>
  </w:style>
  <w:style w:type="paragraph" w:styleId="NoSpacing">
    <w:name w:val="No Spacing"/>
    <w:link w:val="NoSpacingChar"/>
    <w:uiPriority w:val="1"/>
    <w:qFormat/>
    <w:rsid w:val="00FD77B0"/>
    <w:pPr>
      <w:spacing w:after="0" w:line="240" w:lineRule="auto"/>
    </w:pPr>
    <w:rPr>
      <w:rFonts w:asciiTheme="minorHAnsi" w:eastAsiaTheme="minorEastAsia" w:hAnsiTheme="minorHAnsi"/>
      <w:sz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D77B0"/>
    <w:rPr>
      <w:rFonts w:asciiTheme="minorHAnsi" w:eastAsiaTheme="minorEastAsia" w:hAnsiTheme="minorHAnsi"/>
      <w:sz w:val="22"/>
      <w:lang w:val="en-US"/>
    </w:rPr>
  </w:style>
  <w:style w:type="character" w:styleId="Strong">
    <w:name w:val="Strong"/>
    <w:basedOn w:val="DefaultParagraphFont"/>
    <w:uiPriority w:val="22"/>
    <w:qFormat/>
    <w:rsid w:val="00FD3785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E759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E7595D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hljs-builtin">
    <w:name w:val="hljs-built_in"/>
    <w:basedOn w:val="DefaultParagraphFont"/>
    <w:rsid w:val="00422B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packages.microsoft.com/config/rhel/8/packages-microsoft-prod.rpm" TargetMode="External"/><Relationship Id="rId18" Type="http://schemas.openxmlformats.org/officeDocument/2006/relationships/footer" Target="footer3.xml"/><Relationship Id="rId26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21" Type="http://schemas.microsoft.com/office/2016/09/relationships/commentsIds" Target="commentsIds.xml"/><Relationship Id="rId7" Type="http://schemas.microsoft.com/office/2007/relationships/stylesWithEffects" Target="stylesWithEffects.xml"/><Relationship Id="rId12" Type="http://schemas.openxmlformats.org/officeDocument/2006/relationships/comments" Target="comments.xml"/><Relationship Id="rId17" Type="http://schemas.openxmlformats.org/officeDocument/2006/relationships/header" Target="header1.xml"/><Relationship Id="rId25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packages.microsoft.com/config/ubuntu/20.04/packages-microsoft-prod.deb" TargetMode="External"/><Relationship Id="rId22" Type="http://schemas.microsoft.com/office/2011/relationships/commentsExtended" Target="commentsExtended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491D7559B88B4EA3EB954ED624BB9D" ma:contentTypeVersion="11" ma:contentTypeDescription="Create a new document." ma:contentTypeScope="" ma:versionID="e2df8750690a7db37fac00cf1a1a94e2">
  <xsd:schema xmlns:xsd="http://www.w3.org/2001/XMLSchema" xmlns:xs="http://www.w3.org/2001/XMLSchema" xmlns:p="http://schemas.microsoft.com/office/2006/metadata/properties" xmlns:ns3="cb3e6485-6667-43c2-ab6a-8da3b1b91ee2" xmlns:ns4="c823f74d-52ef-494b-b6b8-63c69de0a859" targetNamespace="http://schemas.microsoft.com/office/2006/metadata/properties" ma:root="true" ma:fieldsID="a40cd489c3beb4c14c2e46161138ddf0" ns3:_="" ns4:_="">
    <xsd:import namespace="cb3e6485-6667-43c2-ab6a-8da3b1b91ee2"/>
    <xsd:import namespace="c823f74d-52ef-494b-b6b8-63c69de0a8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3e6485-6667-43c2-ab6a-8da3b1b91e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23f74d-52ef-494b-b6b8-63c69de0a85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9A270D-25DA-4B0C-BAA6-63D4B6B23D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3e6485-6667-43c2-ab6a-8da3b1b91ee2"/>
    <ds:schemaRef ds:uri="c823f74d-52ef-494b-b6b8-63c69de0a8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75566B-B14F-4367-81FA-340555CA186B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61B62962-1B26-4D26-8488-97F6087CE1C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727D5CD-434D-41EA-81DA-543A4777F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JT International</Company>
  <LinksUpToDate>false</LinksUpToDate>
  <CharactersWithSpaces>2543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Hair, Louise</dc:creator>
  <cp:lastModifiedBy>Souvik</cp:lastModifiedBy>
  <cp:revision>3</cp:revision>
  <cp:lastPrinted>2012-01-11T11:01:00Z</cp:lastPrinted>
  <dcterms:created xsi:type="dcterms:W3CDTF">2023-02-13T18:38:00Z</dcterms:created>
  <dcterms:modified xsi:type="dcterms:W3CDTF">2023-02-13T19:03:00Z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0x0101002C491D7559B88B4EA3EB954ED624BB9D</vt:lpwstr>
  </property>
  <property fmtid="{D5CDD505-2E9C-101B-9397-08002B2CF9AE}" pid="3" name="MSIP_Label_b020b37f-db72-473e-ae54-fb16df408069_Enabled">
    <vt:lpwstr>true</vt:lpwstr>
  </property>
  <property fmtid="{D5CDD505-2E9C-101B-9397-08002B2CF9AE}" pid="4" name="MSIP_Label_b020b37f-db72-473e-ae54-fb16df408069_SetDate">
    <vt:lpwstr>2022-06-15T15:54:33Z</vt:lpwstr>
  </property>
  <property fmtid="{D5CDD505-2E9C-101B-9397-08002B2CF9AE}" pid="5" name="MSIP_Label_b020b37f-db72-473e-ae54-fb16df408069_Method">
    <vt:lpwstr>Standard</vt:lpwstr>
  </property>
  <property fmtid="{D5CDD505-2E9C-101B-9397-08002B2CF9AE}" pid="6" name="MSIP_Label_b020b37f-db72-473e-ae54-fb16df408069_Name">
    <vt:lpwstr>General</vt:lpwstr>
  </property>
  <property fmtid="{D5CDD505-2E9C-101B-9397-08002B2CF9AE}" pid="7" name="MSIP_Label_b020b37f-db72-473e-ae54-fb16df408069_SiteId">
    <vt:lpwstr>705d07a3-2eea-4f3b-ab59-65ca29abeb26</vt:lpwstr>
  </property>
  <property fmtid="{D5CDD505-2E9C-101B-9397-08002B2CF9AE}" pid="8" name="MSIP_Label_b020b37f-db72-473e-ae54-fb16df408069_ActionId">
    <vt:lpwstr>f30f16e3-b457-4e3c-b047-70e4c0dea0d3</vt:lpwstr>
  </property>
  <property fmtid="{D5CDD505-2E9C-101B-9397-08002B2CF9AE}" pid="9" name="MSIP_Label_b020b37f-db72-473e-ae54-fb16df408069_ContentBits">
    <vt:lpwstr>0</vt:lpwstr>
  </property>
</Properties>
</file>