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rPrChange w:id="0" w:author="Haldar, Souvik" w:date="2022-06-25T18:15:00Z">
            <w:rPr/>
          </w:rPrChange>
        </w:rPr>
        <w:id w:val="445664425"/>
        <w:docPartObj>
          <w:docPartGallery w:val="Cover Pages"/>
          <w:docPartUnique/>
        </w:docPartObj>
      </w:sdtPr>
      <w:sdtEndPr>
        <w:rPr>
          <w:rFonts w:eastAsiaTheme="majorEastAsia"/>
          <w:b/>
          <w:bCs/>
          <w:color w:val="8F9195"/>
          <w:sz w:val="108"/>
          <w:szCs w:val="108"/>
          <w:lang w:val="en-US" w:eastAsia="ja-JP"/>
          <w:rPrChange w:id="1" w:author="Haldar, Souvik" w:date="2022-06-25T18:15:00Z">
            <w:rPr/>
          </w:rPrChange>
        </w:rPr>
      </w:sdtEndPr>
      <w:sdtContent>
        <w:p w14:paraId="3E7C4E1B" w14:textId="18C17B21" w:rsidR="00FD77B0" w:rsidRPr="000F7EDC" w:rsidRDefault="00FD77B0">
          <w:pPr>
            <w:rPr>
              <w:rFonts w:asciiTheme="minorHAnsi" w:hAnsiTheme="minorHAnsi" w:cstheme="minorHAnsi"/>
              <w:rPrChange w:id="2" w:author="Haldar, Souvik" w:date="2022-06-25T18:15:00Z">
                <w:rPr/>
              </w:rPrChange>
            </w:rPr>
          </w:pPr>
        </w:p>
        <w:p w14:paraId="324E7640" w14:textId="77777777" w:rsidR="00FD77B0" w:rsidRPr="000F7EDC" w:rsidRDefault="00FD77B0" w:rsidP="00FD77B0">
          <w:pPr>
            <w:rPr>
              <w:rFonts w:asciiTheme="minorHAnsi" w:hAnsiTheme="minorHAnsi" w:cstheme="minorHAnsi"/>
              <w:rPrChange w:id="3" w:author="Haldar, Souvik" w:date="2022-06-25T18:15:00Z">
                <w:rPr/>
              </w:rPrChange>
            </w:rPr>
          </w:pPr>
        </w:p>
        <w:p w14:paraId="4A084A35" w14:textId="1160FB1D" w:rsidR="00FD77B0" w:rsidRPr="000F7EDC" w:rsidRDefault="00FF7FB3">
          <w:pPr>
            <w:rPr>
              <w:rFonts w:asciiTheme="minorHAnsi" w:eastAsiaTheme="majorEastAsia" w:hAnsiTheme="minorHAnsi" w:cstheme="minorHAnsi"/>
              <w:b/>
              <w:bCs/>
              <w:color w:val="8F9195"/>
              <w:sz w:val="108"/>
              <w:szCs w:val="108"/>
              <w:lang w:val="en-US" w:eastAsia="ja-JP"/>
              <w:rPrChange w:id="4" w:author="Haldar, Souvik" w:date="2022-06-25T18:15:00Z">
                <w:rPr>
                  <w:rFonts w:ascii="Georgia" w:eastAsiaTheme="majorEastAsia" w:hAnsi="Georgia" w:cstheme="majorBidi"/>
                  <w:b/>
                  <w:bCs/>
                  <w:color w:val="8F9195"/>
                  <w:sz w:val="108"/>
                  <w:szCs w:val="108"/>
                  <w:lang w:val="en-US" w:eastAsia="ja-JP"/>
                </w:rPr>
              </w:rPrChange>
            </w:rPr>
          </w:pPr>
        </w:p>
      </w:sdtContent>
    </w:sdt>
    <w:p w14:paraId="25B6EE83" w14:textId="77777777" w:rsidR="00EA1AB9" w:rsidRPr="000F7EDC" w:rsidRDefault="00EA1AB9" w:rsidP="00EA1AB9">
      <w:pPr>
        <w:widowControl w:val="0"/>
        <w:rPr>
          <w:rFonts w:asciiTheme="minorHAnsi" w:hAnsiTheme="minorHAnsi" w:cstheme="minorHAnsi"/>
          <w:color w:val="8F9195"/>
          <w:sz w:val="22"/>
          <w:rPrChange w:id="5" w:author="Haldar, Souvik" w:date="2022-06-25T18:15:00Z">
            <w:rPr>
              <w:color w:val="8F9195"/>
              <w:sz w:val="22"/>
            </w:rPr>
          </w:rPrChange>
        </w:rPr>
      </w:pPr>
    </w:p>
    <w:p w14:paraId="4A084A36" w14:textId="11FE7B69" w:rsidR="007356EA" w:rsidRPr="000F7EDC" w:rsidRDefault="00FD77B0" w:rsidP="00E57A9D">
      <w:pPr>
        <w:spacing w:before="1980" w:after="360" w:line="240" w:lineRule="auto"/>
        <w:rPr>
          <w:rFonts w:asciiTheme="minorHAnsi" w:hAnsiTheme="minorHAnsi" w:cstheme="minorHAnsi"/>
          <w:color w:val="8F9195"/>
          <w:sz w:val="92"/>
          <w:szCs w:val="92"/>
          <w:rPrChange w:id="6" w:author="Haldar, Souvik" w:date="2022-06-25T18:15:00Z">
            <w:rPr>
              <w:rFonts w:ascii="Georgia" w:hAnsi="Georgia"/>
              <w:color w:val="8F9195"/>
              <w:sz w:val="92"/>
              <w:szCs w:val="92"/>
            </w:rPr>
          </w:rPrChange>
        </w:rPr>
      </w:pPr>
      <w:r w:rsidRPr="000F7EDC">
        <w:rPr>
          <w:rFonts w:asciiTheme="minorHAnsi" w:hAnsiTheme="minorHAnsi" w:cstheme="minorHAnsi"/>
          <w:color w:val="8F9195"/>
          <w:sz w:val="92"/>
          <w:szCs w:val="92"/>
          <w:rPrChange w:id="7" w:author="Haldar, Souvik" w:date="2022-06-25T18:15:00Z">
            <w:rPr>
              <w:rFonts w:ascii="Georgia" w:hAnsi="Georgia"/>
              <w:color w:val="8F9195"/>
              <w:sz w:val="92"/>
              <w:szCs w:val="92"/>
            </w:rPr>
          </w:rPrChange>
        </w:rPr>
        <w:t>RFM Analysis</w:t>
      </w:r>
    </w:p>
    <w:p w14:paraId="4A084A37" w14:textId="7D8ABAD8" w:rsidR="007356EA" w:rsidRPr="000F7EDC" w:rsidRDefault="00FD77B0" w:rsidP="007356EA">
      <w:pPr>
        <w:pStyle w:val="Heading"/>
        <w:rPr>
          <w:rFonts w:asciiTheme="minorHAnsi" w:hAnsiTheme="minorHAnsi" w:cstheme="minorHAnsi"/>
          <w:color w:val="7ECEAA"/>
          <w:lang w:val="en-US"/>
          <w14:ligatures w14:val="none"/>
          <w:rPrChange w:id="8" w:author="Haldar, Souvik" w:date="2022-06-25T18:15:00Z">
            <w:rPr>
              <w:color w:val="7ECEAA"/>
              <w:lang w:val="en-US"/>
              <w14:ligatures w14:val="none"/>
            </w:rPr>
          </w:rPrChange>
        </w:rPr>
      </w:pPr>
      <w:r w:rsidRPr="000F7EDC">
        <w:rPr>
          <w:rFonts w:asciiTheme="minorHAnsi" w:hAnsiTheme="minorHAnsi" w:cstheme="minorHAnsi"/>
          <w:color w:val="7ECEAA"/>
          <w:lang w:val="en-US"/>
          <w14:ligatures w14:val="none"/>
          <w:rPrChange w:id="9" w:author="Haldar, Souvik" w:date="2022-06-25T18:15:00Z">
            <w:rPr>
              <w:color w:val="7ECEAA"/>
              <w:lang w:val="en-US"/>
              <w14:ligatures w14:val="none"/>
            </w:rPr>
          </w:rPrChange>
        </w:rPr>
        <w:t>Technical document</w:t>
      </w:r>
    </w:p>
    <w:p w14:paraId="4A084A38" w14:textId="4908CD34" w:rsidR="0016458C" w:rsidRPr="000F7EDC" w:rsidRDefault="00FD77B0" w:rsidP="0016458C">
      <w:pPr>
        <w:pStyle w:val="Sub-heading"/>
        <w:rPr>
          <w:rFonts w:asciiTheme="minorHAnsi" w:hAnsiTheme="minorHAnsi" w:cstheme="minorHAnsi"/>
          <w:lang w:val="en-US"/>
          <w14:ligatures w14:val="none"/>
          <w:rPrChange w:id="10" w:author="Haldar, Souvik" w:date="2022-06-25T18:15:00Z">
            <w:rPr>
              <w:lang w:val="en-US"/>
              <w14:ligatures w14:val="none"/>
            </w:rPr>
          </w:rPrChange>
        </w:rPr>
      </w:pPr>
      <w:commentRangeStart w:id="11"/>
      <w:del w:id="12" w:author="Kaushik Bar IXO" w:date="2022-06-21T12:04:00Z">
        <w:r w:rsidRPr="000F7EDC" w:rsidDel="005D25F1">
          <w:rPr>
            <w:rFonts w:asciiTheme="minorHAnsi" w:hAnsiTheme="minorHAnsi" w:cstheme="minorHAnsi"/>
            <w:lang w:val="en-US"/>
            <w14:ligatures w14:val="none"/>
            <w:rPrChange w:id="13" w:author="Haldar, Souvik" w:date="2022-06-25T18:15:00Z">
              <w:rPr>
                <w:lang w:val="en-US"/>
                <w14:ligatures w14:val="none"/>
              </w:rPr>
            </w:rPrChange>
          </w:rPr>
          <w:delText>Ixolerator</w:delText>
        </w:r>
      </w:del>
      <w:proofErr w:type="spellStart"/>
      <w:ins w:id="14" w:author="Kaushik Bar IXO" w:date="2022-06-21T12:04:00Z">
        <w:r w:rsidR="005D25F1" w:rsidRPr="000F7EDC">
          <w:rPr>
            <w:rFonts w:asciiTheme="minorHAnsi" w:hAnsiTheme="minorHAnsi" w:cstheme="minorHAnsi"/>
            <w:lang w:val="en-US"/>
            <w14:ligatures w14:val="none"/>
            <w:rPrChange w:id="15" w:author="Haldar, Souvik" w:date="2022-06-25T18:15:00Z">
              <w:rPr>
                <w:lang w:val="en-US"/>
                <w14:ligatures w14:val="none"/>
              </w:rPr>
            </w:rPrChange>
          </w:rPr>
          <w:t>Meghnad</w:t>
        </w:r>
      </w:ins>
      <w:commentRangeEnd w:id="11"/>
      <w:proofErr w:type="spellEnd"/>
      <w:ins w:id="16" w:author="Kaushik Bar IXO" w:date="2022-06-21T12:31:00Z">
        <w:r w:rsidR="008824A8" w:rsidRPr="000F7EDC">
          <w:rPr>
            <w:rStyle w:val="CommentReference"/>
            <w:rFonts w:asciiTheme="minorHAnsi" w:eastAsiaTheme="minorHAnsi" w:hAnsiTheme="minorHAnsi" w:cstheme="minorHAnsi"/>
            <w:i w:val="0"/>
            <w:iCs w:val="0"/>
            <w:color w:val="auto"/>
            <w:kern w:val="0"/>
            <w:lang w:eastAsia="en-US"/>
            <w14:ligatures w14:val="none"/>
            <w14:cntxtAlts w14:val="0"/>
            <w:rPrChange w:id="17" w:author="Haldar, Souvik" w:date="2022-06-25T18:15:00Z">
              <w:rPr>
                <w:rStyle w:val="CommentReference"/>
                <w:rFonts w:ascii="Arial" w:eastAsiaTheme="minorHAnsi" w:hAnsi="Arial" w:cstheme="minorBidi"/>
                <w:i w:val="0"/>
                <w:iCs w:val="0"/>
                <w:color w:val="auto"/>
                <w:kern w:val="0"/>
                <w:lang w:eastAsia="en-US"/>
                <w14:ligatures w14:val="none"/>
                <w14:cntxtAlts w14:val="0"/>
              </w:rPr>
            </w:rPrChange>
          </w:rPr>
          <w:commentReference w:id="11"/>
        </w:r>
      </w:ins>
    </w:p>
    <w:p w14:paraId="14DBBE3A" w14:textId="192C8EF3" w:rsidR="00E7595D" w:rsidRPr="000F7EDC" w:rsidRDefault="007356EA" w:rsidP="00903932">
      <w:pPr>
        <w:pStyle w:val="TOCHeading"/>
        <w:rPr>
          <w:ins w:id="18" w:author="Haldar, Souvik" w:date="2022-06-25T18:04:00Z"/>
          <w:rFonts w:asciiTheme="minorHAnsi" w:hAnsiTheme="minorHAnsi" w:cstheme="minorHAnsi"/>
          <w:color w:val="8F9195"/>
          <w:sz w:val="108"/>
          <w:szCs w:val="108"/>
          <w:rPrChange w:id="19" w:author="Haldar, Souvik" w:date="2022-06-25T18:15:00Z">
            <w:rPr>
              <w:ins w:id="20" w:author="Haldar, Souvik" w:date="2022-06-25T18:04:00Z"/>
              <w:rFonts w:ascii="Georgia" w:hAnsi="Georgia"/>
              <w:color w:val="8F9195"/>
              <w:sz w:val="108"/>
              <w:szCs w:val="108"/>
            </w:rPr>
          </w:rPrChange>
        </w:rPr>
      </w:pPr>
      <w:r w:rsidRPr="000F7EDC">
        <w:rPr>
          <w:rFonts w:asciiTheme="minorHAnsi" w:hAnsiTheme="minorHAnsi" w:cstheme="minorHAnsi"/>
          <w:color w:val="8F9195"/>
          <w:sz w:val="108"/>
          <w:szCs w:val="108"/>
          <w:rPrChange w:id="21" w:author="Haldar, Souvik" w:date="2022-06-25T18:15:00Z">
            <w:rPr>
              <w:rFonts w:ascii="Georgia" w:hAnsi="Georgia"/>
              <w:color w:val="8F9195"/>
              <w:sz w:val="108"/>
              <w:szCs w:val="108"/>
            </w:rPr>
          </w:rPrChange>
        </w:rPr>
        <w:br w:type="page"/>
      </w:r>
    </w:p>
    <w:p w14:paraId="4BED4F0D" w14:textId="77777777" w:rsidR="00E7595D" w:rsidRPr="000F7EDC" w:rsidRDefault="00E7595D" w:rsidP="00E7595D">
      <w:pPr>
        <w:jc w:val="right"/>
        <w:rPr>
          <w:ins w:id="22" w:author="Haldar, Souvik" w:date="2022-06-25T18:06:00Z"/>
          <w:rFonts w:asciiTheme="minorHAnsi" w:eastAsiaTheme="majorEastAsia" w:hAnsiTheme="minorHAnsi" w:cstheme="minorHAnsi"/>
          <w:color w:val="8F9195"/>
          <w:sz w:val="44"/>
          <w:szCs w:val="44"/>
          <w:lang w:val="en-US" w:eastAsia="ja-JP"/>
          <w:rPrChange w:id="23" w:author="Haldar, Souvik" w:date="2022-06-25T18:15:00Z">
            <w:rPr>
              <w:ins w:id="24" w:author="Haldar, Souvik" w:date="2022-06-25T18:06:00Z"/>
              <w:rFonts w:ascii="Georgia" w:eastAsiaTheme="majorEastAsia" w:hAnsi="Georgia" w:cstheme="majorBidi"/>
              <w:color w:val="8F9195"/>
              <w:sz w:val="44"/>
              <w:szCs w:val="44"/>
              <w:lang w:val="en-US" w:eastAsia="ja-JP"/>
            </w:rPr>
          </w:rPrChange>
        </w:rPr>
      </w:pPr>
    </w:p>
    <w:p w14:paraId="665347BF" w14:textId="77777777" w:rsidR="00E7595D" w:rsidRPr="000F7EDC" w:rsidRDefault="00E7595D" w:rsidP="00E7595D">
      <w:pPr>
        <w:jc w:val="right"/>
        <w:rPr>
          <w:ins w:id="25" w:author="Haldar, Souvik" w:date="2022-06-25T18:06:00Z"/>
          <w:rFonts w:asciiTheme="minorHAnsi" w:eastAsiaTheme="majorEastAsia" w:hAnsiTheme="minorHAnsi" w:cstheme="minorHAnsi"/>
          <w:color w:val="8F9195"/>
          <w:sz w:val="44"/>
          <w:szCs w:val="44"/>
          <w:lang w:val="en-US" w:eastAsia="ja-JP"/>
          <w:rPrChange w:id="26" w:author="Haldar, Souvik" w:date="2022-06-25T18:15:00Z">
            <w:rPr>
              <w:ins w:id="27" w:author="Haldar, Souvik" w:date="2022-06-25T18:06:00Z"/>
              <w:rFonts w:ascii="Georgia" w:eastAsiaTheme="majorEastAsia" w:hAnsi="Georgia" w:cstheme="majorBidi"/>
              <w:color w:val="8F9195"/>
              <w:sz w:val="44"/>
              <w:szCs w:val="44"/>
              <w:lang w:val="en-US" w:eastAsia="ja-JP"/>
            </w:rPr>
          </w:rPrChange>
        </w:rPr>
      </w:pPr>
    </w:p>
    <w:p w14:paraId="6F1ABD85" w14:textId="77777777" w:rsidR="00E7595D" w:rsidRPr="000F7EDC" w:rsidRDefault="00E7595D" w:rsidP="00E7595D">
      <w:pPr>
        <w:jc w:val="right"/>
        <w:rPr>
          <w:ins w:id="28" w:author="Haldar, Souvik" w:date="2022-06-25T18:06:00Z"/>
          <w:rFonts w:asciiTheme="minorHAnsi" w:eastAsiaTheme="majorEastAsia" w:hAnsiTheme="minorHAnsi" w:cstheme="minorHAnsi"/>
          <w:color w:val="8F9195"/>
          <w:sz w:val="44"/>
          <w:szCs w:val="44"/>
          <w:lang w:val="en-US" w:eastAsia="ja-JP"/>
          <w:rPrChange w:id="29" w:author="Haldar, Souvik" w:date="2022-06-25T18:15:00Z">
            <w:rPr>
              <w:ins w:id="30" w:author="Haldar, Souvik" w:date="2022-06-25T18:06:00Z"/>
              <w:rFonts w:ascii="Georgia" w:eastAsiaTheme="majorEastAsia" w:hAnsi="Georgia" w:cstheme="majorBidi"/>
              <w:color w:val="8F9195"/>
              <w:sz w:val="44"/>
              <w:szCs w:val="44"/>
              <w:lang w:val="en-US" w:eastAsia="ja-JP"/>
            </w:rPr>
          </w:rPrChange>
        </w:rPr>
      </w:pPr>
    </w:p>
    <w:p w14:paraId="00CD4A17" w14:textId="1A52B524" w:rsidR="00E7595D" w:rsidRPr="000F7EDC" w:rsidRDefault="00E7595D" w:rsidP="00E7595D">
      <w:pPr>
        <w:jc w:val="right"/>
        <w:rPr>
          <w:ins w:id="31" w:author="Haldar, Souvik" w:date="2022-06-25T18:05:00Z"/>
          <w:rFonts w:asciiTheme="minorHAnsi" w:eastAsiaTheme="majorEastAsia" w:hAnsiTheme="minorHAnsi" w:cstheme="minorHAnsi"/>
          <w:color w:val="8F9195"/>
          <w:sz w:val="44"/>
          <w:szCs w:val="44"/>
          <w:lang w:val="en-US" w:eastAsia="ja-JP"/>
          <w:rPrChange w:id="32" w:author="Haldar, Souvik" w:date="2022-06-25T18:15:00Z">
            <w:rPr>
              <w:ins w:id="33" w:author="Haldar, Souvik" w:date="2022-06-25T18:05:00Z"/>
              <w:rFonts w:ascii="Georgia" w:eastAsiaTheme="majorEastAsia" w:hAnsi="Georgia" w:cstheme="majorBidi"/>
              <w:b/>
              <w:bCs/>
              <w:color w:val="8F9195"/>
              <w:sz w:val="108"/>
              <w:szCs w:val="108"/>
              <w:lang w:val="en-US" w:eastAsia="ja-JP"/>
            </w:rPr>
          </w:rPrChange>
        </w:rPr>
        <w:pPrChange w:id="34" w:author="Haldar, Souvik" w:date="2022-06-25T18:06:00Z">
          <w:pPr/>
        </w:pPrChange>
      </w:pPr>
      <w:ins w:id="35" w:author="Haldar, Souvik" w:date="2022-06-25T18:05:00Z">
        <w:r w:rsidRPr="000F7EDC">
          <w:rPr>
            <w:rFonts w:asciiTheme="minorHAnsi" w:eastAsiaTheme="majorEastAsia" w:hAnsiTheme="minorHAnsi" w:cstheme="minorHAnsi"/>
            <w:color w:val="8F9195"/>
            <w:sz w:val="44"/>
            <w:szCs w:val="44"/>
            <w:lang w:val="en-US" w:eastAsia="ja-JP"/>
            <w:rPrChange w:id="36" w:author="Haldar, Souvik" w:date="2022-06-25T18:15:00Z">
              <w:rPr>
                <w:rFonts w:ascii="Georgia" w:eastAsiaTheme="majorEastAsia" w:hAnsi="Georgia" w:cstheme="majorBidi"/>
                <w:b/>
                <w:bCs/>
                <w:color w:val="8F9195"/>
                <w:sz w:val="108"/>
                <w:szCs w:val="108"/>
                <w:lang w:val="en-US" w:eastAsia="ja-JP"/>
              </w:rPr>
            </w:rPrChange>
          </w:rPr>
          <w:t>RFM Analysis</w:t>
        </w:r>
      </w:ins>
      <w:ins w:id="37" w:author="Haldar, Souvik" w:date="2022-06-25T18:07:00Z">
        <w:r w:rsidRPr="000F7EDC">
          <w:rPr>
            <w:rFonts w:asciiTheme="minorHAnsi" w:eastAsiaTheme="majorEastAsia" w:hAnsiTheme="minorHAnsi" w:cstheme="minorHAnsi"/>
            <w:color w:val="8F9195"/>
            <w:sz w:val="44"/>
            <w:szCs w:val="44"/>
            <w:lang w:val="en-US" w:eastAsia="ja-JP"/>
            <w:rPrChange w:id="38" w:author="Haldar, Souvik" w:date="2022-06-25T18:15:00Z">
              <w:rPr>
                <w:rFonts w:ascii="Georgia" w:eastAsiaTheme="majorEastAsia" w:hAnsi="Georgia" w:cstheme="majorBidi"/>
                <w:color w:val="8F9195"/>
                <w:sz w:val="44"/>
                <w:szCs w:val="44"/>
                <w:lang w:val="en-US" w:eastAsia="ja-JP"/>
              </w:rPr>
            </w:rPrChange>
          </w:rPr>
          <w:t xml:space="preserve"> D</w:t>
        </w:r>
      </w:ins>
      <w:ins w:id="39" w:author="Haldar, Souvik" w:date="2022-06-25T18:08:00Z">
        <w:r w:rsidRPr="000F7EDC">
          <w:rPr>
            <w:rFonts w:asciiTheme="minorHAnsi" w:eastAsiaTheme="majorEastAsia" w:hAnsiTheme="minorHAnsi" w:cstheme="minorHAnsi"/>
            <w:color w:val="8F9195"/>
            <w:sz w:val="44"/>
            <w:szCs w:val="44"/>
            <w:lang w:val="en-US" w:eastAsia="ja-JP"/>
            <w:rPrChange w:id="40" w:author="Haldar, Souvik" w:date="2022-06-25T18:15:00Z">
              <w:rPr>
                <w:rFonts w:ascii="Georgia" w:eastAsiaTheme="majorEastAsia" w:hAnsi="Georgia" w:cstheme="majorBidi"/>
                <w:color w:val="8F9195"/>
                <w:sz w:val="44"/>
                <w:szCs w:val="44"/>
                <w:lang w:val="en-US" w:eastAsia="ja-JP"/>
              </w:rPr>
            </w:rPrChange>
          </w:rPr>
          <w:t>ocument Version</w:t>
        </w:r>
      </w:ins>
    </w:p>
    <w:tbl>
      <w:tblPr>
        <w:tblStyle w:val="TableGrid"/>
        <w:tblW w:w="9066" w:type="dxa"/>
        <w:tblLook w:val="04A0" w:firstRow="1" w:lastRow="0" w:firstColumn="1" w:lastColumn="0" w:noHBand="0" w:noVBand="1"/>
        <w:tblPrChange w:id="41" w:author="Haldar, Souvik" w:date="2022-06-25T18:07:00Z">
          <w:tblPr>
            <w:tblStyle w:val="TableGrid"/>
            <w:tblW w:w="0" w:type="auto"/>
            <w:tblLook w:val="04A0" w:firstRow="1" w:lastRow="0" w:firstColumn="1" w:lastColumn="0" w:noHBand="0" w:noVBand="1"/>
          </w:tblPr>
        </w:tblPrChange>
      </w:tblPr>
      <w:tblGrid>
        <w:gridCol w:w="3022"/>
        <w:gridCol w:w="3022"/>
        <w:gridCol w:w="3022"/>
        <w:tblGridChange w:id="42">
          <w:tblGrid>
            <w:gridCol w:w="2840"/>
            <w:gridCol w:w="2840"/>
            <w:gridCol w:w="2840"/>
          </w:tblGrid>
        </w:tblGridChange>
      </w:tblGrid>
      <w:tr w:rsidR="00E7595D" w:rsidRPr="000F7EDC" w14:paraId="03965D69" w14:textId="77777777" w:rsidTr="00E7595D">
        <w:trPr>
          <w:trHeight w:val="297"/>
          <w:ins w:id="43" w:author="Haldar, Souvik" w:date="2022-06-25T18:05:00Z"/>
        </w:trPr>
        <w:tc>
          <w:tcPr>
            <w:tcW w:w="3022" w:type="dxa"/>
            <w:tcPrChange w:id="44" w:author="Haldar, Souvik" w:date="2022-06-25T18:07:00Z">
              <w:tcPr>
                <w:tcW w:w="2840" w:type="dxa"/>
              </w:tcPr>
            </w:tcPrChange>
          </w:tcPr>
          <w:p w14:paraId="5E9FF878" w14:textId="77777777" w:rsidR="00E7595D" w:rsidRPr="000F7EDC" w:rsidRDefault="00E7595D" w:rsidP="00E7595D">
            <w:pPr>
              <w:jc w:val="center"/>
              <w:rPr>
                <w:ins w:id="45" w:author="Haldar, Souvik" w:date="2022-06-25T18:05:00Z"/>
                <w:rFonts w:asciiTheme="minorHAnsi" w:eastAsia="Calibri" w:hAnsiTheme="minorHAnsi" w:cstheme="minorHAnsi"/>
                <w:b/>
                <w:bCs/>
                <w:i/>
                <w:iCs/>
                <w:sz w:val="24"/>
                <w:szCs w:val="24"/>
                <w:lang w:val="en-US"/>
                <w:rPrChange w:id="46" w:author="Haldar, Souvik" w:date="2022-06-25T18:15:00Z">
                  <w:rPr>
                    <w:ins w:id="47" w:author="Haldar, Souvik" w:date="2022-06-25T18:05:00Z"/>
                    <w:rFonts w:eastAsia="Times New Roman"/>
                    <w:b/>
                    <w:bCs/>
                    <w:szCs w:val="22"/>
                    <w:lang w:val="en-GB"/>
                  </w:rPr>
                </w:rPrChange>
              </w:rPr>
              <w:pPrChange w:id="48" w:author="Haldar, Souvik" w:date="2022-06-25T18:07:00Z">
                <w:pPr>
                  <w:jc w:val="center"/>
                </w:pPr>
              </w:pPrChange>
            </w:pPr>
            <w:ins w:id="49" w:author="Haldar, Souvik" w:date="2022-06-25T18:05:00Z">
              <w:r w:rsidRPr="000F7EDC">
                <w:rPr>
                  <w:rFonts w:asciiTheme="minorHAnsi" w:eastAsia="Calibri" w:hAnsiTheme="minorHAnsi" w:cstheme="minorHAnsi"/>
                  <w:b/>
                  <w:bCs/>
                  <w:i/>
                  <w:iCs/>
                  <w:sz w:val="24"/>
                  <w:szCs w:val="24"/>
                  <w:lang w:val="en-US"/>
                  <w:rPrChange w:id="50" w:author="Haldar, Souvik" w:date="2022-06-25T18:15:00Z">
                    <w:rPr>
                      <w:rFonts w:eastAsia="Times New Roman"/>
                      <w:b/>
                      <w:bCs/>
                      <w:szCs w:val="22"/>
                      <w:lang w:val="en-GB"/>
                    </w:rPr>
                  </w:rPrChange>
                </w:rPr>
                <w:t>Author</w:t>
              </w:r>
            </w:ins>
          </w:p>
        </w:tc>
        <w:tc>
          <w:tcPr>
            <w:tcW w:w="3022" w:type="dxa"/>
            <w:tcPrChange w:id="51" w:author="Haldar, Souvik" w:date="2022-06-25T18:07:00Z">
              <w:tcPr>
                <w:tcW w:w="2840" w:type="dxa"/>
              </w:tcPr>
            </w:tcPrChange>
          </w:tcPr>
          <w:p w14:paraId="3A0C0290" w14:textId="77777777" w:rsidR="00E7595D" w:rsidRPr="000F7EDC" w:rsidRDefault="00E7595D" w:rsidP="00E7595D">
            <w:pPr>
              <w:jc w:val="center"/>
              <w:rPr>
                <w:ins w:id="52" w:author="Haldar, Souvik" w:date="2022-06-25T18:05:00Z"/>
                <w:rFonts w:asciiTheme="minorHAnsi" w:eastAsia="Calibri" w:hAnsiTheme="minorHAnsi" w:cstheme="minorHAnsi"/>
                <w:b/>
                <w:bCs/>
                <w:i/>
                <w:iCs/>
                <w:sz w:val="24"/>
                <w:szCs w:val="24"/>
                <w:lang w:val="en-US"/>
                <w:rPrChange w:id="53" w:author="Haldar, Souvik" w:date="2022-06-25T18:15:00Z">
                  <w:rPr>
                    <w:ins w:id="54" w:author="Haldar, Souvik" w:date="2022-06-25T18:05:00Z"/>
                    <w:rFonts w:eastAsia="Times New Roman"/>
                    <w:b/>
                    <w:bCs/>
                    <w:szCs w:val="22"/>
                    <w:lang w:val="en-GB"/>
                  </w:rPr>
                </w:rPrChange>
              </w:rPr>
              <w:pPrChange w:id="55" w:author="Haldar, Souvik" w:date="2022-06-25T18:07:00Z">
                <w:pPr>
                  <w:jc w:val="center"/>
                </w:pPr>
              </w:pPrChange>
            </w:pPr>
            <w:ins w:id="56" w:author="Haldar, Souvik" w:date="2022-06-25T18:05:00Z">
              <w:r w:rsidRPr="000F7EDC">
                <w:rPr>
                  <w:rFonts w:asciiTheme="minorHAnsi" w:eastAsia="Calibri" w:hAnsiTheme="minorHAnsi" w:cstheme="minorHAnsi"/>
                  <w:b/>
                  <w:bCs/>
                  <w:i/>
                  <w:iCs/>
                  <w:sz w:val="24"/>
                  <w:szCs w:val="24"/>
                  <w:lang w:val="en-US"/>
                  <w:rPrChange w:id="57" w:author="Haldar, Souvik" w:date="2022-06-25T18:15:00Z">
                    <w:rPr>
                      <w:rFonts w:eastAsia="Times New Roman"/>
                      <w:b/>
                      <w:bCs/>
                      <w:szCs w:val="22"/>
                      <w:lang w:val="en-GB"/>
                    </w:rPr>
                  </w:rPrChange>
                </w:rPr>
                <w:t>Version</w:t>
              </w:r>
            </w:ins>
          </w:p>
        </w:tc>
        <w:tc>
          <w:tcPr>
            <w:tcW w:w="3022" w:type="dxa"/>
            <w:tcPrChange w:id="58" w:author="Haldar, Souvik" w:date="2022-06-25T18:07:00Z">
              <w:tcPr>
                <w:tcW w:w="2840" w:type="dxa"/>
              </w:tcPr>
            </w:tcPrChange>
          </w:tcPr>
          <w:p w14:paraId="79CB33FD" w14:textId="77777777" w:rsidR="00E7595D" w:rsidRPr="000F7EDC" w:rsidRDefault="00E7595D" w:rsidP="00E7595D">
            <w:pPr>
              <w:jc w:val="center"/>
              <w:rPr>
                <w:ins w:id="59" w:author="Haldar, Souvik" w:date="2022-06-25T18:05:00Z"/>
                <w:rFonts w:asciiTheme="minorHAnsi" w:eastAsia="Calibri" w:hAnsiTheme="minorHAnsi" w:cstheme="minorHAnsi"/>
                <w:b/>
                <w:bCs/>
                <w:i/>
                <w:iCs/>
                <w:sz w:val="24"/>
                <w:szCs w:val="24"/>
                <w:lang w:val="en-US"/>
                <w:rPrChange w:id="60" w:author="Haldar, Souvik" w:date="2022-06-25T18:15:00Z">
                  <w:rPr>
                    <w:ins w:id="61" w:author="Haldar, Souvik" w:date="2022-06-25T18:05:00Z"/>
                    <w:rFonts w:eastAsia="Times New Roman"/>
                    <w:b/>
                    <w:bCs/>
                    <w:szCs w:val="22"/>
                    <w:lang w:val="en-GB"/>
                  </w:rPr>
                </w:rPrChange>
              </w:rPr>
              <w:pPrChange w:id="62" w:author="Haldar, Souvik" w:date="2022-06-25T18:07:00Z">
                <w:pPr>
                  <w:jc w:val="center"/>
                </w:pPr>
              </w:pPrChange>
            </w:pPr>
            <w:ins w:id="63" w:author="Haldar, Souvik" w:date="2022-06-25T18:05:00Z">
              <w:r w:rsidRPr="000F7EDC">
                <w:rPr>
                  <w:rFonts w:asciiTheme="minorHAnsi" w:eastAsia="Calibri" w:hAnsiTheme="minorHAnsi" w:cstheme="minorHAnsi"/>
                  <w:b/>
                  <w:bCs/>
                  <w:i/>
                  <w:iCs/>
                  <w:sz w:val="24"/>
                  <w:szCs w:val="24"/>
                  <w:lang w:val="en-US"/>
                  <w:rPrChange w:id="64" w:author="Haldar, Souvik" w:date="2022-06-25T18:15:00Z">
                    <w:rPr>
                      <w:rFonts w:eastAsia="Times New Roman"/>
                      <w:b/>
                      <w:bCs/>
                      <w:szCs w:val="22"/>
                      <w:lang w:val="en-GB"/>
                    </w:rPr>
                  </w:rPrChange>
                </w:rPr>
                <w:t>Date</w:t>
              </w:r>
            </w:ins>
          </w:p>
        </w:tc>
      </w:tr>
      <w:tr w:rsidR="00E7595D" w:rsidRPr="000F7EDC" w14:paraId="308C1054" w14:textId="77777777" w:rsidTr="00E7595D">
        <w:trPr>
          <w:trHeight w:val="297"/>
          <w:ins w:id="65" w:author="Haldar, Souvik" w:date="2022-06-25T18:05:00Z"/>
        </w:trPr>
        <w:tc>
          <w:tcPr>
            <w:tcW w:w="3022" w:type="dxa"/>
            <w:tcPrChange w:id="66" w:author="Haldar, Souvik" w:date="2022-06-25T18:07:00Z">
              <w:tcPr>
                <w:tcW w:w="2840" w:type="dxa"/>
              </w:tcPr>
            </w:tcPrChange>
          </w:tcPr>
          <w:p w14:paraId="3A8A3938" w14:textId="77777777" w:rsidR="00E7595D" w:rsidRPr="000F7EDC" w:rsidRDefault="00E7595D" w:rsidP="00E7595D">
            <w:pPr>
              <w:jc w:val="center"/>
              <w:rPr>
                <w:ins w:id="67" w:author="Haldar, Souvik" w:date="2022-06-25T18:05:00Z"/>
                <w:rFonts w:asciiTheme="minorHAnsi" w:eastAsia="Calibri" w:hAnsiTheme="minorHAnsi" w:cstheme="minorHAnsi"/>
                <w:i/>
                <w:iCs/>
                <w:sz w:val="24"/>
                <w:szCs w:val="24"/>
                <w:lang w:val="en-US"/>
                <w:rPrChange w:id="68" w:author="Haldar, Souvik" w:date="2022-06-25T18:15:00Z">
                  <w:rPr>
                    <w:ins w:id="69" w:author="Haldar, Souvik" w:date="2022-06-25T18:05:00Z"/>
                    <w:rFonts w:eastAsia="Times New Roman"/>
                    <w:szCs w:val="22"/>
                    <w:lang w:val="en-GB"/>
                  </w:rPr>
                </w:rPrChange>
              </w:rPr>
              <w:pPrChange w:id="70" w:author="Haldar, Souvik" w:date="2022-06-25T18:07:00Z">
                <w:pPr>
                  <w:jc w:val="center"/>
                </w:pPr>
              </w:pPrChange>
            </w:pPr>
            <w:ins w:id="71" w:author="Haldar, Souvik" w:date="2022-06-25T18:05:00Z">
              <w:r w:rsidRPr="000F7EDC">
                <w:rPr>
                  <w:rFonts w:asciiTheme="minorHAnsi" w:eastAsia="Calibri" w:hAnsiTheme="minorHAnsi" w:cstheme="minorHAnsi"/>
                  <w:i/>
                  <w:iCs/>
                  <w:sz w:val="24"/>
                  <w:szCs w:val="24"/>
                  <w:lang w:val="en-US"/>
                  <w:rPrChange w:id="72" w:author="Haldar, Souvik" w:date="2022-06-25T18:15:00Z">
                    <w:rPr>
                      <w:rFonts w:eastAsia="Times New Roman"/>
                      <w:szCs w:val="22"/>
                      <w:lang w:val="en-GB"/>
                    </w:rPr>
                  </w:rPrChange>
                </w:rPr>
                <w:t>S</w:t>
              </w:r>
              <w:proofErr w:type="spellStart"/>
              <w:r w:rsidRPr="000F7EDC">
                <w:rPr>
                  <w:rFonts w:asciiTheme="minorHAnsi" w:eastAsia="Calibri" w:hAnsiTheme="minorHAnsi" w:cstheme="minorHAnsi"/>
                  <w:i/>
                  <w:iCs/>
                  <w:sz w:val="24"/>
                  <w:szCs w:val="24"/>
                  <w:lang w:val="en-US"/>
                  <w:rPrChange w:id="73" w:author="Haldar, Souvik" w:date="2022-06-25T18:15:00Z">
                    <w:rPr>
                      <w:rFonts w:eastAsia="Times New Roman"/>
                    </w:rPr>
                  </w:rPrChange>
                </w:rPr>
                <w:t>ouvik</w:t>
              </w:r>
              <w:proofErr w:type="spellEnd"/>
            </w:ins>
          </w:p>
        </w:tc>
        <w:tc>
          <w:tcPr>
            <w:tcW w:w="3022" w:type="dxa"/>
            <w:tcPrChange w:id="74" w:author="Haldar, Souvik" w:date="2022-06-25T18:07:00Z">
              <w:tcPr>
                <w:tcW w:w="2840" w:type="dxa"/>
              </w:tcPr>
            </w:tcPrChange>
          </w:tcPr>
          <w:p w14:paraId="63C1FC66" w14:textId="77777777" w:rsidR="00E7595D" w:rsidRPr="000F7EDC" w:rsidRDefault="00E7595D" w:rsidP="00E7595D">
            <w:pPr>
              <w:jc w:val="center"/>
              <w:rPr>
                <w:ins w:id="75" w:author="Haldar, Souvik" w:date="2022-06-25T18:05:00Z"/>
                <w:rFonts w:asciiTheme="minorHAnsi" w:eastAsia="Calibri" w:hAnsiTheme="minorHAnsi" w:cstheme="minorHAnsi"/>
                <w:i/>
                <w:iCs/>
                <w:sz w:val="24"/>
                <w:szCs w:val="24"/>
                <w:lang w:val="en-US"/>
                <w:rPrChange w:id="76" w:author="Haldar, Souvik" w:date="2022-06-25T18:15:00Z">
                  <w:rPr>
                    <w:ins w:id="77" w:author="Haldar, Souvik" w:date="2022-06-25T18:05:00Z"/>
                    <w:rFonts w:eastAsia="Times New Roman"/>
                    <w:szCs w:val="22"/>
                    <w:lang w:val="en-GB"/>
                  </w:rPr>
                </w:rPrChange>
              </w:rPr>
              <w:pPrChange w:id="78" w:author="Haldar, Souvik" w:date="2022-06-25T18:07:00Z">
                <w:pPr>
                  <w:jc w:val="center"/>
                </w:pPr>
              </w:pPrChange>
            </w:pPr>
            <w:ins w:id="79" w:author="Haldar, Souvik" w:date="2022-06-25T18:05:00Z">
              <w:r w:rsidRPr="000F7EDC">
                <w:rPr>
                  <w:rFonts w:asciiTheme="minorHAnsi" w:eastAsia="Calibri" w:hAnsiTheme="minorHAnsi" w:cstheme="minorHAnsi"/>
                  <w:i/>
                  <w:iCs/>
                  <w:sz w:val="24"/>
                  <w:szCs w:val="24"/>
                  <w:lang w:val="en-US"/>
                  <w:rPrChange w:id="80" w:author="Haldar, Souvik" w:date="2022-06-25T18:15:00Z">
                    <w:rPr>
                      <w:rFonts w:eastAsia="Times New Roman"/>
                      <w:szCs w:val="22"/>
                      <w:lang w:val="en-GB"/>
                    </w:rPr>
                  </w:rPrChange>
                </w:rPr>
                <w:t>1</w:t>
              </w:r>
            </w:ins>
          </w:p>
        </w:tc>
        <w:tc>
          <w:tcPr>
            <w:tcW w:w="3022" w:type="dxa"/>
            <w:tcPrChange w:id="81" w:author="Haldar, Souvik" w:date="2022-06-25T18:07:00Z">
              <w:tcPr>
                <w:tcW w:w="2840" w:type="dxa"/>
              </w:tcPr>
            </w:tcPrChange>
          </w:tcPr>
          <w:p w14:paraId="23FCB3D7" w14:textId="77777777" w:rsidR="00E7595D" w:rsidRPr="000F7EDC" w:rsidRDefault="00E7595D" w:rsidP="00E7595D">
            <w:pPr>
              <w:jc w:val="center"/>
              <w:rPr>
                <w:ins w:id="82" w:author="Haldar, Souvik" w:date="2022-06-25T18:05:00Z"/>
                <w:rFonts w:asciiTheme="minorHAnsi" w:eastAsia="Calibri" w:hAnsiTheme="minorHAnsi" w:cstheme="minorHAnsi"/>
                <w:i/>
                <w:iCs/>
                <w:sz w:val="24"/>
                <w:szCs w:val="24"/>
                <w:lang w:val="en-US"/>
                <w:rPrChange w:id="83" w:author="Haldar, Souvik" w:date="2022-06-25T18:15:00Z">
                  <w:rPr>
                    <w:ins w:id="84" w:author="Haldar, Souvik" w:date="2022-06-25T18:05:00Z"/>
                    <w:rFonts w:eastAsia="Times New Roman"/>
                    <w:szCs w:val="22"/>
                    <w:lang w:val="en-GB"/>
                  </w:rPr>
                </w:rPrChange>
              </w:rPr>
              <w:pPrChange w:id="85" w:author="Haldar, Souvik" w:date="2022-06-25T18:07:00Z">
                <w:pPr>
                  <w:jc w:val="center"/>
                </w:pPr>
              </w:pPrChange>
            </w:pPr>
            <w:ins w:id="86" w:author="Haldar, Souvik" w:date="2022-06-25T18:05:00Z">
              <w:r w:rsidRPr="000F7EDC">
                <w:rPr>
                  <w:rFonts w:asciiTheme="minorHAnsi" w:eastAsia="Calibri" w:hAnsiTheme="minorHAnsi" w:cstheme="minorHAnsi"/>
                  <w:i/>
                  <w:iCs/>
                  <w:sz w:val="24"/>
                  <w:szCs w:val="24"/>
                  <w:lang w:val="en-US"/>
                  <w:rPrChange w:id="87" w:author="Haldar, Souvik" w:date="2022-06-25T18:15:00Z">
                    <w:rPr>
                      <w:rFonts w:eastAsia="Times New Roman"/>
                    </w:rPr>
                  </w:rPrChange>
                </w:rPr>
                <w:t>14</w:t>
              </w:r>
              <w:r w:rsidRPr="000F7EDC">
                <w:rPr>
                  <w:rFonts w:asciiTheme="minorHAnsi" w:eastAsia="Calibri" w:hAnsiTheme="minorHAnsi" w:cstheme="minorHAnsi"/>
                  <w:i/>
                  <w:iCs/>
                  <w:sz w:val="24"/>
                  <w:szCs w:val="24"/>
                  <w:lang w:val="en-US"/>
                  <w:rPrChange w:id="88" w:author="Haldar, Souvik" w:date="2022-06-25T18:15:00Z">
                    <w:rPr>
                      <w:rFonts w:eastAsia="Times New Roman"/>
                      <w:szCs w:val="22"/>
                      <w:lang w:val="en-GB"/>
                    </w:rPr>
                  </w:rPrChange>
                </w:rPr>
                <w:t>-0</w:t>
              </w:r>
              <w:r w:rsidRPr="000F7EDC">
                <w:rPr>
                  <w:rFonts w:asciiTheme="minorHAnsi" w:eastAsia="Calibri" w:hAnsiTheme="minorHAnsi" w:cstheme="minorHAnsi"/>
                  <w:i/>
                  <w:iCs/>
                  <w:sz w:val="24"/>
                  <w:szCs w:val="24"/>
                  <w:lang w:val="en-US"/>
                  <w:rPrChange w:id="89" w:author="Haldar, Souvik" w:date="2022-06-25T18:15:00Z">
                    <w:rPr>
                      <w:rFonts w:eastAsia="Times New Roman"/>
                    </w:rPr>
                  </w:rPrChange>
                </w:rPr>
                <w:t>6</w:t>
              </w:r>
              <w:r w:rsidRPr="000F7EDC">
                <w:rPr>
                  <w:rFonts w:asciiTheme="minorHAnsi" w:eastAsia="Calibri" w:hAnsiTheme="minorHAnsi" w:cstheme="minorHAnsi"/>
                  <w:i/>
                  <w:iCs/>
                  <w:sz w:val="24"/>
                  <w:szCs w:val="24"/>
                  <w:lang w:val="en-US"/>
                  <w:rPrChange w:id="90" w:author="Haldar, Souvik" w:date="2022-06-25T18:15:00Z">
                    <w:rPr>
                      <w:rFonts w:eastAsia="Times New Roman"/>
                      <w:szCs w:val="22"/>
                      <w:lang w:val="en-GB"/>
                    </w:rPr>
                  </w:rPrChange>
                </w:rPr>
                <w:t>-202</w:t>
              </w:r>
              <w:r w:rsidRPr="000F7EDC">
                <w:rPr>
                  <w:rFonts w:asciiTheme="minorHAnsi" w:eastAsia="Calibri" w:hAnsiTheme="minorHAnsi" w:cstheme="minorHAnsi"/>
                  <w:i/>
                  <w:iCs/>
                  <w:sz w:val="24"/>
                  <w:szCs w:val="24"/>
                  <w:lang w:val="en-US"/>
                  <w:rPrChange w:id="91" w:author="Haldar, Souvik" w:date="2022-06-25T18:15:00Z">
                    <w:rPr>
                      <w:rFonts w:eastAsia="Times New Roman"/>
                    </w:rPr>
                  </w:rPrChange>
                </w:rPr>
                <w:t>2</w:t>
              </w:r>
            </w:ins>
          </w:p>
        </w:tc>
      </w:tr>
      <w:tr w:rsidR="00E7595D" w:rsidRPr="000F7EDC" w14:paraId="6DBD4AD5" w14:textId="77777777" w:rsidTr="00E7595D">
        <w:trPr>
          <w:trHeight w:val="297"/>
          <w:ins w:id="92" w:author="Haldar, Souvik" w:date="2022-06-25T18:05:00Z"/>
        </w:trPr>
        <w:tc>
          <w:tcPr>
            <w:tcW w:w="3022" w:type="dxa"/>
            <w:tcPrChange w:id="93" w:author="Haldar, Souvik" w:date="2022-06-25T18:07:00Z">
              <w:tcPr>
                <w:tcW w:w="2840" w:type="dxa"/>
              </w:tcPr>
            </w:tcPrChange>
          </w:tcPr>
          <w:p w14:paraId="085B3C76" w14:textId="77777777" w:rsidR="00E7595D" w:rsidRPr="000F7EDC" w:rsidRDefault="00E7595D" w:rsidP="00E7595D">
            <w:pPr>
              <w:jc w:val="center"/>
              <w:rPr>
                <w:ins w:id="94" w:author="Haldar, Souvik" w:date="2022-06-25T18:05:00Z"/>
                <w:rFonts w:asciiTheme="minorHAnsi" w:eastAsia="Calibri" w:hAnsiTheme="minorHAnsi" w:cstheme="minorHAnsi"/>
                <w:i/>
                <w:iCs/>
                <w:sz w:val="24"/>
                <w:szCs w:val="24"/>
                <w:lang w:val="en-US"/>
                <w:rPrChange w:id="95" w:author="Haldar, Souvik" w:date="2022-06-25T18:15:00Z">
                  <w:rPr>
                    <w:ins w:id="96" w:author="Haldar, Souvik" w:date="2022-06-25T18:05:00Z"/>
                    <w:rFonts w:eastAsia="Times New Roman"/>
                    <w:szCs w:val="22"/>
                    <w:lang w:val="en-GB"/>
                  </w:rPr>
                </w:rPrChange>
              </w:rPr>
              <w:pPrChange w:id="97" w:author="Haldar, Souvik" w:date="2022-06-25T18:07:00Z">
                <w:pPr>
                  <w:jc w:val="center"/>
                </w:pPr>
              </w:pPrChange>
            </w:pPr>
            <w:ins w:id="98" w:author="Haldar, Souvik" w:date="2022-06-25T18:05:00Z">
              <w:r w:rsidRPr="000F7EDC">
                <w:rPr>
                  <w:rFonts w:asciiTheme="minorHAnsi" w:eastAsia="Calibri" w:hAnsiTheme="minorHAnsi" w:cstheme="minorHAnsi"/>
                  <w:i/>
                  <w:iCs/>
                  <w:sz w:val="24"/>
                  <w:szCs w:val="24"/>
                  <w:lang w:val="en-US"/>
                  <w:rPrChange w:id="99" w:author="Haldar, Souvik" w:date="2022-06-25T18:15:00Z">
                    <w:rPr>
                      <w:rFonts w:eastAsia="Times New Roman"/>
                      <w:szCs w:val="22"/>
                      <w:lang w:val="en-GB"/>
                    </w:rPr>
                  </w:rPrChange>
                </w:rPr>
                <w:t>S</w:t>
              </w:r>
              <w:proofErr w:type="spellStart"/>
              <w:r w:rsidRPr="000F7EDC">
                <w:rPr>
                  <w:rFonts w:asciiTheme="minorHAnsi" w:eastAsia="Calibri" w:hAnsiTheme="minorHAnsi" w:cstheme="minorHAnsi"/>
                  <w:i/>
                  <w:iCs/>
                  <w:sz w:val="24"/>
                  <w:szCs w:val="24"/>
                  <w:lang w:val="en-US"/>
                  <w:rPrChange w:id="100" w:author="Haldar, Souvik" w:date="2022-06-25T18:15:00Z">
                    <w:rPr>
                      <w:rFonts w:eastAsia="Times New Roman"/>
                    </w:rPr>
                  </w:rPrChange>
                </w:rPr>
                <w:t>ouvik</w:t>
              </w:r>
              <w:proofErr w:type="spellEnd"/>
            </w:ins>
          </w:p>
        </w:tc>
        <w:tc>
          <w:tcPr>
            <w:tcW w:w="3022" w:type="dxa"/>
            <w:tcPrChange w:id="101" w:author="Haldar, Souvik" w:date="2022-06-25T18:07:00Z">
              <w:tcPr>
                <w:tcW w:w="2840" w:type="dxa"/>
              </w:tcPr>
            </w:tcPrChange>
          </w:tcPr>
          <w:p w14:paraId="2F2B3B75" w14:textId="77777777" w:rsidR="00E7595D" w:rsidRPr="000F7EDC" w:rsidRDefault="00E7595D" w:rsidP="00E7595D">
            <w:pPr>
              <w:jc w:val="center"/>
              <w:rPr>
                <w:ins w:id="102" w:author="Haldar, Souvik" w:date="2022-06-25T18:05:00Z"/>
                <w:rFonts w:asciiTheme="minorHAnsi" w:eastAsia="Calibri" w:hAnsiTheme="minorHAnsi" w:cstheme="minorHAnsi"/>
                <w:i/>
                <w:iCs/>
                <w:sz w:val="24"/>
                <w:szCs w:val="24"/>
                <w:lang w:val="en-US"/>
                <w:rPrChange w:id="103" w:author="Haldar, Souvik" w:date="2022-06-25T18:15:00Z">
                  <w:rPr>
                    <w:ins w:id="104" w:author="Haldar, Souvik" w:date="2022-06-25T18:05:00Z"/>
                    <w:rFonts w:eastAsia="Times New Roman"/>
                    <w:szCs w:val="22"/>
                    <w:lang w:val="en-GB"/>
                  </w:rPr>
                </w:rPrChange>
              </w:rPr>
              <w:pPrChange w:id="105" w:author="Haldar, Souvik" w:date="2022-06-25T18:07:00Z">
                <w:pPr>
                  <w:jc w:val="center"/>
                </w:pPr>
              </w:pPrChange>
            </w:pPr>
            <w:ins w:id="106" w:author="Haldar, Souvik" w:date="2022-06-25T18:05:00Z">
              <w:r w:rsidRPr="000F7EDC">
                <w:rPr>
                  <w:rFonts w:asciiTheme="minorHAnsi" w:eastAsia="Calibri" w:hAnsiTheme="minorHAnsi" w:cstheme="minorHAnsi"/>
                  <w:i/>
                  <w:iCs/>
                  <w:sz w:val="24"/>
                  <w:szCs w:val="24"/>
                  <w:lang w:val="en-US"/>
                  <w:rPrChange w:id="107" w:author="Haldar, Souvik" w:date="2022-06-25T18:15:00Z">
                    <w:rPr>
                      <w:rFonts w:eastAsia="Times New Roman"/>
                      <w:szCs w:val="22"/>
                      <w:lang w:val="en-GB"/>
                    </w:rPr>
                  </w:rPrChange>
                </w:rPr>
                <w:t>2</w:t>
              </w:r>
            </w:ins>
          </w:p>
        </w:tc>
        <w:tc>
          <w:tcPr>
            <w:tcW w:w="3022" w:type="dxa"/>
            <w:tcPrChange w:id="108" w:author="Haldar, Souvik" w:date="2022-06-25T18:07:00Z">
              <w:tcPr>
                <w:tcW w:w="2840" w:type="dxa"/>
              </w:tcPr>
            </w:tcPrChange>
          </w:tcPr>
          <w:p w14:paraId="2894C103" w14:textId="1AB2F6BD" w:rsidR="00E7595D" w:rsidRPr="000F7EDC" w:rsidRDefault="00E7595D" w:rsidP="00E7595D">
            <w:pPr>
              <w:jc w:val="center"/>
              <w:rPr>
                <w:ins w:id="109" w:author="Haldar, Souvik" w:date="2022-06-25T18:05:00Z"/>
                <w:rFonts w:asciiTheme="minorHAnsi" w:eastAsia="Calibri" w:hAnsiTheme="minorHAnsi" w:cstheme="minorHAnsi"/>
                <w:i/>
                <w:iCs/>
                <w:sz w:val="24"/>
                <w:szCs w:val="24"/>
                <w:lang w:val="en-US"/>
                <w:rPrChange w:id="110" w:author="Haldar, Souvik" w:date="2022-06-25T18:15:00Z">
                  <w:rPr>
                    <w:ins w:id="111" w:author="Haldar, Souvik" w:date="2022-06-25T18:05:00Z"/>
                    <w:rFonts w:eastAsia="Times New Roman"/>
                    <w:szCs w:val="22"/>
                    <w:lang w:val="en-GB"/>
                  </w:rPr>
                </w:rPrChange>
              </w:rPr>
              <w:pPrChange w:id="112" w:author="Haldar, Souvik" w:date="2022-06-25T18:07:00Z">
                <w:pPr>
                  <w:jc w:val="center"/>
                </w:pPr>
              </w:pPrChange>
            </w:pPr>
            <w:ins w:id="113" w:author="Haldar, Souvik" w:date="2022-06-25T18:05:00Z">
              <w:r w:rsidRPr="000F7EDC">
                <w:rPr>
                  <w:rFonts w:asciiTheme="minorHAnsi" w:eastAsia="Calibri" w:hAnsiTheme="minorHAnsi" w:cstheme="minorHAnsi"/>
                  <w:i/>
                  <w:iCs/>
                  <w:sz w:val="24"/>
                  <w:szCs w:val="24"/>
                  <w:lang w:val="en-US"/>
                  <w:rPrChange w:id="114" w:author="Haldar, Souvik" w:date="2022-06-25T18:15:00Z">
                    <w:rPr>
                      <w:rFonts w:eastAsia="Times New Roman"/>
                      <w:szCs w:val="22"/>
                      <w:lang w:val="en-GB"/>
                    </w:rPr>
                  </w:rPrChange>
                </w:rPr>
                <w:t>2</w:t>
              </w:r>
            </w:ins>
            <w:r w:rsidR="00421A71">
              <w:rPr>
                <w:rFonts w:asciiTheme="minorHAnsi" w:eastAsia="Calibri" w:hAnsiTheme="minorHAnsi" w:cstheme="minorHAnsi"/>
                <w:i/>
                <w:iCs/>
                <w:sz w:val="24"/>
                <w:szCs w:val="24"/>
                <w:lang w:val="en-US"/>
              </w:rPr>
              <w:t>9</w:t>
            </w:r>
            <w:ins w:id="115" w:author="Haldar, Souvik" w:date="2022-06-25T18:05:00Z">
              <w:r w:rsidRPr="000F7EDC">
                <w:rPr>
                  <w:rFonts w:asciiTheme="minorHAnsi" w:eastAsia="Calibri" w:hAnsiTheme="minorHAnsi" w:cstheme="minorHAnsi"/>
                  <w:i/>
                  <w:iCs/>
                  <w:sz w:val="24"/>
                  <w:szCs w:val="24"/>
                  <w:lang w:val="en-US"/>
                  <w:rPrChange w:id="116" w:author="Haldar, Souvik" w:date="2022-06-25T18:15:00Z">
                    <w:rPr>
                      <w:rFonts w:eastAsia="Times New Roman"/>
                      <w:szCs w:val="22"/>
                      <w:lang w:val="en-GB"/>
                    </w:rPr>
                  </w:rPrChange>
                </w:rPr>
                <w:t>-0</w:t>
              </w:r>
              <w:r w:rsidRPr="000F7EDC">
                <w:rPr>
                  <w:rFonts w:asciiTheme="minorHAnsi" w:eastAsia="Calibri" w:hAnsiTheme="minorHAnsi" w:cstheme="minorHAnsi"/>
                  <w:i/>
                  <w:iCs/>
                  <w:sz w:val="24"/>
                  <w:szCs w:val="24"/>
                  <w:lang w:val="en-US"/>
                  <w:rPrChange w:id="117" w:author="Haldar, Souvik" w:date="2022-06-25T18:15:00Z">
                    <w:rPr>
                      <w:rFonts w:eastAsia="Times New Roman"/>
                    </w:rPr>
                  </w:rPrChange>
                </w:rPr>
                <w:t>6</w:t>
              </w:r>
              <w:r w:rsidRPr="000F7EDC">
                <w:rPr>
                  <w:rFonts w:asciiTheme="minorHAnsi" w:eastAsia="Calibri" w:hAnsiTheme="minorHAnsi" w:cstheme="minorHAnsi"/>
                  <w:i/>
                  <w:iCs/>
                  <w:sz w:val="24"/>
                  <w:szCs w:val="24"/>
                  <w:lang w:val="en-US"/>
                  <w:rPrChange w:id="118" w:author="Haldar, Souvik" w:date="2022-06-25T18:15:00Z">
                    <w:rPr>
                      <w:rFonts w:eastAsia="Times New Roman"/>
                      <w:szCs w:val="22"/>
                      <w:lang w:val="en-GB"/>
                    </w:rPr>
                  </w:rPrChange>
                </w:rPr>
                <w:t>-202</w:t>
              </w:r>
              <w:r w:rsidRPr="000F7EDC">
                <w:rPr>
                  <w:rFonts w:asciiTheme="minorHAnsi" w:eastAsia="Calibri" w:hAnsiTheme="minorHAnsi" w:cstheme="minorHAnsi"/>
                  <w:i/>
                  <w:iCs/>
                  <w:sz w:val="24"/>
                  <w:szCs w:val="24"/>
                  <w:lang w:val="en-US"/>
                  <w:rPrChange w:id="119" w:author="Haldar, Souvik" w:date="2022-06-25T18:15:00Z">
                    <w:rPr>
                      <w:rFonts w:eastAsia="Times New Roman"/>
                    </w:rPr>
                  </w:rPrChange>
                </w:rPr>
                <w:t>2</w:t>
              </w:r>
            </w:ins>
          </w:p>
        </w:tc>
      </w:tr>
    </w:tbl>
    <w:p w14:paraId="0DB5F960" w14:textId="66B675AD" w:rsidR="00FC7742" w:rsidRPr="000F7EDC" w:rsidRDefault="00FC7742" w:rsidP="00E7595D">
      <w:pPr>
        <w:spacing w:after="0" w:line="240" w:lineRule="auto"/>
        <w:rPr>
          <w:ins w:id="120" w:author="Haldar, Souvik" w:date="2022-06-25T13:00:00Z"/>
          <w:rFonts w:asciiTheme="minorHAnsi" w:eastAsia="Calibri" w:hAnsiTheme="minorHAnsi" w:cstheme="minorHAnsi"/>
          <w:i/>
          <w:iCs/>
          <w:sz w:val="24"/>
          <w:szCs w:val="24"/>
          <w:lang w:val="en-US"/>
          <w:rPrChange w:id="121" w:author="Haldar, Souvik" w:date="2022-06-25T18:15:00Z">
            <w:rPr>
              <w:ins w:id="122" w:author="Haldar, Souvik" w:date="2022-06-25T13:00:00Z"/>
              <w:rFonts w:ascii="Georgia" w:hAnsi="Georgia"/>
              <w:color w:val="8F9195"/>
              <w:sz w:val="108"/>
              <w:szCs w:val="108"/>
            </w:rPr>
          </w:rPrChange>
        </w:rPr>
        <w:pPrChange w:id="123" w:author="Haldar, Souvik" w:date="2022-06-25T18:07:00Z">
          <w:pPr>
            <w:pStyle w:val="TOCHeading"/>
          </w:pPr>
        </w:pPrChange>
      </w:pPr>
    </w:p>
    <w:p w14:paraId="45CA2FCF" w14:textId="412DC631" w:rsidR="00FC7742" w:rsidRPr="000F7EDC" w:rsidRDefault="00FC7742" w:rsidP="00FC7742">
      <w:pPr>
        <w:spacing w:after="0" w:line="240" w:lineRule="auto"/>
        <w:jc w:val="center"/>
        <w:rPr>
          <w:ins w:id="124" w:author="Haldar, Souvik" w:date="2022-06-25T18:05:00Z"/>
          <w:rFonts w:asciiTheme="minorHAnsi" w:eastAsia="Times New Roman" w:hAnsiTheme="minorHAnsi" w:cstheme="minorHAnsi"/>
          <w:sz w:val="22"/>
          <w:rPrChange w:id="125" w:author="Haldar, Souvik" w:date="2022-06-25T18:15:00Z">
            <w:rPr>
              <w:ins w:id="126" w:author="Haldar, Souvik" w:date="2022-06-25T18:05:00Z"/>
              <w:rFonts w:eastAsia="Times New Roman" w:cs="Arial"/>
              <w:sz w:val="22"/>
            </w:rPr>
          </w:rPrChange>
        </w:rPr>
      </w:pPr>
    </w:p>
    <w:p w14:paraId="141918F9" w14:textId="21DFD3C3" w:rsidR="00E7595D" w:rsidRPr="000F7EDC" w:rsidRDefault="00E7595D" w:rsidP="00FC7742">
      <w:pPr>
        <w:spacing w:after="0" w:line="240" w:lineRule="auto"/>
        <w:jc w:val="center"/>
        <w:rPr>
          <w:ins w:id="127" w:author="Haldar, Souvik" w:date="2022-06-25T18:05:00Z"/>
          <w:rFonts w:asciiTheme="minorHAnsi" w:eastAsia="Times New Roman" w:hAnsiTheme="minorHAnsi" w:cstheme="minorHAnsi"/>
          <w:sz w:val="22"/>
          <w:rPrChange w:id="128" w:author="Haldar, Souvik" w:date="2022-06-25T18:15:00Z">
            <w:rPr>
              <w:ins w:id="129" w:author="Haldar, Souvik" w:date="2022-06-25T18:05:00Z"/>
              <w:rFonts w:eastAsia="Times New Roman" w:cs="Arial"/>
              <w:sz w:val="22"/>
            </w:rPr>
          </w:rPrChange>
        </w:rPr>
      </w:pPr>
    </w:p>
    <w:p w14:paraId="22CBA85F" w14:textId="7A0717C1" w:rsidR="00E7595D" w:rsidRPr="000F7EDC" w:rsidRDefault="00E7595D" w:rsidP="00FC7742">
      <w:pPr>
        <w:spacing w:after="0" w:line="240" w:lineRule="auto"/>
        <w:jc w:val="center"/>
        <w:rPr>
          <w:ins w:id="130" w:author="Haldar, Souvik" w:date="2022-06-25T18:05:00Z"/>
          <w:rFonts w:asciiTheme="minorHAnsi" w:eastAsia="Times New Roman" w:hAnsiTheme="minorHAnsi" w:cstheme="minorHAnsi"/>
          <w:sz w:val="22"/>
          <w:rPrChange w:id="131" w:author="Haldar, Souvik" w:date="2022-06-25T18:15:00Z">
            <w:rPr>
              <w:ins w:id="132" w:author="Haldar, Souvik" w:date="2022-06-25T18:05:00Z"/>
              <w:rFonts w:eastAsia="Times New Roman" w:cs="Arial"/>
              <w:sz w:val="22"/>
            </w:rPr>
          </w:rPrChange>
        </w:rPr>
      </w:pPr>
    </w:p>
    <w:p w14:paraId="7D273FBF" w14:textId="65C56D4F" w:rsidR="00E7595D" w:rsidRPr="000F7EDC" w:rsidRDefault="00E7595D" w:rsidP="00E7595D">
      <w:pPr>
        <w:spacing w:after="0" w:line="240" w:lineRule="auto"/>
        <w:rPr>
          <w:ins w:id="133" w:author="Haldar, Souvik" w:date="2022-06-25T18:05:00Z"/>
          <w:rFonts w:asciiTheme="minorHAnsi" w:eastAsia="Times New Roman" w:hAnsiTheme="minorHAnsi" w:cstheme="minorHAnsi"/>
          <w:sz w:val="22"/>
          <w:rPrChange w:id="134" w:author="Haldar, Souvik" w:date="2022-06-25T18:15:00Z">
            <w:rPr>
              <w:ins w:id="135" w:author="Haldar, Souvik" w:date="2022-06-25T18:05:00Z"/>
              <w:rFonts w:eastAsia="Times New Roman" w:cs="Arial"/>
              <w:sz w:val="22"/>
            </w:rPr>
          </w:rPrChange>
        </w:rPr>
        <w:pPrChange w:id="136" w:author="Haldar, Souvik" w:date="2022-06-25T18:07:00Z">
          <w:pPr>
            <w:spacing w:after="0" w:line="240" w:lineRule="auto"/>
            <w:jc w:val="center"/>
          </w:pPr>
        </w:pPrChange>
      </w:pPr>
    </w:p>
    <w:p w14:paraId="61FF5154" w14:textId="1ADFF75B" w:rsidR="00E7595D" w:rsidRPr="000F7EDC" w:rsidRDefault="00E7595D" w:rsidP="00FC7742">
      <w:pPr>
        <w:spacing w:after="0" w:line="240" w:lineRule="auto"/>
        <w:jc w:val="center"/>
        <w:rPr>
          <w:ins w:id="137" w:author="Haldar, Souvik" w:date="2022-06-25T18:05:00Z"/>
          <w:rFonts w:asciiTheme="minorHAnsi" w:eastAsia="Times New Roman" w:hAnsiTheme="minorHAnsi" w:cstheme="minorHAnsi"/>
          <w:sz w:val="22"/>
          <w:rPrChange w:id="138" w:author="Haldar, Souvik" w:date="2022-06-25T18:15:00Z">
            <w:rPr>
              <w:ins w:id="139" w:author="Haldar, Souvik" w:date="2022-06-25T18:05:00Z"/>
              <w:rFonts w:eastAsia="Times New Roman" w:cs="Arial"/>
              <w:sz w:val="22"/>
            </w:rPr>
          </w:rPrChange>
        </w:rPr>
      </w:pPr>
    </w:p>
    <w:p w14:paraId="1D2130DB" w14:textId="1D5C1063" w:rsidR="00E7595D" w:rsidRPr="000F7EDC" w:rsidRDefault="00E7595D" w:rsidP="00FC7742">
      <w:pPr>
        <w:spacing w:after="0" w:line="240" w:lineRule="auto"/>
        <w:jc w:val="center"/>
        <w:rPr>
          <w:ins w:id="140" w:author="Haldar, Souvik" w:date="2022-06-25T18:05:00Z"/>
          <w:rFonts w:asciiTheme="minorHAnsi" w:eastAsia="Times New Roman" w:hAnsiTheme="minorHAnsi" w:cstheme="minorHAnsi"/>
          <w:sz w:val="22"/>
          <w:rPrChange w:id="141" w:author="Haldar, Souvik" w:date="2022-06-25T18:15:00Z">
            <w:rPr>
              <w:ins w:id="142" w:author="Haldar, Souvik" w:date="2022-06-25T18:05:00Z"/>
              <w:rFonts w:eastAsia="Times New Roman" w:cs="Arial"/>
              <w:sz w:val="22"/>
            </w:rPr>
          </w:rPrChange>
        </w:rPr>
      </w:pPr>
    </w:p>
    <w:p w14:paraId="6FED5CBC" w14:textId="000B9009" w:rsidR="00E7595D" w:rsidRPr="000F7EDC" w:rsidRDefault="00E7595D" w:rsidP="00FC7742">
      <w:pPr>
        <w:spacing w:after="0" w:line="240" w:lineRule="auto"/>
        <w:jc w:val="center"/>
        <w:rPr>
          <w:ins w:id="143" w:author="Haldar, Souvik" w:date="2022-06-25T18:05:00Z"/>
          <w:rFonts w:asciiTheme="minorHAnsi" w:eastAsia="Times New Roman" w:hAnsiTheme="minorHAnsi" w:cstheme="minorHAnsi"/>
          <w:sz w:val="22"/>
          <w:rPrChange w:id="144" w:author="Haldar, Souvik" w:date="2022-06-25T18:15:00Z">
            <w:rPr>
              <w:ins w:id="145" w:author="Haldar, Souvik" w:date="2022-06-25T18:05:00Z"/>
              <w:rFonts w:eastAsia="Times New Roman" w:cs="Arial"/>
              <w:sz w:val="22"/>
            </w:rPr>
          </w:rPrChange>
        </w:rPr>
      </w:pPr>
    </w:p>
    <w:p w14:paraId="56A166EF" w14:textId="08F6CB7A" w:rsidR="00E7595D" w:rsidRPr="000F7EDC" w:rsidRDefault="00E7595D" w:rsidP="00FC7742">
      <w:pPr>
        <w:spacing w:after="0" w:line="240" w:lineRule="auto"/>
        <w:jc w:val="center"/>
        <w:rPr>
          <w:ins w:id="146" w:author="Haldar, Souvik" w:date="2022-06-25T18:05:00Z"/>
          <w:rFonts w:asciiTheme="minorHAnsi" w:eastAsia="Times New Roman" w:hAnsiTheme="minorHAnsi" w:cstheme="minorHAnsi"/>
          <w:sz w:val="22"/>
          <w:rPrChange w:id="147" w:author="Haldar, Souvik" w:date="2022-06-25T18:15:00Z">
            <w:rPr>
              <w:ins w:id="148" w:author="Haldar, Souvik" w:date="2022-06-25T18:05:00Z"/>
              <w:rFonts w:eastAsia="Times New Roman" w:cs="Arial"/>
              <w:sz w:val="22"/>
            </w:rPr>
          </w:rPrChange>
        </w:rPr>
      </w:pPr>
    </w:p>
    <w:p w14:paraId="7EE8B09A" w14:textId="3FCC075F" w:rsidR="00E7595D" w:rsidRPr="000F7EDC" w:rsidRDefault="00E7595D" w:rsidP="00FC7742">
      <w:pPr>
        <w:spacing w:after="0" w:line="240" w:lineRule="auto"/>
        <w:jc w:val="center"/>
        <w:rPr>
          <w:ins w:id="149" w:author="Haldar, Souvik" w:date="2022-06-25T18:05:00Z"/>
          <w:rFonts w:asciiTheme="minorHAnsi" w:eastAsia="Times New Roman" w:hAnsiTheme="minorHAnsi" w:cstheme="minorHAnsi"/>
          <w:sz w:val="22"/>
          <w:rPrChange w:id="150" w:author="Haldar, Souvik" w:date="2022-06-25T18:15:00Z">
            <w:rPr>
              <w:ins w:id="151" w:author="Haldar, Souvik" w:date="2022-06-25T18:05:00Z"/>
              <w:rFonts w:eastAsia="Times New Roman" w:cs="Arial"/>
              <w:sz w:val="22"/>
            </w:rPr>
          </w:rPrChange>
        </w:rPr>
      </w:pPr>
    </w:p>
    <w:p w14:paraId="11439212" w14:textId="684765BF" w:rsidR="00E7595D" w:rsidRPr="000F7EDC" w:rsidRDefault="00E7595D" w:rsidP="00FC7742">
      <w:pPr>
        <w:spacing w:after="0" w:line="240" w:lineRule="auto"/>
        <w:jc w:val="center"/>
        <w:rPr>
          <w:ins w:id="152" w:author="Haldar, Souvik" w:date="2022-06-25T18:05:00Z"/>
          <w:rFonts w:asciiTheme="minorHAnsi" w:eastAsia="Times New Roman" w:hAnsiTheme="minorHAnsi" w:cstheme="minorHAnsi"/>
          <w:sz w:val="22"/>
          <w:rPrChange w:id="153" w:author="Haldar, Souvik" w:date="2022-06-25T18:15:00Z">
            <w:rPr>
              <w:ins w:id="154" w:author="Haldar, Souvik" w:date="2022-06-25T18:05:00Z"/>
              <w:rFonts w:eastAsia="Times New Roman" w:cs="Arial"/>
              <w:sz w:val="22"/>
            </w:rPr>
          </w:rPrChange>
        </w:rPr>
      </w:pPr>
    </w:p>
    <w:p w14:paraId="16174CD8" w14:textId="16EBC8FF" w:rsidR="00E7595D" w:rsidRPr="000F7EDC" w:rsidRDefault="00E7595D" w:rsidP="00FC7742">
      <w:pPr>
        <w:spacing w:after="0" w:line="240" w:lineRule="auto"/>
        <w:jc w:val="center"/>
        <w:rPr>
          <w:ins w:id="155" w:author="Haldar, Souvik" w:date="2022-06-25T18:05:00Z"/>
          <w:rFonts w:asciiTheme="minorHAnsi" w:eastAsia="Times New Roman" w:hAnsiTheme="minorHAnsi" w:cstheme="minorHAnsi"/>
          <w:sz w:val="22"/>
          <w:rPrChange w:id="156" w:author="Haldar, Souvik" w:date="2022-06-25T18:15:00Z">
            <w:rPr>
              <w:ins w:id="157" w:author="Haldar, Souvik" w:date="2022-06-25T18:05:00Z"/>
              <w:rFonts w:eastAsia="Times New Roman" w:cs="Arial"/>
              <w:sz w:val="22"/>
            </w:rPr>
          </w:rPrChange>
        </w:rPr>
      </w:pPr>
    </w:p>
    <w:p w14:paraId="6E8A9FE6" w14:textId="57251C69" w:rsidR="00E7595D" w:rsidRPr="000F7EDC" w:rsidRDefault="00E7595D" w:rsidP="00FC7742">
      <w:pPr>
        <w:spacing w:after="0" w:line="240" w:lineRule="auto"/>
        <w:jc w:val="center"/>
        <w:rPr>
          <w:ins w:id="158" w:author="Haldar, Souvik" w:date="2022-06-25T18:05:00Z"/>
          <w:rFonts w:asciiTheme="minorHAnsi" w:eastAsia="Times New Roman" w:hAnsiTheme="minorHAnsi" w:cstheme="minorHAnsi"/>
          <w:sz w:val="22"/>
          <w:rPrChange w:id="159" w:author="Haldar, Souvik" w:date="2022-06-25T18:15:00Z">
            <w:rPr>
              <w:ins w:id="160" w:author="Haldar, Souvik" w:date="2022-06-25T18:05:00Z"/>
              <w:rFonts w:eastAsia="Times New Roman" w:cs="Arial"/>
              <w:sz w:val="22"/>
            </w:rPr>
          </w:rPrChange>
        </w:rPr>
      </w:pPr>
    </w:p>
    <w:p w14:paraId="45BFCAAD" w14:textId="69CF2337" w:rsidR="00E7595D" w:rsidRPr="000F7EDC" w:rsidRDefault="00E7595D" w:rsidP="00FC7742">
      <w:pPr>
        <w:spacing w:after="0" w:line="240" w:lineRule="auto"/>
        <w:jc w:val="center"/>
        <w:rPr>
          <w:ins w:id="161" w:author="Haldar, Souvik" w:date="2022-06-25T18:05:00Z"/>
          <w:rFonts w:asciiTheme="minorHAnsi" w:eastAsia="Times New Roman" w:hAnsiTheme="minorHAnsi" w:cstheme="minorHAnsi"/>
          <w:sz w:val="22"/>
          <w:rPrChange w:id="162" w:author="Haldar, Souvik" w:date="2022-06-25T18:15:00Z">
            <w:rPr>
              <w:ins w:id="163" w:author="Haldar, Souvik" w:date="2022-06-25T18:05:00Z"/>
              <w:rFonts w:eastAsia="Times New Roman" w:cs="Arial"/>
              <w:sz w:val="22"/>
            </w:rPr>
          </w:rPrChange>
        </w:rPr>
      </w:pPr>
    </w:p>
    <w:p w14:paraId="4A86E30D" w14:textId="33C13D0B" w:rsidR="00E7595D" w:rsidRPr="000F7EDC" w:rsidRDefault="00E7595D" w:rsidP="00FC7742">
      <w:pPr>
        <w:spacing w:after="0" w:line="240" w:lineRule="auto"/>
        <w:jc w:val="center"/>
        <w:rPr>
          <w:ins w:id="164" w:author="Haldar, Souvik" w:date="2022-06-25T18:05:00Z"/>
          <w:rFonts w:asciiTheme="minorHAnsi" w:eastAsia="Times New Roman" w:hAnsiTheme="minorHAnsi" w:cstheme="minorHAnsi"/>
          <w:sz w:val="22"/>
          <w:rPrChange w:id="165" w:author="Haldar, Souvik" w:date="2022-06-25T18:15:00Z">
            <w:rPr>
              <w:ins w:id="166" w:author="Haldar, Souvik" w:date="2022-06-25T18:05:00Z"/>
              <w:rFonts w:eastAsia="Times New Roman" w:cs="Arial"/>
              <w:sz w:val="22"/>
            </w:rPr>
          </w:rPrChange>
        </w:rPr>
      </w:pPr>
    </w:p>
    <w:p w14:paraId="174FA83D" w14:textId="65F5EC72" w:rsidR="00E7595D" w:rsidRPr="000F7EDC" w:rsidRDefault="00E7595D" w:rsidP="00FC7742">
      <w:pPr>
        <w:spacing w:after="0" w:line="240" w:lineRule="auto"/>
        <w:jc w:val="center"/>
        <w:rPr>
          <w:ins w:id="167" w:author="Haldar, Souvik" w:date="2022-06-25T18:05:00Z"/>
          <w:rFonts w:asciiTheme="minorHAnsi" w:eastAsia="Times New Roman" w:hAnsiTheme="minorHAnsi" w:cstheme="minorHAnsi"/>
          <w:sz w:val="22"/>
          <w:rPrChange w:id="168" w:author="Haldar, Souvik" w:date="2022-06-25T18:15:00Z">
            <w:rPr>
              <w:ins w:id="169" w:author="Haldar, Souvik" w:date="2022-06-25T18:05:00Z"/>
              <w:rFonts w:eastAsia="Times New Roman" w:cs="Arial"/>
              <w:sz w:val="22"/>
            </w:rPr>
          </w:rPrChange>
        </w:rPr>
      </w:pPr>
    </w:p>
    <w:p w14:paraId="267CCBC6" w14:textId="1CA23629" w:rsidR="00E7595D" w:rsidRPr="000F7EDC" w:rsidRDefault="00E7595D" w:rsidP="00FC7742">
      <w:pPr>
        <w:spacing w:after="0" w:line="240" w:lineRule="auto"/>
        <w:jc w:val="center"/>
        <w:rPr>
          <w:ins w:id="170" w:author="Haldar, Souvik" w:date="2022-06-25T18:05:00Z"/>
          <w:rFonts w:asciiTheme="minorHAnsi" w:eastAsia="Times New Roman" w:hAnsiTheme="minorHAnsi" w:cstheme="minorHAnsi"/>
          <w:sz w:val="22"/>
          <w:rPrChange w:id="171" w:author="Haldar, Souvik" w:date="2022-06-25T18:15:00Z">
            <w:rPr>
              <w:ins w:id="172" w:author="Haldar, Souvik" w:date="2022-06-25T18:05:00Z"/>
              <w:rFonts w:eastAsia="Times New Roman" w:cs="Arial"/>
              <w:sz w:val="22"/>
            </w:rPr>
          </w:rPrChange>
        </w:rPr>
      </w:pPr>
    </w:p>
    <w:p w14:paraId="16048476" w14:textId="465A53DF" w:rsidR="00E7595D" w:rsidRPr="000F7EDC" w:rsidRDefault="00E7595D" w:rsidP="00FC7742">
      <w:pPr>
        <w:spacing w:after="0" w:line="240" w:lineRule="auto"/>
        <w:jc w:val="center"/>
        <w:rPr>
          <w:ins w:id="173" w:author="Haldar, Souvik" w:date="2022-06-25T18:05:00Z"/>
          <w:rFonts w:asciiTheme="minorHAnsi" w:eastAsia="Times New Roman" w:hAnsiTheme="minorHAnsi" w:cstheme="minorHAnsi"/>
          <w:sz w:val="22"/>
          <w:rPrChange w:id="174" w:author="Haldar, Souvik" w:date="2022-06-25T18:15:00Z">
            <w:rPr>
              <w:ins w:id="175" w:author="Haldar, Souvik" w:date="2022-06-25T18:05:00Z"/>
              <w:rFonts w:eastAsia="Times New Roman" w:cs="Arial"/>
              <w:sz w:val="22"/>
            </w:rPr>
          </w:rPrChange>
        </w:rPr>
      </w:pPr>
    </w:p>
    <w:p w14:paraId="125063E9" w14:textId="3115A994" w:rsidR="00E7595D" w:rsidRPr="000F7EDC" w:rsidRDefault="00E7595D" w:rsidP="00FC7742">
      <w:pPr>
        <w:spacing w:after="0" w:line="240" w:lineRule="auto"/>
        <w:jc w:val="center"/>
        <w:rPr>
          <w:ins w:id="176" w:author="Haldar, Souvik" w:date="2022-06-25T18:05:00Z"/>
          <w:rFonts w:asciiTheme="minorHAnsi" w:eastAsia="Times New Roman" w:hAnsiTheme="minorHAnsi" w:cstheme="minorHAnsi"/>
          <w:sz w:val="22"/>
          <w:rPrChange w:id="177" w:author="Haldar, Souvik" w:date="2022-06-25T18:15:00Z">
            <w:rPr>
              <w:ins w:id="178" w:author="Haldar, Souvik" w:date="2022-06-25T18:05:00Z"/>
              <w:rFonts w:eastAsia="Times New Roman" w:cs="Arial"/>
              <w:sz w:val="22"/>
            </w:rPr>
          </w:rPrChange>
        </w:rPr>
      </w:pPr>
    </w:p>
    <w:p w14:paraId="271754A1" w14:textId="4516715D" w:rsidR="00E7595D" w:rsidRPr="000F7EDC" w:rsidRDefault="00E7595D" w:rsidP="00FC7742">
      <w:pPr>
        <w:spacing w:after="0" w:line="240" w:lineRule="auto"/>
        <w:jc w:val="center"/>
        <w:rPr>
          <w:ins w:id="179" w:author="Haldar, Souvik" w:date="2022-06-25T18:05:00Z"/>
          <w:rFonts w:asciiTheme="minorHAnsi" w:eastAsia="Times New Roman" w:hAnsiTheme="minorHAnsi" w:cstheme="minorHAnsi"/>
          <w:sz w:val="22"/>
          <w:rPrChange w:id="180" w:author="Haldar, Souvik" w:date="2022-06-25T18:15:00Z">
            <w:rPr>
              <w:ins w:id="181" w:author="Haldar, Souvik" w:date="2022-06-25T18:05:00Z"/>
              <w:rFonts w:eastAsia="Times New Roman" w:cs="Arial"/>
              <w:sz w:val="22"/>
            </w:rPr>
          </w:rPrChange>
        </w:rPr>
      </w:pPr>
    </w:p>
    <w:p w14:paraId="0907E491" w14:textId="0ED831BF" w:rsidR="00E7595D" w:rsidRPr="000F7EDC" w:rsidRDefault="00E7595D" w:rsidP="00FC7742">
      <w:pPr>
        <w:spacing w:after="0" w:line="240" w:lineRule="auto"/>
        <w:jc w:val="center"/>
        <w:rPr>
          <w:ins w:id="182" w:author="Haldar, Souvik" w:date="2022-06-25T18:05:00Z"/>
          <w:rFonts w:asciiTheme="minorHAnsi" w:eastAsia="Times New Roman" w:hAnsiTheme="minorHAnsi" w:cstheme="minorHAnsi"/>
          <w:sz w:val="22"/>
          <w:rPrChange w:id="183" w:author="Haldar, Souvik" w:date="2022-06-25T18:15:00Z">
            <w:rPr>
              <w:ins w:id="184" w:author="Haldar, Souvik" w:date="2022-06-25T18:05:00Z"/>
              <w:rFonts w:eastAsia="Times New Roman" w:cs="Arial"/>
              <w:sz w:val="22"/>
            </w:rPr>
          </w:rPrChange>
        </w:rPr>
      </w:pPr>
    </w:p>
    <w:p w14:paraId="16F9202A" w14:textId="6E53B270" w:rsidR="00E7595D" w:rsidRPr="000F7EDC" w:rsidRDefault="00E7595D" w:rsidP="00FC7742">
      <w:pPr>
        <w:spacing w:after="0" w:line="240" w:lineRule="auto"/>
        <w:jc w:val="center"/>
        <w:rPr>
          <w:ins w:id="185" w:author="Haldar, Souvik" w:date="2022-06-25T18:05:00Z"/>
          <w:rFonts w:asciiTheme="minorHAnsi" w:eastAsia="Times New Roman" w:hAnsiTheme="minorHAnsi" w:cstheme="minorHAnsi"/>
          <w:sz w:val="22"/>
          <w:rPrChange w:id="186" w:author="Haldar, Souvik" w:date="2022-06-25T18:15:00Z">
            <w:rPr>
              <w:ins w:id="187" w:author="Haldar, Souvik" w:date="2022-06-25T18:05:00Z"/>
              <w:rFonts w:eastAsia="Times New Roman" w:cs="Arial"/>
              <w:sz w:val="22"/>
            </w:rPr>
          </w:rPrChange>
        </w:rPr>
      </w:pPr>
    </w:p>
    <w:p w14:paraId="1BF161F5" w14:textId="1647C3CE" w:rsidR="00E7595D" w:rsidRPr="000F7EDC" w:rsidRDefault="00E7595D" w:rsidP="00FC7742">
      <w:pPr>
        <w:spacing w:after="0" w:line="240" w:lineRule="auto"/>
        <w:jc w:val="center"/>
        <w:rPr>
          <w:ins w:id="188" w:author="Haldar, Souvik" w:date="2022-06-25T18:05:00Z"/>
          <w:rFonts w:asciiTheme="minorHAnsi" w:eastAsia="Times New Roman" w:hAnsiTheme="minorHAnsi" w:cstheme="minorHAnsi"/>
          <w:sz w:val="22"/>
          <w:rPrChange w:id="189" w:author="Haldar, Souvik" w:date="2022-06-25T18:15:00Z">
            <w:rPr>
              <w:ins w:id="190" w:author="Haldar, Souvik" w:date="2022-06-25T18:05:00Z"/>
              <w:rFonts w:eastAsia="Times New Roman" w:cs="Arial"/>
              <w:sz w:val="22"/>
            </w:rPr>
          </w:rPrChange>
        </w:rPr>
      </w:pPr>
    </w:p>
    <w:p w14:paraId="5A2F7A78" w14:textId="6A7A361E" w:rsidR="00E7595D" w:rsidRPr="000F7EDC" w:rsidRDefault="00E7595D" w:rsidP="00FC7742">
      <w:pPr>
        <w:spacing w:after="0" w:line="240" w:lineRule="auto"/>
        <w:jc w:val="center"/>
        <w:rPr>
          <w:ins w:id="191" w:author="Haldar, Souvik" w:date="2022-06-25T18:05:00Z"/>
          <w:rFonts w:asciiTheme="minorHAnsi" w:eastAsia="Times New Roman" w:hAnsiTheme="minorHAnsi" w:cstheme="minorHAnsi"/>
          <w:sz w:val="22"/>
          <w:rPrChange w:id="192" w:author="Haldar, Souvik" w:date="2022-06-25T18:15:00Z">
            <w:rPr>
              <w:ins w:id="193" w:author="Haldar, Souvik" w:date="2022-06-25T18:05:00Z"/>
              <w:rFonts w:eastAsia="Times New Roman" w:cs="Arial"/>
              <w:sz w:val="22"/>
            </w:rPr>
          </w:rPrChange>
        </w:rPr>
      </w:pPr>
    </w:p>
    <w:p w14:paraId="6D7B05A5" w14:textId="23948899" w:rsidR="00E7595D" w:rsidRPr="000F7EDC" w:rsidRDefault="00E7595D" w:rsidP="00FC7742">
      <w:pPr>
        <w:spacing w:after="0" w:line="240" w:lineRule="auto"/>
        <w:jc w:val="center"/>
        <w:rPr>
          <w:ins w:id="194" w:author="Haldar, Souvik" w:date="2022-06-25T18:05:00Z"/>
          <w:rFonts w:asciiTheme="minorHAnsi" w:eastAsia="Times New Roman" w:hAnsiTheme="minorHAnsi" w:cstheme="minorHAnsi"/>
          <w:sz w:val="22"/>
          <w:rPrChange w:id="195" w:author="Haldar, Souvik" w:date="2022-06-25T18:15:00Z">
            <w:rPr>
              <w:ins w:id="196" w:author="Haldar, Souvik" w:date="2022-06-25T18:05:00Z"/>
              <w:rFonts w:eastAsia="Times New Roman" w:cs="Arial"/>
              <w:sz w:val="22"/>
            </w:rPr>
          </w:rPrChange>
        </w:rPr>
      </w:pPr>
    </w:p>
    <w:p w14:paraId="14492097" w14:textId="5473ED83" w:rsidR="00E7595D" w:rsidRPr="000F7EDC" w:rsidRDefault="00E7595D" w:rsidP="00FC7742">
      <w:pPr>
        <w:spacing w:after="0" w:line="240" w:lineRule="auto"/>
        <w:jc w:val="center"/>
        <w:rPr>
          <w:ins w:id="197" w:author="Haldar, Souvik" w:date="2022-06-25T18:05:00Z"/>
          <w:rFonts w:asciiTheme="minorHAnsi" w:eastAsia="Times New Roman" w:hAnsiTheme="minorHAnsi" w:cstheme="minorHAnsi"/>
          <w:sz w:val="22"/>
          <w:rPrChange w:id="198" w:author="Haldar, Souvik" w:date="2022-06-25T18:15:00Z">
            <w:rPr>
              <w:ins w:id="199" w:author="Haldar, Souvik" w:date="2022-06-25T18:05:00Z"/>
              <w:rFonts w:eastAsia="Times New Roman" w:cs="Arial"/>
              <w:sz w:val="22"/>
            </w:rPr>
          </w:rPrChange>
        </w:rPr>
      </w:pPr>
    </w:p>
    <w:p w14:paraId="7E6B9E51" w14:textId="01A58091" w:rsidR="00E7595D" w:rsidRPr="000F7EDC" w:rsidRDefault="00E7595D" w:rsidP="00FC7742">
      <w:pPr>
        <w:spacing w:after="0" w:line="240" w:lineRule="auto"/>
        <w:jc w:val="center"/>
        <w:rPr>
          <w:ins w:id="200" w:author="Haldar, Souvik" w:date="2022-06-25T18:05:00Z"/>
          <w:rFonts w:asciiTheme="minorHAnsi" w:eastAsia="Times New Roman" w:hAnsiTheme="minorHAnsi" w:cstheme="minorHAnsi"/>
          <w:sz w:val="22"/>
          <w:rPrChange w:id="201" w:author="Haldar, Souvik" w:date="2022-06-25T18:15:00Z">
            <w:rPr>
              <w:ins w:id="202" w:author="Haldar, Souvik" w:date="2022-06-25T18:05:00Z"/>
              <w:rFonts w:eastAsia="Times New Roman" w:cs="Arial"/>
              <w:sz w:val="22"/>
            </w:rPr>
          </w:rPrChange>
        </w:rPr>
      </w:pPr>
    </w:p>
    <w:p w14:paraId="4541E6F5" w14:textId="0C462C42" w:rsidR="00E7595D" w:rsidRPr="000F7EDC" w:rsidRDefault="00E7595D" w:rsidP="00FC7742">
      <w:pPr>
        <w:spacing w:after="0" w:line="240" w:lineRule="auto"/>
        <w:jc w:val="center"/>
        <w:rPr>
          <w:ins w:id="203" w:author="Haldar, Souvik" w:date="2022-06-25T18:05:00Z"/>
          <w:rFonts w:asciiTheme="minorHAnsi" w:eastAsia="Times New Roman" w:hAnsiTheme="minorHAnsi" w:cstheme="minorHAnsi"/>
          <w:sz w:val="22"/>
          <w:rPrChange w:id="204" w:author="Haldar, Souvik" w:date="2022-06-25T18:15:00Z">
            <w:rPr>
              <w:ins w:id="205" w:author="Haldar, Souvik" w:date="2022-06-25T18:05:00Z"/>
              <w:rFonts w:eastAsia="Times New Roman" w:cs="Arial"/>
              <w:sz w:val="22"/>
            </w:rPr>
          </w:rPrChange>
        </w:rPr>
      </w:pPr>
    </w:p>
    <w:p w14:paraId="7B1CAA74" w14:textId="15C4131D" w:rsidR="00E7595D" w:rsidRPr="000F7EDC" w:rsidRDefault="00E7595D" w:rsidP="00FC7742">
      <w:pPr>
        <w:spacing w:after="0" w:line="240" w:lineRule="auto"/>
        <w:jc w:val="center"/>
        <w:rPr>
          <w:ins w:id="206" w:author="Haldar, Souvik" w:date="2022-06-25T18:05:00Z"/>
          <w:rFonts w:asciiTheme="minorHAnsi" w:eastAsia="Times New Roman" w:hAnsiTheme="minorHAnsi" w:cstheme="minorHAnsi"/>
          <w:sz w:val="22"/>
          <w:rPrChange w:id="207" w:author="Haldar, Souvik" w:date="2022-06-25T18:15:00Z">
            <w:rPr>
              <w:ins w:id="208" w:author="Haldar, Souvik" w:date="2022-06-25T18:05:00Z"/>
              <w:rFonts w:eastAsia="Times New Roman" w:cs="Arial"/>
              <w:sz w:val="22"/>
            </w:rPr>
          </w:rPrChange>
        </w:rPr>
      </w:pPr>
    </w:p>
    <w:p w14:paraId="1E1DF376" w14:textId="7E11CAFB" w:rsidR="00E7595D" w:rsidRPr="000F7EDC" w:rsidRDefault="00E7595D" w:rsidP="00FC7742">
      <w:pPr>
        <w:spacing w:after="0" w:line="240" w:lineRule="auto"/>
        <w:jc w:val="center"/>
        <w:rPr>
          <w:ins w:id="209" w:author="Haldar, Souvik" w:date="2022-06-25T18:05:00Z"/>
          <w:rFonts w:asciiTheme="minorHAnsi" w:eastAsia="Times New Roman" w:hAnsiTheme="minorHAnsi" w:cstheme="minorHAnsi"/>
          <w:sz w:val="22"/>
          <w:rPrChange w:id="210" w:author="Haldar, Souvik" w:date="2022-06-25T18:15:00Z">
            <w:rPr>
              <w:ins w:id="211" w:author="Haldar, Souvik" w:date="2022-06-25T18:05:00Z"/>
              <w:rFonts w:eastAsia="Times New Roman" w:cs="Arial"/>
              <w:sz w:val="22"/>
            </w:rPr>
          </w:rPrChange>
        </w:rPr>
      </w:pPr>
    </w:p>
    <w:p w14:paraId="0BA50C94" w14:textId="55E033F3" w:rsidR="00E7595D" w:rsidRPr="000F7EDC" w:rsidRDefault="00E7595D" w:rsidP="00FC7742">
      <w:pPr>
        <w:spacing w:after="0" w:line="240" w:lineRule="auto"/>
        <w:jc w:val="center"/>
        <w:rPr>
          <w:ins w:id="212" w:author="Haldar, Souvik" w:date="2022-06-25T18:05:00Z"/>
          <w:rFonts w:asciiTheme="minorHAnsi" w:eastAsia="Times New Roman" w:hAnsiTheme="minorHAnsi" w:cstheme="minorHAnsi"/>
          <w:sz w:val="22"/>
          <w:rPrChange w:id="213" w:author="Haldar, Souvik" w:date="2022-06-25T18:15:00Z">
            <w:rPr>
              <w:ins w:id="214" w:author="Haldar, Souvik" w:date="2022-06-25T18:05:00Z"/>
              <w:rFonts w:eastAsia="Times New Roman" w:cs="Arial"/>
              <w:sz w:val="22"/>
            </w:rPr>
          </w:rPrChange>
        </w:rPr>
      </w:pPr>
    </w:p>
    <w:p w14:paraId="1535D53C" w14:textId="4D421E1C" w:rsidR="00E7595D" w:rsidRPr="000F7EDC" w:rsidRDefault="00E7595D" w:rsidP="00FC7742">
      <w:pPr>
        <w:spacing w:after="0" w:line="240" w:lineRule="auto"/>
        <w:jc w:val="center"/>
        <w:rPr>
          <w:ins w:id="215" w:author="Haldar, Souvik" w:date="2022-06-25T18:05:00Z"/>
          <w:rFonts w:asciiTheme="minorHAnsi" w:eastAsia="Times New Roman" w:hAnsiTheme="minorHAnsi" w:cstheme="minorHAnsi"/>
          <w:sz w:val="22"/>
          <w:rPrChange w:id="216" w:author="Haldar, Souvik" w:date="2022-06-25T18:15:00Z">
            <w:rPr>
              <w:ins w:id="217" w:author="Haldar, Souvik" w:date="2022-06-25T18:05:00Z"/>
              <w:rFonts w:eastAsia="Times New Roman" w:cs="Arial"/>
              <w:sz w:val="22"/>
            </w:rPr>
          </w:rPrChange>
        </w:rPr>
      </w:pPr>
    </w:p>
    <w:p w14:paraId="7C8A04AA" w14:textId="55E1EE8F" w:rsidR="00E7595D" w:rsidRPr="000F7EDC" w:rsidRDefault="00E7595D" w:rsidP="00FC7742">
      <w:pPr>
        <w:spacing w:after="0" w:line="240" w:lineRule="auto"/>
        <w:jc w:val="center"/>
        <w:rPr>
          <w:ins w:id="218" w:author="Haldar, Souvik" w:date="2022-06-25T18:05:00Z"/>
          <w:rFonts w:asciiTheme="minorHAnsi" w:eastAsia="Times New Roman" w:hAnsiTheme="minorHAnsi" w:cstheme="minorHAnsi"/>
          <w:sz w:val="22"/>
          <w:rPrChange w:id="219" w:author="Haldar, Souvik" w:date="2022-06-25T18:15:00Z">
            <w:rPr>
              <w:ins w:id="220" w:author="Haldar, Souvik" w:date="2022-06-25T18:05:00Z"/>
              <w:rFonts w:eastAsia="Times New Roman" w:cs="Arial"/>
              <w:sz w:val="22"/>
            </w:rPr>
          </w:rPrChange>
        </w:rPr>
      </w:pPr>
    </w:p>
    <w:p w14:paraId="5789C714" w14:textId="5BA73004" w:rsidR="00E7595D" w:rsidRPr="000F7EDC" w:rsidRDefault="00E7595D" w:rsidP="00FC7742">
      <w:pPr>
        <w:spacing w:after="0" w:line="240" w:lineRule="auto"/>
        <w:jc w:val="center"/>
        <w:rPr>
          <w:ins w:id="221" w:author="Haldar, Souvik" w:date="2022-06-25T18:05:00Z"/>
          <w:rFonts w:asciiTheme="minorHAnsi" w:eastAsia="Times New Roman" w:hAnsiTheme="minorHAnsi" w:cstheme="minorHAnsi"/>
          <w:sz w:val="22"/>
          <w:rPrChange w:id="222" w:author="Haldar, Souvik" w:date="2022-06-25T18:15:00Z">
            <w:rPr>
              <w:ins w:id="223" w:author="Haldar, Souvik" w:date="2022-06-25T18:05:00Z"/>
              <w:rFonts w:eastAsia="Times New Roman" w:cs="Arial"/>
              <w:sz w:val="22"/>
            </w:rPr>
          </w:rPrChange>
        </w:rPr>
      </w:pPr>
    </w:p>
    <w:p w14:paraId="37E9FCEB" w14:textId="269899B1" w:rsidR="00E7595D" w:rsidRPr="000F7EDC" w:rsidRDefault="00E7595D" w:rsidP="00FC7742">
      <w:pPr>
        <w:spacing w:after="0" w:line="240" w:lineRule="auto"/>
        <w:jc w:val="center"/>
        <w:rPr>
          <w:ins w:id="224" w:author="Haldar, Souvik" w:date="2022-06-25T18:05:00Z"/>
          <w:rFonts w:asciiTheme="minorHAnsi" w:eastAsia="Times New Roman" w:hAnsiTheme="minorHAnsi" w:cstheme="minorHAnsi"/>
          <w:sz w:val="22"/>
          <w:rPrChange w:id="225" w:author="Haldar, Souvik" w:date="2022-06-25T18:15:00Z">
            <w:rPr>
              <w:ins w:id="226" w:author="Haldar, Souvik" w:date="2022-06-25T18:05:00Z"/>
              <w:rFonts w:eastAsia="Times New Roman" w:cs="Arial"/>
              <w:sz w:val="22"/>
            </w:rPr>
          </w:rPrChange>
        </w:rPr>
      </w:pPr>
    </w:p>
    <w:p w14:paraId="474CD85E" w14:textId="6A156969" w:rsidR="00E7595D" w:rsidRPr="000F7EDC" w:rsidRDefault="00E7595D" w:rsidP="00FC7742">
      <w:pPr>
        <w:spacing w:after="0" w:line="240" w:lineRule="auto"/>
        <w:jc w:val="center"/>
        <w:rPr>
          <w:ins w:id="227" w:author="Haldar, Souvik" w:date="2022-06-25T18:05:00Z"/>
          <w:rFonts w:asciiTheme="minorHAnsi" w:eastAsia="Times New Roman" w:hAnsiTheme="minorHAnsi" w:cstheme="minorHAnsi"/>
          <w:sz w:val="22"/>
          <w:rPrChange w:id="228" w:author="Haldar, Souvik" w:date="2022-06-25T18:15:00Z">
            <w:rPr>
              <w:ins w:id="229" w:author="Haldar, Souvik" w:date="2022-06-25T18:05:00Z"/>
              <w:rFonts w:eastAsia="Times New Roman" w:cs="Arial"/>
              <w:sz w:val="22"/>
            </w:rPr>
          </w:rPrChange>
        </w:rPr>
      </w:pPr>
    </w:p>
    <w:p w14:paraId="5279C420" w14:textId="77777777" w:rsidR="00E7595D" w:rsidRPr="000F7EDC" w:rsidRDefault="00E7595D" w:rsidP="00FC7742">
      <w:pPr>
        <w:spacing w:after="0" w:line="240" w:lineRule="auto"/>
        <w:jc w:val="center"/>
        <w:rPr>
          <w:ins w:id="230" w:author="Haldar, Souvik" w:date="2022-06-25T13:02:00Z"/>
          <w:rFonts w:asciiTheme="minorHAnsi" w:eastAsia="Times New Roman" w:hAnsiTheme="minorHAnsi" w:cstheme="minorHAnsi"/>
          <w:sz w:val="22"/>
          <w:rPrChange w:id="231" w:author="Haldar, Souvik" w:date="2022-06-25T18:15:00Z">
            <w:rPr>
              <w:ins w:id="232" w:author="Haldar, Souvik" w:date="2022-06-25T13:02:00Z"/>
              <w:rFonts w:ascii="Times New Roman" w:hAnsi="Times New Roman" w:cs="Times New Roman"/>
              <w:sz w:val="36"/>
              <w:szCs w:val="36"/>
              <w:lang w:val="en-IN"/>
            </w:rPr>
          </w:rPrChange>
        </w:rPr>
        <w:pPrChange w:id="233" w:author="Haldar, Souvik" w:date="2022-06-25T13:02:00Z">
          <w:pPr/>
        </w:pPrChange>
      </w:pPr>
    </w:p>
    <w:p w14:paraId="57F05EA3" w14:textId="7898F389" w:rsidR="00903932" w:rsidRPr="000F7EDC" w:rsidDel="00FC7742" w:rsidRDefault="00903932" w:rsidP="00903932">
      <w:pPr>
        <w:pStyle w:val="TOCHeading"/>
        <w:rPr>
          <w:del w:id="234" w:author="Haldar, Souvik" w:date="2022-06-25T13:02:00Z"/>
          <w:rFonts w:asciiTheme="minorHAnsi" w:hAnsiTheme="minorHAnsi" w:cstheme="minorHAnsi"/>
          <w:color w:val="8F9195"/>
          <w:sz w:val="108"/>
          <w:szCs w:val="108"/>
          <w:rPrChange w:id="235" w:author="Haldar, Souvik" w:date="2022-06-25T18:15:00Z">
            <w:rPr>
              <w:del w:id="236" w:author="Haldar, Souvik" w:date="2022-06-25T13:02:00Z"/>
              <w:rFonts w:ascii="Georgia" w:hAnsi="Georgia"/>
              <w:color w:val="8F9195"/>
              <w:sz w:val="108"/>
              <w:szCs w:val="108"/>
            </w:rPr>
          </w:rPrChange>
        </w:rPr>
      </w:pPr>
    </w:p>
    <w:sdt>
      <w:sdtPr>
        <w:rPr>
          <w:rFonts w:asciiTheme="minorHAnsi" w:eastAsiaTheme="minorHAnsi" w:hAnsiTheme="minorHAnsi" w:cstheme="minorHAnsi"/>
          <w:b w:val="0"/>
          <w:bCs w:val="0"/>
          <w:color w:val="auto"/>
          <w:sz w:val="22"/>
          <w:szCs w:val="18"/>
          <w:lang w:val="en-IN" w:eastAsia="en-US"/>
          <w:rPrChange w:id="237" w:author="Haldar, Souvik" w:date="2022-06-25T18:15:00Z">
            <w:rPr>
              <w:rFonts w:ascii="Arial" w:eastAsiaTheme="minorHAnsi" w:hAnsi="Arial" w:cs="Arial"/>
              <w:b w:val="0"/>
              <w:bCs w:val="0"/>
              <w:color w:val="auto"/>
              <w:sz w:val="22"/>
              <w:szCs w:val="18"/>
              <w:lang w:val="en-IN" w:eastAsia="en-US"/>
            </w:rPr>
          </w:rPrChange>
        </w:rPr>
        <w:id w:val="1011029753"/>
        <w:docPartObj>
          <w:docPartGallery w:val="Table of Contents"/>
          <w:docPartUnique/>
        </w:docPartObj>
      </w:sdtPr>
      <w:sdtEndPr>
        <w:rPr>
          <w:noProof/>
          <w:sz w:val="18"/>
          <w:szCs w:val="22"/>
          <w:lang w:val="en-GB"/>
          <w:rPrChange w:id="238" w:author="Haldar, Souvik" w:date="2022-06-25T18:15:00Z">
            <w:rPr/>
          </w:rPrChange>
        </w:rPr>
      </w:sdtEndPr>
      <w:sdtContent>
        <w:commentRangeStart w:id="239" w:displacedByCustomXml="prev"/>
        <w:p w14:paraId="6F8D2C02" w14:textId="59DD2B87" w:rsidR="00903932" w:rsidRPr="000F7EDC" w:rsidRDefault="00903932" w:rsidP="00903932">
          <w:pPr>
            <w:pStyle w:val="TOCHeading"/>
            <w:rPr>
              <w:rFonts w:asciiTheme="minorHAnsi" w:hAnsiTheme="minorHAnsi" w:cstheme="minorHAnsi"/>
              <w:rPrChange w:id="240" w:author="Haldar, Souvik" w:date="2022-06-25T18:15:00Z">
                <w:rPr/>
              </w:rPrChange>
            </w:rPr>
          </w:pPr>
          <w:r w:rsidRPr="000F7EDC">
            <w:rPr>
              <w:rFonts w:asciiTheme="minorHAnsi" w:hAnsiTheme="minorHAnsi" w:cstheme="minorHAnsi"/>
              <w:rPrChange w:id="241" w:author="Haldar, Souvik" w:date="2022-06-25T18:15:00Z">
                <w:rPr/>
              </w:rPrChange>
            </w:rPr>
            <w:t>Contents</w:t>
          </w:r>
          <w:commentRangeEnd w:id="239"/>
          <w:r w:rsidR="00910E13" w:rsidRPr="000F7EDC">
            <w:rPr>
              <w:rStyle w:val="CommentReference"/>
              <w:rFonts w:asciiTheme="minorHAnsi" w:eastAsiaTheme="minorHAnsi" w:hAnsiTheme="minorHAnsi" w:cstheme="minorHAnsi"/>
              <w:b w:val="0"/>
              <w:bCs w:val="0"/>
              <w:color w:val="auto"/>
              <w:lang w:val="en-GB" w:eastAsia="en-US"/>
              <w:rPrChange w:id="242" w:author="Haldar, Souvik" w:date="2022-06-25T18:15:00Z">
                <w:rPr>
                  <w:rStyle w:val="CommentReference"/>
                  <w:rFonts w:ascii="Arial" w:eastAsiaTheme="minorHAnsi" w:hAnsi="Arial" w:cstheme="minorBidi"/>
                  <w:b w:val="0"/>
                  <w:bCs w:val="0"/>
                  <w:color w:val="auto"/>
                  <w:lang w:val="en-GB" w:eastAsia="en-US"/>
                </w:rPr>
              </w:rPrChange>
            </w:rPr>
            <w:commentReference w:id="239"/>
          </w:r>
        </w:p>
        <w:p w14:paraId="15DE4E40" w14:textId="77777777" w:rsidR="00903932" w:rsidRPr="006A7835" w:rsidRDefault="00903932" w:rsidP="00903932">
          <w:pPr>
            <w:rPr>
              <w:rFonts w:asciiTheme="minorHAnsi" w:hAnsiTheme="minorHAnsi" w:cstheme="minorHAnsi"/>
              <w:sz w:val="24"/>
              <w:szCs w:val="24"/>
              <w:lang w:val="en-US" w:eastAsia="ja-JP"/>
              <w:rPrChange w:id="243" w:author="Haldar, Souvik" w:date="2022-06-25T18:15:00Z">
                <w:rPr>
                  <w:lang w:val="en-US" w:eastAsia="ja-JP"/>
                </w:rPr>
              </w:rPrChange>
            </w:rPr>
          </w:pPr>
        </w:p>
        <w:p w14:paraId="07A9B618" w14:textId="7B6748C4" w:rsidR="00194148" w:rsidRPr="006A7835" w:rsidRDefault="00903932">
          <w:pPr>
            <w:pStyle w:val="TOC1"/>
            <w:tabs>
              <w:tab w:val="left" w:pos="720"/>
              <w:tab w:val="right" w:leader="dot" w:pos="9016"/>
            </w:tabs>
            <w:rPr>
              <w:rFonts w:asciiTheme="minorHAnsi" w:eastAsiaTheme="minorEastAsia" w:hAnsiTheme="minorHAnsi" w:cstheme="minorHAnsi"/>
              <w:noProof/>
              <w:sz w:val="24"/>
              <w:szCs w:val="24"/>
              <w:lang w:val="es-ES" w:eastAsia="es-ES"/>
              <w:rPrChange w:id="244" w:author="Haldar, Souvik" w:date="2022-06-25T18:15:00Z">
                <w:rPr>
                  <w:rFonts w:asciiTheme="minorHAnsi" w:eastAsiaTheme="minorEastAsia" w:hAnsiTheme="minorHAnsi" w:cstheme="minorBidi"/>
                  <w:noProof/>
                  <w:szCs w:val="22"/>
                  <w:lang w:val="es-ES" w:eastAsia="es-ES"/>
                </w:rPr>
              </w:rPrChange>
            </w:rPr>
          </w:pPr>
          <w:r w:rsidRPr="006A7835">
            <w:rPr>
              <w:rFonts w:asciiTheme="minorHAnsi" w:hAnsiTheme="minorHAnsi" w:cstheme="minorHAnsi"/>
              <w:sz w:val="24"/>
              <w:szCs w:val="24"/>
              <w:rPrChange w:id="245" w:author="Haldar, Souvik" w:date="2022-06-25T18:15:00Z">
                <w:rPr/>
              </w:rPrChange>
            </w:rPr>
            <w:fldChar w:fldCharType="begin"/>
          </w:r>
          <w:r w:rsidRPr="006A7835">
            <w:rPr>
              <w:rFonts w:asciiTheme="minorHAnsi" w:hAnsiTheme="minorHAnsi" w:cstheme="minorHAnsi"/>
              <w:sz w:val="24"/>
              <w:szCs w:val="24"/>
              <w:rPrChange w:id="246" w:author="Haldar, Souvik" w:date="2022-06-25T18:15:00Z">
                <w:rPr/>
              </w:rPrChange>
            </w:rPr>
            <w:instrText xml:space="preserve"> TOC \o "1-3" \h \z \u </w:instrText>
          </w:r>
          <w:r w:rsidRPr="006A7835">
            <w:rPr>
              <w:rFonts w:asciiTheme="minorHAnsi" w:hAnsiTheme="minorHAnsi" w:cstheme="minorHAnsi"/>
              <w:sz w:val="24"/>
              <w:szCs w:val="24"/>
              <w:rPrChange w:id="247" w:author="Haldar, Souvik" w:date="2022-06-25T18:15:00Z">
                <w:rPr/>
              </w:rPrChange>
            </w:rPr>
            <w:fldChar w:fldCharType="separate"/>
          </w:r>
          <w:r w:rsidR="00FF7FB3" w:rsidRPr="006A7835">
            <w:rPr>
              <w:rFonts w:asciiTheme="minorHAnsi" w:hAnsiTheme="minorHAnsi" w:cstheme="minorHAnsi"/>
              <w:sz w:val="24"/>
              <w:szCs w:val="24"/>
              <w:rPrChange w:id="248" w:author="Haldar, Souvik" w:date="2022-06-25T18:15:00Z">
                <w:rPr/>
              </w:rPrChange>
            </w:rPr>
            <w:fldChar w:fldCharType="begin"/>
          </w:r>
          <w:r w:rsidR="00FF7FB3" w:rsidRPr="006A7835">
            <w:rPr>
              <w:rFonts w:asciiTheme="minorHAnsi" w:hAnsiTheme="minorHAnsi" w:cstheme="minorHAnsi"/>
              <w:sz w:val="24"/>
              <w:szCs w:val="24"/>
              <w:rPrChange w:id="249" w:author="Haldar, Souvik" w:date="2022-06-25T18:15:00Z">
                <w:rPr/>
              </w:rPrChange>
            </w:rPr>
            <w:instrText xml:space="preserve"> HYPERLINK \l "_Toc106620890" </w:instrText>
          </w:r>
          <w:r w:rsidR="00FF7FB3" w:rsidRPr="006A7835">
            <w:rPr>
              <w:rFonts w:asciiTheme="minorHAnsi" w:hAnsiTheme="minorHAnsi" w:cstheme="minorHAnsi"/>
              <w:sz w:val="24"/>
              <w:szCs w:val="24"/>
              <w:rPrChange w:id="250" w:author="Haldar, Souvik" w:date="2022-06-25T18:15:00Z">
                <w:rPr/>
              </w:rPrChange>
            </w:rPr>
            <w:fldChar w:fldCharType="separate"/>
          </w:r>
          <w:r w:rsidR="00194148" w:rsidRPr="006A7835">
            <w:rPr>
              <w:rStyle w:val="Hyperlink"/>
              <w:rFonts w:asciiTheme="minorHAnsi" w:hAnsiTheme="minorHAnsi" w:cstheme="minorHAnsi"/>
              <w:noProof/>
              <w:sz w:val="24"/>
              <w:szCs w:val="24"/>
              <w:lang w:val="en-US"/>
              <w:rPrChange w:id="251" w:author="Haldar, Souvik" w:date="2022-06-25T18:15:00Z">
                <w:rPr>
                  <w:rStyle w:val="Hyperlink"/>
                  <w:rFonts w:ascii="Georgia" w:hAnsi="Georgia"/>
                  <w:noProof/>
                  <w:lang w:val="en-US"/>
                </w:rPr>
              </w:rPrChange>
            </w:rPr>
            <w:t>1.</w:t>
          </w:r>
          <w:r w:rsidR="00194148" w:rsidRPr="006A7835">
            <w:rPr>
              <w:rFonts w:asciiTheme="minorHAnsi" w:eastAsiaTheme="minorEastAsia" w:hAnsiTheme="minorHAnsi" w:cstheme="minorHAnsi"/>
              <w:noProof/>
              <w:sz w:val="24"/>
              <w:szCs w:val="24"/>
              <w:lang w:val="es-ES" w:eastAsia="es-ES"/>
              <w:rPrChange w:id="252" w:author="Haldar, Souvik" w:date="2022-06-25T18:15:00Z">
                <w:rPr>
                  <w:rFonts w:asciiTheme="minorHAnsi" w:eastAsiaTheme="minorEastAsia" w:hAnsiTheme="minorHAnsi" w:cstheme="minorBidi"/>
                  <w:noProof/>
                  <w:szCs w:val="22"/>
                  <w:lang w:val="es-ES" w:eastAsia="es-ES"/>
                </w:rPr>
              </w:rPrChange>
            </w:rPr>
            <w:tab/>
          </w:r>
          <w:r w:rsidR="00194148" w:rsidRPr="006A7835">
            <w:rPr>
              <w:rStyle w:val="Hyperlink"/>
              <w:rFonts w:asciiTheme="minorHAnsi" w:hAnsiTheme="minorHAnsi" w:cstheme="minorHAnsi"/>
              <w:noProof/>
              <w:sz w:val="24"/>
              <w:szCs w:val="24"/>
              <w:lang w:val="en-US"/>
              <w:rPrChange w:id="253" w:author="Haldar, Souvik" w:date="2022-06-25T18:15:00Z">
                <w:rPr>
                  <w:rStyle w:val="Hyperlink"/>
                  <w:rFonts w:ascii="Georgia" w:hAnsi="Georgia"/>
                  <w:noProof/>
                  <w:lang w:val="en-US"/>
                </w:rPr>
              </w:rPrChange>
            </w:rPr>
            <w:t>Introduction</w:t>
          </w:r>
          <w:r w:rsidR="00194148" w:rsidRPr="006A7835">
            <w:rPr>
              <w:rFonts w:asciiTheme="minorHAnsi" w:hAnsiTheme="minorHAnsi" w:cstheme="minorHAnsi"/>
              <w:noProof/>
              <w:webHidden/>
              <w:sz w:val="24"/>
              <w:szCs w:val="24"/>
              <w:rPrChange w:id="254" w:author="Haldar, Souvik" w:date="2022-06-25T18:15:00Z">
                <w:rPr>
                  <w:noProof/>
                  <w:webHidden/>
                </w:rPr>
              </w:rPrChange>
            </w:rPr>
            <w:tab/>
          </w:r>
          <w:r w:rsidR="00194148" w:rsidRPr="006A7835">
            <w:rPr>
              <w:rFonts w:asciiTheme="minorHAnsi" w:hAnsiTheme="minorHAnsi" w:cstheme="minorHAnsi"/>
              <w:noProof/>
              <w:webHidden/>
              <w:sz w:val="24"/>
              <w:szCs w:val="24"/>
              <w:rPrChange w:id="255" w:author="Haldar, Souvik" w:date="2022-06-25T18:15:00Z">
                <w:rPr>
                  <w:noProof/>
                  <w:webHidden/>
                </w:rPr>
              </w:rPrChange>
            </w:rPr>
            <w:fldChar w:fldCharType="begin"/>
          </w:r>
          <w:r w:rsidR="00194148" w:rsidRPr="006A7835">
            <w:rPr>
              <w:rFonts w:asciiTheme="minorHAnsi" w:hAnsiTheme="minorHAnsi" w:cstheme="minorHAnsi"/>
              <w:noProof/>
              <w:webHidden/>
              <w:sz w:val="24"/>
              <w:szCs w:val="24"/>
              <w:rPrChange w:id="256" w:author="Haldar, Souvik" w:date="2022-06-25T18:15:00Z">
                <w:rPr>
                  <w:noProof/>
                  <w:webHidden/>
                </w:rPr>
              </w:rPrChange>
            </w:rPr>
            <w:instrText xml:space="preserve"> PAGEREF _Toc106620890 \h </w:instrText>
          </w:r>
          <w:r w:rsidR="00194148" w:rsidRPr="006A7835">
            <w:rPr>
              <w:rFonts w:asciiTheme="minorHAnsi" w:hAnsiTheme="minorHAnsi" w:cstheme="minorHAnsi"/>
              <w:noProof/>
              <w:webHidden/>
              <w:sz w:val="24"/>
              <w:szCs w:val="24"/>
              <w:rPrChange w:id="257" w:author="Haldar, Souvik" w:date="2022-06-25T18:15:00Z">
                <w:rPr>
                  <w:noProof/>
                  <w:webHidden/>
                </w:rPr>
              </w:rPrChange>
            </w:rPr>
          </w:r>
          <w:r w:rsidR="00194148" w:rsidRPr="006A7835">
            <w:rPr>
              <w:rFonts w:asciiTheme="minorHAnsi" w:hAnsiTheme="minorHAnsi" w:cstheme="minorHAnsi"/>
              <w:noProof/>
              <w:webHidden/>
              <w:sz w:val="24"/>
              <w:szCs w:val="24"/>
              <w:rPrChange w:id="258" w:author="Haldar, Souvik" w:date="2022-06-25T18:15:00Z">
                <w:rPr>
                  <w:noProof/>
                  <w:webHidden/>
                </w:rPr>
              </w:rPrChange>
            </w:rPr>
            <w:fldChar w:fldCharType="separate"/>
          </w:r>
          <w:r w:rsidR="00194148" w:rsidRPr="006A7835">
            <w:rPr>
              <w:rFonts w:asciiTheme="minorHAnsi" w:hAnsiTheme="minorHAnsi" w:cstheme="minorHAnsi"/>
              <w:noProof/>
              <w:webHidden/>
              <w:sz w:val="24"/>
              <w:szCs w:val="24"/>
              <w:rPrChange w:id="259" w:author="Haldar, Souvik" w:date="2022-06-25T18:15:00Z">
                <w:rPr>
                  <w:noProof/>
                  <w:webHidden/>
                </w:rPr>
              </w:rPrChange>
            </w:rPr>
            <w:t>3</w:t>
          </w:r>
          <w:r w:rsidR="00194148" w:rsidRPr="006A7835">
            <w:rPr>
              <w:rFonts w:asciiTheme="minorHAnsi" w:hAnsiTheme="minorHAnsi" w:cstheme="minorHAnsi"/>
              <w:noProof/>
              <w:webHidden/>
              <w:sz w:val="24"/>
              <w:szCs w:val="24"/>
              <w:rPrChange w:id="260" w:author="Haldar, Souvik" w:date="2022-06-25T18:15:00Z">
                <w:rPr>
                  <w:noProof/>
                  <w:webHidden/>
                </w:rPr>
              </w:rPrChange>
            </w:rPr>
            <w:fldChar w:fldCharType="end"/>
          </w:r>
          <w:r w:rsidR="00FF7FB3" w:rsidRPr="006A7835">
            <w:rPr>
              <w:rFonts w:asciiTheme="minorHAnsi" w:hAnsiTheme="minorHAnsi" w:cstheme="minorHAnsi"/>
              <w:noProof/>
              <w:sz w:val="24"/>
              <w:szCs w:val="24"/>
              <w:rPrChange w:id="261" w:author="Haldar, Souvik" w:date="2022-06-25T18:15:00Z">
                <w:rPr>
                  <w:noProof/>
                </w:rPr>
              </w:rPrChange>
            </w:rPr>
            <w:fldChar w:fldCharType="end"/>
          </w:r>
        </w:p>
        <w:p w14:paraId="14BB7570" w14:textId="4592216A" w:rsidR="00194148" w:rsidRPr="006A7835" w:rsidRDefault="00FF7FB3">
          <w:pPr>
            <w:pStyle w:val="TOC1"/>
            <w:tabs>
              <w:tab w:val="left" w:pos="720"/>
              <w:tab w:val="right" w:leader="dot" w:pos="9016"/>
            </w:tabs>
            <w:rPr>
              <w:rFonts w:asciiTheme="minorHAnsi" w:eastAsiaTheme="minorEastAsia" w:hAnsiTheme="minorHAnsi" w:cstheme="minorHAnsi"/>
              <w:noProof/>
              <w:sz w:val="24"/>
              <w:szCs w:val="24"/>
              <w:lang w:val="es-ES" w:eastAsia="es-ES"/>
              <w:rPrChange w:id="262" w:author="Haldar, Souvik" w:date="2022-06-25T18:15:00Z">
                <w:rPr>
                  <w:rFonts w:asciiTheme="minorHAnsi" w:eastAsiaTheme="minorEastAsia" w:hAnsiTheme="minorHAnsi" w:cstheme="minorBidi"/>
                  <w:noProof/>
                  <w:szCs w:val="22"/>
                  <w:lang w:val="es-ES" w:eastAsia="es-ES"/>
                </w:rPr>
              </w:rPrChange>
            </w:rPr>
          </w:pPr>
          <w:r w:rsidRPr="006A7835">
            <w:rPr>
              <w:rFonts w:asciiTheme="minorHAnsi" w:hAnsiTheme="minorHAnsi" w:cstheme="minorHAnsi"/>
              <w:sz w:val="24"/>
              <w:szCs w:val="24"/>
              <w:rPrChange w:id="263" w:author="Haldar, Souvik" w:date="2022-06-25T18:15:00Z">
                <w:rPr/>
              </w:rPrChange>
            </w:rPr>
            <w:fldChar w:fldCharType="begin"/>
          </w:r>
          <w:r w:rsidRPr="006A7835">
            <w:rPr>
              <w:rFonts w:asciiTheme="minorHAnsi" w:hAnsiTheme="minorHAnsi" w:cstheme="minorHAnsi"/>
              <w:sz w:val="24"/>
              <w:szCs w:val="24"/>
              <w:rPrChange w:id="264" w:author="Haldar, Souvik" w:date="2022-06-25T18:15:00Z">
                <w:rPr/>
              </w:rPrChange>
            </w:rPr>
            <w:instrText xml:space="preserve"> HYPERLINK \l "_Toc106620891" </w:instrText>
          </w:r>
          <w:r w:rsidRPr="006A7835">
            <w:rPr>
              <w:rFonts w:asciiTheme="minorHAnsi" w:hAnsiTheme="minorHAnsi" w:cstheme="minorHAnsi"/>
              <w:sz w:val="24"/>
              <w:szCs w:val="24"/>
              <w:rPrChange w:id="265" w:author="Haldar, Souvik" w:date="2022-06-25T18:15:00Z">
                <w:rPr/>
              </w:rPrChange>
            </w:rPr>
            <w:fldChar w:fldCharType="separate"/>
          </w:r>
          <w:r w:rsidR="00194148" w:rsidRPr="006A7835">
            <w:rPr>
              <w:rStyle w:val="Hyperlink"/>
              <w:rFonts w:asciiTheme="minorHAnsi" w:hAnsiTheme="minorHAnsi" w:cstheme="minorHAnsi"/>
              <w:noProof/>
              <w:sz w:val="24"/>
              <w:szCs w:val="24"/>
              <w:lang w:val="en-US"/>
              <w:rPrChange w:id="266" w:author="Haldar, Souvik" w:date="2022-06-25T18:15:00Z">
                <w:rPr>
                  <w:rStyle w:val="Hyperlink"/>
                  <w:rFonts w:ascii="Georgia" w:hAnsi="Georgia"/>
                  <w:noProof/>
                  <w:lang w:val="en-US"/>
                </w:rPr>
              </w:rPrChange>
            </w:rPr>
            <w:t>2.</w:t>
          </w:r>
          <w:r w:rsidR="00194148" w:rsidRPr="006A7835">
            <w:rPr>
              <w:rFonts w:asciiTheme="minorHAnsi" w:eastAsiaTheme="minorEastAsia" w:hAnsiTheme="minorHAnsi" w:cstheme="minorHAnsi"/>
              <w:noProof/>
              <w:sz w:val="24"/>
              <w:szCs w:val="24"/>
              <w:lang w:val="es-ES" w:eastAsia="es-ES"/>
              <w:rPrChange w:id="267" w:author="Haldar, Souvik" w:date="2022-06-25T18:15:00Z">
                <w:rPr>
                  <w:rFonts w:asciiTheme="minorHAnsi" w:eastAsiaTheme="minorEastAsia" w:hAnsiTheme="minorHAnsi" w:cstheme="minorBidi"/>
                  <w:noProof/>
                  <w:szCs w:val="22"/>
                  <w:lang w:val="es-ES" w:eastAsia="es-ES"/>
                </w:rPr>
              </w:rPrChange>
            </w:rPr>
            <w:tab/>
          </w:r>
          <w:r w:rsidR="00194148" w:rsidRPr="006A7835">
            <w:rPr>
              <w:rStyle w:val="Hyperlink"/>
              <w:rFonts w:asciiTheme="minorHAnsi" w:hAnsiTheme="minorHAnsi" w:cstheme="minorHAnsi"/>
              <w:noProof/>
              <w:sz w:val="24"/>
              <w:szCs w:val="24"/>
              <w:lang w:val="en-US"/>
              <w:rPrChange w:id="268" w:author="Haldar, Souvik" w:date="2022-06-25T18:15:00Z">
                <w:rPr>
                  <w:rStyle w:val="Hyperlink"/>
                  <w:rFonts w:ascii="Georgia" w:hAnsi="Georgia"/>
                  <w:noProof/>
                  <w:lang w:val="en-US"/>
                </w:rPr>
              </w:rPrChange>
            </w:rPr>
            <w:t>Prerequisites</w:t>
          </w:r>
          <w:r w:rsidR="00194148" w:rsidRPr="006A7835">
            <w:rPr>
              <w:rFonts w:asciiTheme="minorHAnsi" w:hAnsiTheme="minorHAnsi" w:cstheme="minorHAnsi"/>
              <w:noProof/>
              <w:webHidden/>
              <w:sz w:val="24"/>
              <w:szCs w:val="24"/>
              <w:rPrChange w:id="269" w:author="Haldar, Souvik" w:date="2022-06-25T18:15:00Z">
                <w:rPr>
                  <w:noProof/>
                  <w:webHidden/>
                </w:rPr>
              </w:rPrChange>
            </w:rPr>
            <w:tab/>
          </w:r>
          <w:r w:rsidR="00194148" w:rsidRPr="006A7835">
            <w:rPr>
              <w:rFonts w:asciiTheme="minorHAnsi" w:hAnsiTheme="minorHAnsi" w:cstheme="minorHAnsi"/>
              <w:noProof/>
              <w:webHidden/>
              <w:sz w:val="24"/>
              <w:szCs w:val="24"/>
              <w:rPrChange w:id="270" w:author="Haldar, Souvik" w:date="2022-06-25T18:15:00Z">
                <w:rPr>
                  <w:noProof/>
                  <w:webHidden/>
                </w:rPr>
              </w:rPrChange>
            </w:rPr>
            <w:fldChar w:fldCharType="begin"/>
          </w:r>
          <w:r w:rsidR="00194148" w:rsidRPr="006A7835">
            <w:rPr>
              <w:rFonts w:asciiTheme="minorHAnsi" w:hAnsiTheme="minorHAnsi" w:cstheme="minorHAnsi"/>
              <w:noProof/>
              <w:webHidden/>
              <w:sz w:val="24"/>
              <w:szCs w:val="24"/>
              <w:rPrChange w:id="271" w:author="Haldar, Souvik" w:date="2022-06-25T18:15:00Z">
                <w:rPr>
                  <w:noProof/>
                  <w:webHidden/>
                </w:rPr>
              </w:rPrChange>
            </w:rPr>
            <w:instrText xml:space="preserve"> PAGEREF _Toc106620891 \h </w:instrText>
          </w:r>
          <w:r w:rsidR="00194148" w:rsidRPr="006A7835">
            <w:rPr>
              <w:rFonts w:asciiTheme="minorHAnsi" w:hAnsiTheme="minorHAnsi" w:cstheme="minorHAnsi"/>
              <w:noProof/>
              <w:webHidden/>
              <w:sz w:val="24"/>
              <w:szCs w:val="24"/>
              <w:rPrChange w:id="272" w:author="Haldar, Souvik" w:date="2022-06-25T18:15:00Z">
                <w:rPr>
                  <w:noProof/>
                  <w:webHidden/>
                </w:rPr>
              </w:rPrChange>
            </w:rPr>
          </w:r>
          <w:r w:rsidR="00194148" w:rsidRPr="006A7835">
            <w:rPr>
              <w:rFonts w:asciiTheme="minorHAnsi" w:hAnsiTheme="minorHAnsi" w:cstheme="minorHAnsi"/>
              <w:noProof/>
              <w:webHidden/>
              <w:sz w:val="24"/>
              <w:szCs w:val="24"/>
              <w:rPrChange w:id="273" w:author="Haldar, Souvik" w:date="2022-06-25T18:15:00Z">
                <w:rPr>
                  <w:noProof/>
                  <w:webHidden/>
                </w:rPr>
              </w:rPrChange>
            </w:rPr>
            <w:fldChar w:fldCharType="separate"/>
          </w:r>
          <w:r w:rsidR="00194148" w:rsidRPr="006A7835">
            <w:rPr>
              <w:rFonts w:asciiTheme="minorHAnsi" w:hAnsiTheme="minorHAnsi" w:cstheme="minorHAnsi"/>
              <w:noProof/>
              <w:webHidden/>
              <w:sz w:val="24"/>
              <w:szCs w:val="24"/>
              <w:rPrChange w:id="274" w:author="Haldar, Souvik" w:date="2022-06-25T18:15:00Z">
                <w:rPr>
                  <w:noProof/>
                  <w:webHidden/>
                </w:rPr>
              </w:rPrChange>
            </w:rPr>
            <w:t>4</w:t>
          </w:r>
          <w:r w:rsidR="00194148" w:rsidRPr="006A7835">
            <w:rPr>
              <w:rFonts w:asciiTheme="minorHAnsi" w:hAnsiTheme="minorHAnsi" w:cstheme="minorHAnsi"/>
              <w:noProof/>
              <w:webHidden/>
              <w:sz w:val="24"/>
              <w:szCs w:val="24"/>
              <w:rPrChange w:id="275" w:author="Haldar, Souvik" w:date="2022-06-25T18:15:00Z">
                <w:rPr>
                  <w:noProof/>
                  <w:webHidden/>
                </w:rPr>
              </w:rPrChange>
            </w:rPr>
            <w:fldChar w:fldCharType="end"/>
          </w:r>
          <w:r w:rsidRPr="006A7835">
            <w:rPr>
              <w:rFonts w:asciiTheme="minorHAnsi" w:hAnsiTheme="minorHAnsi" w:cstheme="minorHAnsi"/>
              <w:noProof/>
              <w:sz w:val="24"/>
              <w:szCs w:val="24"/>
              <w:rPrChange w:id="276" w:author="Haldar, Souvik" w:date="2022-06-25T18:15:00Z">
                <w:rPr>
                  <w:noProof/>
                </w:rPr>
              </w:rPrChange>
            </w:rPr>
            <w:fldChar w:fldCharType="end"/>
          </w:r>
        </w:p>
        <w:p w14:paraId="7694FE6F" w14:textId="2B79DCCB" w:rsidR="00194148" w:rsidRPr="006A7835" w:rsidRDefault="00FF7FB3">
          <w:pPr>
            <w:pStyle w:val="TOC1"/>
            <w:tabs>
              <w:tab w:val="left" w:pos="720"/>
              <w:tab w:val="right" w:leader="dot" w:pos="9016"/>
            </w:tabs>
            <w:rPr>
              <w:rFonts w:asciiTheme="minorHAnsi" w:eastAsiaTheme="minorEastAsia" w:hAnsiTheme="minorHAnsi" w:cstheme="minorHAnsi"/>
              <w:noProof/>
              <w:sz w:val="24"/>
              <w:szCs w:val="24"/>
              <w:lang w:val="es-ES" w:eastAsia="es-ES"/>
              <w:rPrChange w:id="277" w:author="Haldar, Souvik" w:date="2022-06-25T18:15:00Z">
                <w:rPr>
                  <w:rFonts w:asciiTheme="minorHAnsi" w:eastAsiaTheme="minorEastAsia" w:hAnsiTheme="minorHAnsi" w:cstheme="minorBidi"/>
                  <w:noProof/>
                  <w:szCs w:val="22"/>
                  <w:lang w:val="es-ES" w:eastAsia="es-ES"/>
                </w:rPr>
              </w:rPrChange>
            </w:rPr>
          </w:pPr>
          <w:r w:rsidRPr="006A7835">
            <w:rPr>
              <w:rFonts w:asciiTheme="minorHAnsi" w:hAnsiTheme="minorHAnsi" w:cstheme="minorHAnsi"/>
              <w:sz w:val="24"/>
              <w:szCs w:val="24"/>
              <w:rPrChange w:id="278" w:author="Haldar, Souvik" w:date="2022-06-25T18:15:00Z">
                <w:rPr/>
              </w:rPrChange>
            </w:rPr>
            <w:fldChar w:fldCharType="begin"/>
          </w:r>
          <w:r w:rsidRPr="006A7835">
            <w:rPr>
              <w:rFonts w:asciiTheme="minorHAnsi" w:hAnsiTheme="minorHAnsi" w:cstheme="minorHAnsi"/>
              <w:sz w:val="24"/>
              <w:szCs w:val="24"/>
              <w:rPrChange w:id="279" w:author="Haldar, Souvik" w:date="2022-06-25T18:15:00Z">
                <w:rPr/>
              </w:rPrChange>
            </w:rPr>
            <w:instrText xml:space="preserve"> HYPERLINK \l "_Toc106620892" </w:instrText>
          </w:r>
          <w:r w:rsidRPr="006A7835">
            <w:rPr>
              <w:rFonts w:asciiTheme="minorHAnsi" w:hAnsiTheme="minorHAnsi" w:cstheme="minorHAnsi"/>
              <w:sz w:val="24"/>
              <w:szCs w:val="24"/>
              <w:rPrChange w:id="280" w:author="Haldar, Souvik" w:date="2022-06-25T18:15:00Z">
                <w:rPr/>
              </w:rPrChange>
            </w:rPr>
            <w:fldChar w:fldCharType="separate"/>
          </w:r>
          <w:r w:rsidR="00194148" w:rsidRPr="006A7835">
            <w:rPr>
              <w:rStyle w:val="Hyperlink"/>
              <w:rFonts w:asciiTheme="minorHAnsi" w:hAnsiTheme="minorHAnsi" w:cstheme="minorHAnsi"/>
              <w:noProof/>
              <w:sz w:val="24"/>
              <w:szCs w:val="24"/>
              <w:lang w:val="en-US"/>
              <w:rPrChange w:id="281" w:author="Haldar, Souvik" w:date="2022-06-25T18:15:00Z">
                <w:rPr>
                  <w:rStyle w:val="Hyperlink"/>
                  <w:rFonts w:ascii="Georgia" w:hAnsi="Georgia"/>
                  <w:noProof/>
                  <w:lang w:val="en-US"/>
                </w:rPr>
              </w:rPrChange>
            </w:rPr>
            <w:t>3.</w:t>
          </w:r>
          <w:r w:rsidR="00194148" w:rsidRPr="006A7835">
            <w:rPr>
              <w:rFonts w:asciiTheme="minorHAnsi" w:eastAsiaTheme="minorEastAsia" w:hAnsiTheme="minorHAnsi" w:cstheme="minorHAnsi"/>
              <w:noProof/>
              <w:sz w:val="24"/>
              <w:szCs w:val="24"/>
              <w:lang w:val="es-ES" w:eastAsia="es-ES"/>
              <w:rPrChange w:id="282" w:author="Haldar, Souvik" w:date="2022-06-25T18:15:00Z">
                <w:rPr>
                  <w:rFonts w:asciiTheme="minorHAnsi" w:eastAsiaTheme="minorEastAsia" w:hAnsiTheme="minorHAnsi" w:cstheme="minorBidi"/>
                  <w:noProof/>
                  <w:szCs w:val="22"/>
                  <w:lang w:val="es-ES" w:eastAsia="es-ES"/>
                </w:rPr>
              </w:rPrChange>
            </w:rPr>
            <w:tab/>
          </w:r>
          <w:r w:rsidR="00194148" w:rsidRPr="006A7835">
            <w:rPr>
              <w:rStyle w:val="Hyperlink"/>
              <w:rFonts w:asciiTheme="minorHAnsi" w:hAnsiTheme="minorHAnsi" w:cstheme="minorHAnsi"/>
              <w:noProof/>
              <w:sz w:val="24"/>
              <w:szCs w:val="24"/>
              <w:lang w:val="en-US"/>
              <w:rPrChange w:id="283" w:author="Haldar, Souvik" w:date="2022-06-25T18:15:00Z">
                <w:rPr>
                  <w:rStyle w:val="Hyperlink"/>
                  <w:rFonts w:ascii="Georgia" w:hAnsi="Georgia"/>
                  <w:noProof/>
                  <w:lang w:val="en-US"/>
                </w:rPr>
              </w:rPrChange>
            </w:rPr>
            <w:t>Config</w:t>
          </w:r>
          <w:r w:rsidR="00194148" w:rsidRPr="006A7835">
            <w:rPr>
              <w:rFonts w:asciiTheme="minorHAnsi" w:hAnsiTheme="minorHAnsi" w:cstheme="minorHAnsi"/>
              <w:noProof/>
              <w:webHidden/>
              <w:sz w:val="24"/>
              <w:szCs w:val="24"/>
              <w:rPrChange w:id="284" w:author="Haldar, Souvik" w:date="2022-06-25T18:15:00Z">
                <w:rPr>
                  <w:noProof/>
                  <w:webHidden/>
                </w:rPr>
              </w:rPrChange>
            </w:rPr>
            <w:tab/>
          </w:r>
          <w:r w:rsidR="00194148" w:rsidRPr="006A7835">
            <w:rPr>
              <w:rFonts w:asciiTheme="minorHAnsi" w:hAnsiTheme="minorHAnsi" w:cstheme="minorHAnsi"/>
              <w:noProof/>
              <w:webHidden/>
              <w:sz w:val="24"/>
              <w:szCs w:val="24"/>
              <w:rPrChange w:id="285" w:author="Haldar, Souvik" w:date="2022-06-25T18:15:00Z">
                <w:rPr>
                  <w:noProof/>
                  <w:webHidden/>
                </w:rPr>
              </w:rPrChange>
            </w:rPr>
            <w:fldChar w:fldCharType="begin"/>
          </w:r>
          <w:r w:rsidR="00194148" w:rsidRPr="006A7835">
            <w:rPr>
              <w:rFonts w:asciiTheme="minorHAnsi" w:hAnsiTheme="minorHAnsi" w:cstheme="minorHAnsi"/>
              <w:noProof/>
              <w:webHidden/>
              <w:sz w:val="24"/>
              <w:szCs w:val="24"/>
              <w:rPrChange w:id="286" w:author="Haldar, Souvik" w:date="2022-06-25T18:15:00Z">
                <w:rPr>
                  <w:noProof/>
                  <w:webHidden/>
                </w:rPr>
              </w:rPrChange>
            </w:rPr>
            <w:instrText xml:space="preserve"> PAGEREF _Toc106620892 \h </w:instrText>
          </w:r>
          <w:r w:rsidR="00194148" w:rsidRPr="006A7835">
            <w:rPr>
              <w:rFonts w:asciiTheme="minorHAnsi" w:hAnsiTheme="minorHAnsi" w:cstheme="minorHAnsi"/>
              <w:noProof/>
              <w:webHidden/>
              <w:sz w:val="24"/>
              <w:szCs w:val="24"/>
              <w:rPrChange w:id="287" w:author="Haldar, Souvik" w:date="2022-06-25T18:15:00Z">
                <w:rPr>
                  <w:noProof/>
                  <w:webHidden/>
                </w:rPr>
              </w:rPrChange>
            </w:rPr>
          </w:r>
          <w:r w:rsidR="00194148" w:rsidRPr="006A7835">
            <w:rPr>
              <w:rFonts w:asciiTheme="minorHAnsi" w:hAnsiTheme="minorHAnsi" w:cstheme="minorHAnsi"/>
              <w:noProof/>
              <w:webHidden/>
              <w:sz w:val="24"/>
              <w:szCs w:val="24"/>
              <w:rPrChange w:id="288" w:author="Haldar, Souvik" w:date="2022-06-25T18:15:00Z">
                <w:rPr>
                  <w:noProof/>
                  <w:webHidden/>
                </w:rPr>
              </w:rPrChange>
            </w:rPr>
            <w:fldChar w:fldCharType="separate"/>
          </w:r>
          <w:r w:rsidR="00194148" w:rsidRPr="006A7835">
            <w:rPr>
              <w:rFonts w:asciiTheme="minorHAnsi" w:hAnsiTheme="minorHAnsi" w:cstheme="minorHAnsi"/>
              <w:noProof/>
              <w:webHidden/>
              <w:sz w:val="24"/>
              <w:szCs w:val="24"/>
              <w:rPrChange w:id="289" w:author="Haldar, Souvik" w:date="2022-06-25T18:15:00Z">
                <w:rPr>
                  <w:noProof/>
                  <w:webHidden/>
                </w:rPr>
              </w:rPrChange>
            </w:rPr>
            <w:t>4</w:t>
          </w:r>
          <w:r w:rsidR="00194148" w:rsidRPr="006A7835">
            <w:rPr>
              <w:rFonts w:asciiTheme="minorHAnsi" w:hAnsiTheme="minorHAnsi" w:cstheme="minorHAnsi"/>
              <w:noProof/>
              <w:webHidden/>
              <w:sz w:val="24"/>
              <w:szCs w:val="24"/>
              <w:rPrChange w:id="290" w:author="Haldar, Souvik" w:date="2022-06-25T18:15:00Z">
                <w:rPr>
                  <w:noProof/>
                  <w:webHidden/>
                </w:rPr>
              </w:rPrChange>
            </w:rPr>
            <w:fldChar w:fldCharType="end"/>
          </w:r>
          <w:r w:rsidRPr="006A7835">
            <w:rPr>
              <w:rFonts w:asciiTheme="minorHAnsi" w:hAnsiTheme="minorHAnsi" w:cstheme="minorHAnsi"/>
              <w:noProof/>
              <w:sz w:val="24"/>
              <w:szCs w:val="24"/>
              <w:rPrChange w:id="291" w:author="Haldar, Souvik" w:date="2022-06-25T18:15:00Z">
                <w:rPr>
                  <w:noProof/>
                </w:rPr>
              </w:rPrChange>
            </w:rPr>
            <w:fldChar w:fldCharType="end"/>
          </w:r>
        </w:p>
        <w:p w14:paraId="4CF1E3BB" w14:textId="554594CB" w:rsidR="00194148" w:rsidRPr="006A7835" w:rsidRDefault="00FF7FB3">
          <w:pPr>
            <w:pStyle w:val="TOC2"/>
            <w:rPr>
              <w:rFonts w:asciiTheme="minorHAnsi" w:eastAsiaTheme="minorEastAsia" w:hAnsiTheme="minorHAnsi" w:cstheme="minorHAnsi"/>
              <w:noProof/>
              <w:sz w:val="24"/>
              <w:szCs w:val="24"/>
              <w:lang w:val="es-ES" w:eastAsia="es-ES"/>
              <w:rPrChange w:id="292" w:author="Haldar, Souvik" w:date="2022-06-25T18:15:00Z">
                <w:rPr>
                  <w:rFonts w:asciiTheme="minorHAnsi" w:eastAsiaTheme="minorEastAsia" w:hAnsiTheme="minorHAnsi" w:cstheme="minorBidi"/>
                  <w:noProof/>
                  <w:szCs w:val="22"/>
                  <w:lang w:val="es-ES" w:eastAsia="es-ES"/>
                </w:rPr>
              </w:rPrChange>
            </w:rPr>
          </w:pPr>
          <w:r w:rsidRPr="006A7835">
            <w:rPr>
              <w:rFonts w:asciiTheme="minorHAnsi" w:hAnsiTheme="minorHAnsi" w:cstheme="minorHAnsi"/>
              <w:sz w:val="24"/>
              <w:szCs w:val="24"/>
              <w:rPrChange w:id="293" w:author="Haldar, Souvik" w:date="2022-06-25T18:15:00Z">
                <w:rPr/>
              </w:rPrChange>
            </w:rPr>
            <w:fldChar w:fldCharType="begin"/>
          </w:r>
          <w:r w:rsidRPr="006A7835">
            <w:rPr>
              <w:rFonts w:asciiTheme="minorHAnsi" w:hAnsiTheme="minorHAnsi" w:cstheme="minorHAnsi"/>
              <w:sz w:val="24"/>
              <w:szCs w:val="24"/>
              <w:rPrChange w:id="294" w:author="Haldar, Souvik" w:date="2022-06-25T18:15:00Z">
                <w:rPr/>
              </w:rPrChange>
            </w:rPr>
            <w:instrText xml:space="preserve"> HYPERLINK \l "_Toc106620893" </w:instrText>
          </w:r>
          <w:r w:rsidRPr="006A7835">
            <w:rPr>
              <w:rFonts w:asciiTheme="minorHAnsi" w:hAnsiTheme="minorHAnsi" w:cstheme="minorHAnsi"/>
              <w:sz w:val="24"/>
              <w:szCs w:val="24"/>
              <w:rPrChange w:id="295" w:author="Haldar, Souvik" w:date="2022-06-25T18:15:00Z">
                <w:rPr/>
              </w:rPrChange>
            </w:rPr>
            <w:fldChar w:fldCharType="separate"/>
          </w:r>
          <w:r w:rsidR="00194148" w:rsidRPr="006A7835">
            <w:rPr>
              <w:rStyle w:val="Hyperlink"/>
              <w:rFonts w:asciiTheme="minorHAnsi" w:eastAsia="Times New Roman" w:hAnsiTheme="minorHAnsi" w:cstheme="minorHAnsi"/>
              <w:i/>
              <w:noProof/>
              <w:sz w:val="24"/>
              <w:szCs w:val="24"/>
              <w:lang w:val="en-GB"/>
              <w:rPrChange w:id="296" w:author="Haldar, Souvik" w:date="2022-06-25T18:15:00Z">
                <w:rPr>
                  <w:rStyle w:val="Hyperlink"/>
                  <w:rFonts w:ascii="Georgia" w:eastAsia="Times New Roman" w:hAnsi="Georgia"/>
                  <w:i/>
                  <w:noProof/>
                  <w:lang w:val="en-GB"/>
                </w:rPr>
              </w:rPrChange>
            </w:rPr>
            <w:t>RFM Definition</w:t>
          </w:r>
          <w:r w:rsidR="00194148" w:rsidRPr="006A7835">
            <w:rPr>
              <w:rFonts w:asciiTheme="minorHAnsi" w:hAnsiTheme="minorHAnsi" w:cstheme="minorHAnsi"/>
              <w:noProof/>
              <w:webHidden/>
              <w:sz w:val="24"/>
              <w:szCs w:val="24"/>
              <w:rPrChange w:id="297" w:author="Haldar, Souvik" w:date="2022-06-25T18:15:00Z">
                <w:rPr>
                  <w:noProof/>
                  <w:webHidden/>
                </w:rPr>
              </w:rPrChange>
            </w:rPr>
            <w:tab/>
          </w:r>
          <w:r w:rsidR="00194148" w:rsidRPr="006A7835">
            <w:rPr>
              <w:rFonts w:asciiTheme="minorHAnsi" w:hAnsiTheme="minorHAnsi" w:cstheme="minorHAnsi"/>
              <w:noProof/>
              <w:webHidden/>
              <w:sz w:val="24"/>
              <w:szCs w:val="24"/>
              <w:rPrChange w:id="298" w:author="Haldar, Souvik" w:date="2022-06-25T18:15:00Z">
                <w:rPr>
                  <w:noProof/>
                  <w:webHidden/>
                </w:rPr>
              </w:rPrChange>
            </w:rPr>
            <w:fldChar w:fldCharType="begin"/>
          </w:r>
          <w:r w:rsidR="00194148" w:rsidRPr="006A7835">
            <w:rPr>
              <w:rFonts w:asciiTheme="minorHAnsi" w:hAnsiTheme="minorHAnsi" w:cstheme="minorHAnsi"/>
              <w:noProof/>
              <w:webHidden/>
              <w:sz w:val="24"/>
              <w:szCs w:val="24"/>
              <w:rPrChange w:id="299" w:author="Haldar, Souvik" w:date="2022-06-25T18:15:00Z">
                <w:rPr>
                  <w:noProof/>
                  <w:webHidden/>
                </w:rPr>
              </w:rPrChange>
            </w:rPr>
            <w:instrText xml:space="preserve"> PAGEREF _Toc106620893 \h </w:instrText>
          </w:r>
          <w:r w:rsidR="00194148" w:rsidRPr="006A7835">
            <w:rPr>
              <w:rFonts w:asciiTheme="minorHAnsi" w:hAnsiTheme="minorHAnsi" w:cstheme="minorHAnsi"/>
              <w:noProof/>
              <w:webHidden/>
              <w:sz w:val="24"/>
              <w:szCs w:val="24"/>
              <w:rPrChange w:id="300" w:author="Haldar, Souvik" w:date="2022-06-25T18:15:00Z">
                <w:rPr>
                  <w:noProof/>
                  <w:webHidden/>
                </w:rPr>
              </w:rPrChange>
            </w:rPr>
          </w:r>
          <w:r w:rsidR="00194148" w:rsidRPr="006A7835">
            <w:rPr>
              <w:rFonts w:asciiTheme="minorHAnsi" w:hAnsiTheme="minorHAnsi" w:cstheme="minorHAnsi"/>
              <w:noProof/>
              <w:webHidden/>
              <w:sz w:val="24"/>
              <w:szCs w:val="24"/>
              <w:rPrChange w:id="301" w:author="Haldar, Souvik" w:date="2022-06-25T18:15:00Z">
                <w:rPr>
                  <w:noProof/>
                  <w:webHidden/>
                </w:rPr>
              </w:rPrChange>
            </w:rPr>
            <w:fldChar w:fldCharType="separate"/>
          </w:r>
          <w:r w:rsidR="00194148" w:rsidRPr="006A7835">
            <w:rPr>
              <w:rFonts w:asciiTheme="minorHAnsi" w:hAnsiTheme="minorHAnsi" w:cstheme="minorHAnsi"/>
              <w:noProof/>
              <w:webHidden/>
              <w:sz w:val="24"/>
              <w:szCs w:val="24"/>
              <w:rPrChange w:id="302" w:author="Haldar, Souvik" w:date="2022-06-25T18:15:00Z">
                <w:rPr>
                  <w:noProof/>
                  <w:webHidden/>
                </w:rPr>
              </w:rPrChange>
            </w:rPr>
            <w:t>4</w:t>
          </w:r>
          <w:r w:rsidR="00194148" w:rsidRPr="006A7835">
            <w:rPr>
              <w:rFonts w:asciiTheme="minorHAnsi" w:hAnsiTheme="minorHAnsi" w:cstheme="minorHAnsi"/>
              <w:noProof/>
              <w:webHidden/>
              <w:sz w:val="24"/>
              <w:szCs w:val="24"/>
              <w:rPrChange w:id="303" w:author="Haldar, Souvik" w:date="2022-06-25T18:15:00Z">
                <w:rPr>
                  <w:noProof/>
                  <w:webHidden/>
                </w:rPr>
              </w:rPrChange>
            </w:rPr>
            <w:fldChar w:fldCharType="end"/>
          </w:r>
          <w:r w:rsidRPr="006A7835">
            <w:rPr>
              <w:rFonts w:asciiTheme="minorHAnsi" w:hAnsiTheme="minorHAnsi" w:cstheme="minorHAnsi"/>
              <w:noProof/>
              <w:sz w:val="24"/>
              <w:szCs w:val="24"/>
              <w:rPrChange w:id="304" w:author="Haldar, Souvik" w:date="2022-06-25T18:15:00Z">
                <w:rPr>
                  <w:noProof/>
                </w:rPr>
              </w:rPrChange>
            </w:rPr>
            <w:fldChar w:fldCharType="end"/>
          </w:r>
        </w:p>
        <w:p w14:paraId="76BA5D10" w14:textId="314C5406" w:rsidR="00194148" w:rsidRPr="006A7835" w:rsidRDefault="00FF7FB3">
          <w:pPr>
            <w:pStyle w:val="TOC2"/>
            <w:rPr>
              <w:rFonts w:asciiTheme="minorHAnsi" w:eastAsiaTheme="minorEastAsia" w:hAnsiTheme="minorHAnsi" w:cstheme="minorHAnsi"/>
              <w:noProof/>
              <w:sz w:val="24"/>
              <w:szCs w:val="24"/>
              <w:lang w:val="es-ES" w:eastAsia="es-ES"/>
              <w:rPrChange w:id="305" w:author="Haldar, Souvik" w:date="2022-06-25T18:15:00Z">
                <w:rPr>
                  <w:rFonts w:asciiTheme="minorHAnsi" w:eastAsiaTheme="minorEastAsia" w:hAnsiTheme="minorHAnsi" w:cstheme="minorBidi"/>
                  <w:noProof/>
                  <w:szCs w:val="22"/>
                  <w:lang w:val="es-ES" w:eastAsia="es-ES"/>
                </w:rPr>
              </w:rPrChange>
            </w:rPr>
          </w:pPr>
          <w:r w:rsidRPr="006A7835">
            <w:rPr>
              <w:rFonts w:asciiTheme="minorHAnsi" w:hAnsiTheme="minorHAnsi" w:cstheme="minorHAnsi"/>
              <w:sz w:val="24"/>
              <w:szCs w:val="24"/>
              <w:rPrChange w:id="306" w:author="Haldar, Souvik" w:date="2022-06-25T18:15:00Z">
                <w:rPr/>
              </w:rPrChange>
            </w:rPr>
            <w:fldChar w:fldCharType="begin"/>
          </w:r>
          <w:r w:rsidRPr="006A7835">
            <w:rPr>
              <w:rFonts w:asciiTheme="minorHAnsi" w:hAnsiTheme="minorHAnsi" w:cstheme="minorHAnsi"/>
              <w:sz w:val="24"/>
              <w:szCs w:val="24"/>
              <w:rPrChange w:id="307" w:author="Haldar, Souvik" w:date="2022-06-25T18:15:00Z">
                <w:rPr/>
              </w:rPrChange>
            </w:rPr>
            <w:instrText xml:space="preserve"> HYPERLINK \l "_Toc106620894" </w:instrText>
          </w:r>
          <w:r w:rsidRPr="006A7835">
            <w:rPr>
              <w:rFonts w:asciiTheme="minorHAnsi" w:hAnsiTheme="minorHAnsi" w:cstheme="minorHAnsi"/>
              <w:sz w:val="24"/>
              <w:szCs w:val="24"/>
              <w:rPrChange w:id="308" w:author="Haldar, Souvik" w:date="2022-06-25T18:15:00Z">
                <w:rPr/>
              </w:rPrChange>
            </w:rPr>
            <w:fldChar w:fldCharType="separate"/>
          </w:r>
          <w:r w:rsidR="00194148" w:rsidRPr="006A7835">
            <w:rPr>
              <w:rStyle w:val="Hyperlink"/>
              <w:rFonts w:asciiTheme="minorHAnsi" w:eastAsia="Times New Roman" w:hAnsiTheme="minorHAnsi" w:cstheme="minorHAnsi"/>
              <w:i/>
              <w:noProof/>
              <w:sz w:val="24"/>
              <w:szCs w:val="24"/>
              <w:lang w:val="en-GB"/>
              <w:rPrChange w:id="309" w:author="Haldar, Souvik" w:date="2022-06-25T18:15:00Z">
                <w:rPr>
                  <w:rStyle w:val="Hyperlink"/>
                  <w:rFonts w:ascii="Georgia" w:eastAsia="Times New Roman" w:hAnsi="Georgia"/>
                  <w:i/>
                  <w:noProof/>
                  <w:lang w:val="en-GB"/>
                </w:rPr>
              </w:rPrChange>
            </w:rPr>
            <w:t>Assumptions</w:t>
          </w:r>
          <w:r w:rsidR="00194148" w:rsidRPr="006A7835">
            <w:rPr>
              <w:rFonts w:asciiTheme="minorHAnsi" w:hAnsiTheme="minorHAnsi" w:cstheme="minorHAnsi"/>
              <w:noProof/>
              <w:webHidden/>
              <w:sz w:val="24"/>
              <w:szCs w:val="24"/>
              <w:rPrChange w:id="310" w:author="Haldar, Souvik" w:date="2022-06-25T18:15:00Z">
                <w:rPr>
                  <w:noProof/>
                  <w:webHidden/>
                </w:rPr>
              </w:rPrChange>
            </w:rPr>
            <w:tab/>
          </w:r>
          <w:r w:rsidR="00194148" w:rsidRPr="006A7835">
            <w:rPr>
              <w:rFonts w:asciiTheme="minorHAnsi" w:hAnsiTheme="minorHAnsi" w:cstheme="minorHAnsi"/>
              <w:noProof/>
              <w:webHidden/>
              <w:sz w:val="24"/>
              <w:szCs w:val="24"/>
              <w:rPrChange w:id="311" w:author="Haldar, Souvik" w:date="2022-06-25T18:15:00Z">
                <w:rPr>
                  <w:noProof/>
                  <w:webHidden/>
                </w:rPr>
              </w:rPrChange>
            </w:rPr>
            <w:fldChar w:fldCharType="begin"/>
          </w:r>
          <w:r w:rsidR="00194148" w:rsidRPr="006A7835">
            <w:rPr>
              <w:rFonts w:asciiTheme="minorHAnsi" w:hAnsiTheme="minorHAnsi" w:cstheme="minorHAnsi"/>
              <w:noProof/>
              <w:webHidden/>
              <w:sz w:val="24"/>
              <w:szCs w:val="24"/>
              <w:rPrChange w:id="312" w:author="Haldar, Souvik" w:date="2022-06-25T18:15:00Z">
                <w:rPr>
                  <w:noProof/>
                  <w:webHidden/>
                </w:rPr>
              </w:rPrChange>
            </w:rPr>
            <w:instrText xml:space="preserve"> PAGEREF _Toc106620894 \h </w:instrText>
          </w:r>
          <w:r w:rsidR="00194148" w:rsidRPr="006A7835">
            <w:rPr>
              <w:rFonts w:asciiTheme="minorHAnsi" w:hAnsiTheme="minorHAnsi" w:cstheme="minorHAnsi"/>
              <w:noProof/>
              <w:webHidden/>
              <w:sz w:val="24"/>
              <w:szCs w:val="24"/>
              <w:rPrChange w:id="313" w:author="Haldar, Souvik" w:date="2022-06-25T18:15:00Z">
                <w:rPr>
                  <w:noProof/>
                  <w:webHidden/>
                </w:rPr>
              </w:rPrChange>
            </w:rPr>
          </w:r>
          <w:r w:rsidR="00194148" w:rsidRPr="006A7835">
            <w:rPr>
              <w:rFonts w:asciiTheme="minorHAnsi" w:hAnsiTheme="minorHAnsi" w:cstheme="minorHAnsi"/>
              <w:noProof/>
              <w:webHidden/>
              <w:sz w:val="24"/>
              <w:szCs w:val="24"/>
              <w:rPrChange w:id="314" w:author="Haldar, Souvik" w:date="2022-06-25T18:15:00Z">
                <w:rPr>
                  <w:noProof/>
                  <w:webHidden/>
                </w:rPr>
              </w:rPrChange>
            </w:rPr>
            <w:fldChar w:fldCharType="separate"/>
          </w:r>
          <w:r w:rsidR="00194148" w:rsidRPr="006A7835">
            <w:rPr>
              <w:rFonts w:asciiTheme="minorHAnsi" w:hAnsiTheme="minorHAnsi" w:cstheme="minorHAnsi"/>
              <w:noProof/>
              <w:webHidden/>
              <w:sz w:val="24"/>
              <w:szCs w:val="24"/>
              <w:rPrChange w:id="315" w:author="Haldar, Souvik" w:date="2022-06-25T18:15:00Z">
                <w:rPr>
                  <w:noProof/>
                  <w:webHidden/>
                </w:rPr>
              </w:rPrChange>
            </w:rPr>
            <w:t>4</w:t>
          </w:r>
          <w:r w:rsidR="00194148" w:rsidRPr="006A7835">
            <w:rPr>
              <w:rFonts w:asciiTheme="minorHAnsi" w:hAnsiTheme="minorHAnsi" w:cstheme="minorHAnsi"/>
              <w:noProof/>
              <w:webHidden/>
              <w:sz w:val="24"/>
              <w:szCs w:val="24"/>
              <w:rPrChange w:id="316" w:author="Haldar, Souvik" w:date="2022-06-25T18:15:00Z">
                <w:rPr>
                  <w:noProof/>
                  <w:webHidden/>
                </w:rPr>
              </w:rPrChange>
            </w:rPr>
            <w:fldChar w:fldCharType="end"/>
          </w:r>
          <w:r w:rsidRPr="006A7835">
            <w:rPr>
              <w:rFonts w:asciiTheme="minorHAnsi" w:hAnsiTheme="minorHAnsi" w:cstheme="minorHAnsi"/>
              <w:noProof/>
              <w:sz w:val="24"/>
              <w:szCs w:val="24"/>
              <w:rPrChange w:id="317" w:author="Haldar, Souvik" w:date="2022-06-25T18:15:00Z">
                <w:rPr>
                  <w:noProof/>
                </w:rPr>
              </w:rPrChange>
            </w:rPr>
            <w:fldChar w:fldCharType="end"/>
          </w:r>
        </w:p>
        <w:p w14:paraId="669130BC" w14:textId="6692834B" w:rsidR="00194148" w:rsidRPr="006A7835" w:rsidRDefault="00FF7FB3">
          <w:pPr>
            <w:pStyle w:val="TOC2"/>
            <w:rPr>
              <w:rFonts w:asciiTheme="minorHAnsi" w:eastAsiaTheme="minorEastAsia" w:hAnsiTheme="minorHAnsi" w:cstheme="minorHAnsi"/>
              <w:noProof/>
              <w:sz w:val="24"/>
              <w:szCs w:val="24"/>
              <w:lang w:val="es-ES" w:eastAsia="es-ES"/>
              <w:rPrChange w:id="318" w:author="Haldar, Souvik" w:date="2022-06-25T18:15:00Z">
                <w:rPr>
                  <w:rFonts w:asciiTheme="minorHAnsi" w:eastAsiaTheme="minorEastAsia" w:hAnsiTheme="minorHAnsi" w:cstheme="minorBidi"/>
                  <w:noProof/>
                  <w:szCs w:val="22"/>
                  <w:lang w:val="es-ES" w:eastAsia="es-ES"/>
                </w:rPr>
              </w:rPrChange>
            </w:rPr>
          </w:pPr>
          <w:r w:rsidRPr="006A7835">
            <w:rPr>
              <w:rFonts w:asciiTheme="minorHAnsi" w:hAnsiTheme="minorHAnsi" w:cstheme="minorHAnsi"/>
              <w:sz w:val="24"/>
              <w:szCs w:val="24"/>
              <w:rPrChange w:id="319" w:author="Haldar, Souvik" w:date="2022-06-25T18:15:00Z">
                <w:rPr/>
              </w:rPrChange>
            </w:rPr>
            <w:fldChar w:fldCharType="begin"/>
          </w:r>
          <w:r w:rsidRPr="006A7835">
            <w:rPr>
              <w:rFonts w:asciiTheme="minorHAnsi" w:hAnsiTheme="minorHAnsi" w:cstheme="minorHAnsi"/>
              <w:sz w:val="24"/>
              <w:szCs w:val="24"/>
              <w:rPrChange w:id="320" w:author="Haldar, Souvik" w:date="2022-06-25T18:15:00Z">
                <w:rPr/>
              </w:rPrChange>
            </w:rPr>
            <w:instrText xml:space="preserve"> HYPERLINK \l "_Toc106620895" </w:instrText>
          </w:r>
          <w:r w:rsidRPr="006A7835">
            <w:rPr>
              <w:rFonts w:asciiTheme="minorHAnsi" w:hAnsiTheme="minorHAnsi" w:cstheme="minorHAnsi"/>
              <w:sz w:val="24"/>
              <w:szCs w:val="24"/>
              <w:rPrChange w:id="321" w:author="Haldar, Souvik" w:date="2022-06-25T18:15:00Z">
                <w:rPr/>
              </w:rPrChange>
            </w:rPr>
            <w:fldChar w:fldCharType="separate"/>
          </w:r>
          <w:r w:rsidR="00194148" w:rsidRPr="006A7835">
            <w:rPr>
              <w:rStyle w:val="Hyperlink"/>
              <w:rFonts w:asciiTheme="minorHAnsi" w:eastAsia="Times New Roman" w:hAnsiTheme="minorHAnsi" w:cstheme="minorHAnsi"/>
              <w:i/>
              <w:noProof/>
              <w:sz w:val="24"/>
              <w:szCs w:val="24"/>
              <w:lang w:val="en-GB"/>
              <w:rPrChange w:id="322" w:author="Haldar, Souvik" w:date="2022-06-25T18:15:00Z">
                <w:rPr>
                  <w:rStyle w:val="Hyperlink"/>
                  <w:rFonts w:ascii="Georgia" w:eastAsia="Times New Roman" w:hAnsi="Georgia"/>
                  <w:i/>
                  <w:noProof/>
                  <w:lang w:val="en-GB"/>
                </w:rPr>
              </w:rPrChange>
            </w:rPr>
            <w:t>Customer groups &amp; user input</w:t>
          </w:r>
          <w:r w:rsidR="00194148" w:rsidRPr="006A7835">
            <w:rPr>
              <w:rFonts w:asciiTheme="minorHAnsi" w:hAnsiTheme="minorHAnsi" w:cstheme="minorHAnsi"/>
              <w:noProof/>
              <w:webHidden/>
              <w:sz w:val="24"/>
              <w:szCs w:val="24"/>
              <w:rPrChange w:id="323" w:author="Haldar, Souvik" w:date="2022-06-25T18:15:00Z">
                <w:rPr>
                  <w:noProof/>
                  <w:webHidden/>
                </w:rPr>
              </w:rPrChange>
            </w:rPr>
            <w:tab/>
          </w:r>
          <w:r w:rsidR="00194148" w:rsidRPr="006A7835">
            <w:rPr>
              <w:rFonts w:asciiTheme="minorHAnsi" w:hAnsiTheme="minorHAnsi" w:cstheme="minorHAnsi"/>
              <w:noProof/>
              <w:webHidden/>
              <w:sz w:val="24"/>
              <w:szCs w:val="24"/>
              <w:rPrChange w:id="324" w:author="Haldar, Souvik" w:date="2022-06-25T18:15:00Z">
                <w:rPr>
                  <w:noProof/>
                  <w:webHidden/>
                </w:rPr>
              </w:rPrChange>
            </w:rPr>
            <w:fldChar w:fldCharType="begin"/>
          </w:r>
          <w:r w:rsidR="00194148" w:rsidRPr="006A7835">
            <w:rPr>
              <w:rFonts w:asciiTheme="minorHAnsi" w:hAnsiTheme="minorHAnsi" w:cstheme="minorHAnsi"/>
              <w:noProof/>
              <w:webHidden/>
              <w:sz w:val="24"/>
              <w:szCs w:val="24"/>
              <w:rPrChange w:id="325" w:author="Haldar, Souvik" w:date="2022-06-25T18:15:00Z">
                <w:rPr>
                  <w:noProof/>
                  <w:webHidden/>
                </w:rPr>
              </w:rPrChange>
            </w:rPr>
            <w:instrText xml:space="preserve"> PAGEREF _Toc106620895 \h </w:instrText>
          </w:r>
          <w:r w:rsidR="00194148" w:rsidRPr="006A7835">
            <w:rPr>
              <w:rFonts w:asciiTheme="minorHAnsi" w:hAnsiTheme="minorHAnsi" w:cstheme="minorHAnsi"/>
              <w:noProof/>
              <w:webHidden/>
              <w:sz w:val="24"/>
              <w:szCs w:val="24"/>
              <w:rPrChange w:id="326" w:author="Haldar, Souvik" w:date="2022-06-25T18:15:00Z">
                <w:rPr>
                  <w:noProof/>
                  <w:webHidden/>
                </w:rPr>
              </w:rPrChange>
            </w:rPr>
          </w:r>
          <w:r w:rsidR="00194148" w:rsidRPr="006A7835">
            <w:rPr>
              <w:rFonts w:asciiTheme="minorHAnsi" w:hAnsiTheme="minorHAnsi" w:cstheme="minorHAnsi"/>
              <w:noProof/>
              <w:webHidden/>
              <w:sz w:val="24"/>
              <w:szCs w:val="24"/>
              <w:rPrChange w:id="327" w:author="Haldar, Souvik" w:date="2022-06-25T18:15:00Z">
                <w:rPr>
                  <w:noProof/>
                  <w:webHidden/>
                </w:rPr>
              </w:rPrChange>
            </w:rPr>
            <w:fldChar w:fldCharType="separate"/>
          </w:r>
          <w:r w:rsidR="00194148" w:rsidRPr="006A7835">
            <w:rPr>
              <w:rFonts w:asciiTheme="minorHAnsi" w:hAnsiTheme="minorHAnsi" w:cstheme="minorHAnsi"/>
              <w:noProof/>
              <w:webHidden/>
              <w:sz w:val="24"/>
              <w:szCs w:val="24"/>
              <w:rPrChange w:id="328" w:author="Haldar, Souvik" w:date="2022-06-25T18:15:00Z">
                <w:rPr>
                  <w:noProof/>
                  <w:webHidden/>
                </w:rPr>
              </w:rPrChange>
            </w:rPr>
            <w:t>4</w:t>
          </w:r>
          <w:r w:rsidR="00194148" w:rsidRPr="006A7835">
            <w:rPr>
              <w:rFonts w:asciiTheme="minorHAnsi" w:hAnsiTheme="minorHAnsi" w:cstheme="minorHAnsi"/>
              <w:noProof/>
              <w:webHidden/>
              <w:sz w:val="24"/>
              <w:szCs w:val="24"/>
              <w:rPrChange w:id="329" w:author="Haldar, Souvik" w:date="2022-06-25T18:15:00Z">
                <w:rPr>
                  <w:noProof/>
                  <w:webHidden/>
                </w:rPr>
              </w:rPrChange>
            </w:rPr>
            <w:fldChar w:fldCharType="end"/>
          </w:r>
          <w:r w:rsidRPr="006A7835">
            <w:rPr>
              <w:rFonts w:asciiTheme="minorHAnsi" w:hAnsiTheme="minorHAnsi" w:cstheme="minorHAnsi"/>
              <w:noProof/>
              <w:sz w:val="24"/>
              <w:szCs w:val="24"/>
              <w:rPrChange w:id="330" w:author="Haldar, Souvik" w:date="2022-06-25T18:15:00Z">
                <w:rPr>
                  <w:noProof/>
                </w:rPr>
              </w:rPrChange>
            </w:rPr>
            <w:fldChar w:fldCharType="end"/>
          </w:r>
        </w:p>
        <w:p w14:paraId="6B079B4C" w14:textId="4C726F16" w:rsidR="00194148" w:rsidRPr="006A7835" w:rsidRDefault="00FF7FB3">
          <w:pPr>
            <w:pStyle w:val="TOC1"/>
            <w:tabs>
              <w:tab w:val="left" w:pos="720"/>
              <w:tab w:val="right" w:leader="dot" w:pos="9016"/>
            </w:tabs>
            <w:rPr>
              <w:rFonts w:asciiTheme="minorHAnsi" w:eastAsiaTheme="minorEastAsia" w:hAnsiTheme="minorHAnsi" w:cstheme="minorHAnsi"/>
              <w:noProof/>
              <w:sz w:val="24"/>
              <w:szCs w:val="24"/>
              <w:lang w:val="es-ES" w:eastAsia="es-ES"/>
              <w:rPrChange w:id="331" w:author="Haldar, Souvik" w:date="2022-06-25T18:15:00Z">
                <w:rPr>
                  <w:rFonts w:asciiTheme="minorHAnsi" w:eastAsiaTheme="minorEastAsia" w:hAnsiTheme="minorHAnsi" w:cstheme="minorBidi"/>
                  <w:noProof/>
                  <w:szCs w:val="22"/>
                  <w:lang w:val="es-ES" w:eastAsia="es-ES"/>
                </w:rPr>
              </w:rPrChange>
            </w:rPr>
          </w:pPr>
          <w:r w:rsidRPr="006A7835">
            <w:rPr>
              <w:rFonts w:asciiTheme="minorHAnsi" w:hAnsiTheme="minorHAnsi" w:cstheme="minorHAnsi"/>
              <w:sz w:val="24"/>
              <w:szCs w:val="24"/>
              <w:rPrChange w:id="332" w:author="Haldar, Souvik" w:date="2022-06-25T18:15:00Z">
                <w:rPr/>
              </w:rPrChange>
            </w:rPr>
            <w:fldChar w:fldCharType="begin"/>
          </w:r>
          <w:r w:rsidRPr="006A7835">
            <w:rPr>
              <w:rFonts w:asciiTheme="minorHAnsi" w:hAnsiTheme="minorHAnsi" w:cstheme="minorHAnsi"/>
              <w:sz w:val="24"/>
              <w:szCs w:val="24"/>
              <w:rPrChange w:id="333" w:author="Haldar, Souvik" w:date="2022-06-25T18:15:00Z">
                <w:rPr/>
              </w:rPrChange>
            </w:rPr>
            <w:instrText xml:space="preserve"> HYPERLINK \l "_Toc106620896" </w:instrText>
          </w:r>
          <w:r w:rsidRPr="006A7835">
            <w:rPr>
              <w:rFonts w:asciiTheme="minorHAnsi" w:hAnsiTheme="minorHAnsi" w:cstheme="minorHAnsi"/>
              <w:sz w:val="24"/>
              <w:szCs w:val="24"/>
              <w:rPrChange w:id="334" w:author="Haldar, Souvik" w:date="2022-06-25T18:15:00Z">
                <w:rPr/>
              </w:rPrChange>
            </w:rPr>
            <w:fldChar w:fldCharType="separate"/>
          </w:r>
          <w:r w:rsidR="00194148" w:rsidRPr="006A7835">
            <w:rPr>
              <w:rStyle w:val="Hyperlink"/>
              <w:rFonts w:asciiTheme="minorHAnsi" w:hAnsiTheme="minorHAnsi" w:cstheme="minorHAnsi"/>
              <w:noProof/>
              <w:sz w:val="24"/>
              <w:szCs w:val="24"/>
              <w:lang w:val="en-US"/>
              <w:rPrChange w:id="335" w:author="Haldar, Souvik" w:date="2022-06-25T18:15:00Z">
                <w:rPr>
                  <w:rStyle w:val="Hyperlink"/>
                  <w:rFonts w:ascii="Georgia" w:hAnsi="Georgia"/>
                  <w:noProof/>
                  <w:lang w:val="en-US"/>
                </w:rPr>
              </w:rPrChange>
            </w:rPr>
            <w:t>4.</w:t>
          </w:r>
          <w:r w:rsidR="00194148" w:rsidRPr="006A7835">
            <w:rPr>
              <w:rFonts w:asciiTheme="minorHAnsi" w:eastAsiaTheme="minorEastAsia" w:hAnsiTheme="minorHAnsi" w:cstheme="minorHAnsi"/>
              <w:noProof/>
              <w:sz w:val="24"/>
              <w:szCs w:val="24"/>
              <w:lang w:val="es-ES" w:eastAsia="es-ES"/>
              <w:rPrChange w:id="336" w:author="Haldar, Souvik" w:date="2022-06-25T18:15:00Z">
                <w:rPr>
                  <w:rFonts w:asciiTheme="minorHAnsi" w:eastAsiaTheme="minorEastAsia" w:hAnsiTheme="minorHAnsi" w:cstheme="minorBidi"/>
                  <w:noProof/>
                  <w:szCs w:val="22"/>
                  <w:lang w:val="es-ES" w:eastAsia="es-ES"/>
                </w:rPr>
              </w:rPrChange>
            </w:rPr>
            <w:tab/>
          </w:r>
          <w:r w:rsidR="00194148" w:rsidRPr="006A7835">
            <w:rPr>
              <w:rStyle w:val="Hyperlink"/>
              <w:rFonts w:asciiTheme="minorHAnsi" w:hAnsiTheme="minorHAnsi" w:cstheme="minorHAnsi"/>
              <w:noProof/>
              <w:sz w:val="24"/>
              <w:szCs w:val="24"/>
              <w:lang w:val="en-US"/>
              <w:rPrChange w:id="337" w:author="Haldar, Souvik" w:date="2022-06-25T18:15:00Z">
                <w:rPr>
                  <w:rStyle w:val="Hyperlink"/>
                  <w:rFonts w:ascii="Georgia" w:hAnsi="Georgia"/>
                  <w:noProof/>
                  <w:lang w:val="en-US"/>
                </w:rPr>
              </w:rPrChange>
            </w:rPr>
            <w:t>Data connectors</w:t>
          </w:r>
          <w:r w:rsidR="00194148" w:rsidRPr="006A7835">
            <w:rPr>
              <w:rFonts w:asciiTheme="minorHAnsi" w:hAnsiTheme="minorHAnsi" w:cstheme="minorHAnsi"/>
              <w:noProof/>
              <w:webHidden/>
              <w:sz w:val="24"/>
              <w:szCs w:val="24"/>
              <w:rPrChange w:id="338" w:author="Haldar, Souvik" w:date="2022-06-25T18:15:00Z">
                <w:rPr>
                  <w:noProof/>
                  <w:webHidden/>
                </w:rPr>
              </w:rPrChange>
            </w:rPr>
            <w:tab/>
          </w:r>
          <w:r w:rsidR="00194148" w:rsidRPr="006A7835">
            <w:rPr>
              <w:rFonts w:asciiTheme="minorHAnsi" w:hAnsiTheme="minorHAnsi" w:cstheme="minorHAnsi"/>
              <w:noProof/>
              <w:webHidden/>
              <w:sz w:val="24"/>
              <w:szCs w:val="24"/>
              <w:rPrChange w:id="339" w:author="Haldar, Souvik" w:date="2022-06-25T18:15:00Z">
                <w:rPr>
                  <w:noProof/>
                  <w:webHidden/>
                </w:rPr>
              </w:rPrChange>
            </w:rPr>
            <w:fldChar w:fldCharType="begin"/>
          </w:r>
          <w:r w:rsidR="00194148" w:rsidRPr="006A7835">
            <w:rPr>
              <w:rFonts w:asciiTheme="minorHAnsi" w:hAnsiTheme="minorHAnsi" w:cstheme="minorHAnsi"/>
              <w:noProof/>
              <w:webHidden/>
              <w:sz w:val="24"/>
              <w:szCs w:val="24"/>
              <w:rPrChange w:id="340" w:author="Haldar, Souvik" w:date="2022-06-25T18:15:00Z">
                <w:rPr>
                  <w:noProof/>
                  <w:webHidden/>
                </w:rPr>
              </w:rPrChange>
            </w:rPr>
            <w:instrText xml:space="preserve"> PAGEREF _Toc106620896 \h </w:instrText>
          </w:r>
          <w:r w:rsidR="00194148" w:rsidRPr="006A7835">
            <w:rPr>
              <w:rFonts w:asciiTheme="minorHAnsi" w:hAnsiTheme="minorHAnsi" w:cstheme="minorHAnsi"/>
              <w:noProof/>
              <w:webHidden/>
              <w:sz w:val="24"/>
              <w:szCs w:val="24"/>
              <w:rPrChange w:id="341" w:author="Haldar, Souvik" w:date="2022-06-25T18:15:00Z">
                <w:rPr>
                  <w:noProof/>
                  <w:webHidden/>
                </w:rPr>
              </w:rPrChange>
            </w:rPr>
          </w:r>
          <w:r w:rsidR="00194148" w:rsidRPr="006A7835">
            <w:rPr>
              <w:rFonts w:asciiTheme="minorHAnsi" w:hAnsiTheme="minorHAnsi" w:cstheme="minorHAnsi"/>
              <w:noProof/>
              <w:webHidden/>
              <w:sz w:val="24"/>
              <w:szCs w:val="24"/>
              <w:rPrChange w:id="342" w:author="Haldar, Souvik" w:date="2022-06-25T18:15:00Z">
                <w:rPr>
                  <w:noProof/>
                  <w:webHidden/>
                </w:rPr>
              </w:rPrChange>
            </w:rPr>
            <w:fldChar w:fldCharType="separate"/>
          </w:r>
          <w:r w:rsidR="00194148" w:rsidRPr="006A7835">
            <w:rPr>
              <w:rFonts w:asciiTheme="minorHAnsi" w:hAnsiTheme="minorHAnsi" w:cstheme="minorHAnsi"/>
              <w:noProof/>
              <w:webHidden/>
              <w:sz w:val="24"/>
              <w:szCs w:val="24"/>
              <w:rPrChange w:id="343" w:author="Haldar, Souvik" w:date="2022-06-25T18:15:00Z">
                <w:rPr>
                  <w:noProof/>
                  <w:webHidden/>
                </w:rPr>
              </w:rPrChange>
            </w:rPr>
            <w:t>5</w:t>
          </w:r>
          <w:r w:rsidR="00194148" w:rsidRPr="006A7835">
            <w:rPr>
              <w:rFonts w:asciiTheme="minorHAnsi" w:hAnsiTheme="minorHAnsi" w:cstheme="minorHAnsi"/>
              <w:noProof/>
              <w:webHidden/>
              <w:sz w:val="24"/>
              <w:szCs w:val="24"/>
              <w:rPrChange w:id="344" w:author="Haldar, Souvik" w:date="2022-06-25T18:15:00Z">
                <w:rPr>
                  <w:noProof/>
                  <w:webHidden/>
                </w:rPr>
              </w:rPrChange>
            </w:rPr>
            <w:fldChar w:fldCharType="end"/>
          </w:r>
          <w:r w:rsidRPr="006A7835">
            <w:rPr>
              <w:rFonts w:asciiTheme="minorHAnsi" w:hAnsiTheme="minorHAnsi" w:cstheme="minorHAnsi"/>
              <w:noProof/>
              <w:sz w:val="24"/>
              <w:szCs w:val="24"/>
              <w:rPrChange w:id="345" w:author="Haldar, Souvik" w:date="2022-06-25T18:15:00Z">
                <w:rPr>
                  <w:noProof/>
                </w:rPr>
              </w:rPrChange>
            </w:rPr>
            <w:fldChar w:fldCharType="end"/>
          </w:r>
        </w:p>
        <w:p w14:paraId="1DDDAE3E" w14:textId="3728060E" w:rsidR="00194148" w:rsidRPr="006A7835" w:rsidRDefault="00FF7FB3">
          <w:pPr>
            <w:pStyle w:val="TOC1"/>
            <w:tabs>
              <w:tab w:val="left" w:pos="720"/>
              <w:tab w:val="right" w:leader="dot" w:pos="9016"/>
            </w:tabs>
            <w:rPr>
              <w:rFonts w:asciiTheme="minorHAnsi" w:eastAsiaTheme="minorEastAsia" w:hAnsiTheme="minorHAnsi" w:cstheme="minorHAnsi"/>
              <w:noProof/>
              <w:sz w:val="24"/>
              <w:szCs w:val="24"/>
              <w:lang w:val="es-ES" w:eastAsia="es-ES"/>
              <w:rPrChange w:id="346" w:author="Haldar, Souvik" w:date="2022-06-25T18:15:00Z">
                <w:rPr>
                  <w:rFonts w:asciiTheme="minorHAnsi" w:eastAsiaTheme="minorEastAsia" w:hAnsiTheme="minorHAnsi" w:cstheme="minorBidi"/>
                  <w:noProof/>
                  <w:szCs w:val="22"/>
                  <w:lang w:val="es-ES" w:eastAsia="es-ES"/>
                </w:rPr>
              </w:rPrChange>
            </w:rPr>
          </w:pPr>
          <w:r w:rsidRPr="006A7835">
            <w:rPr>
              <w:rFonts w:asciiTheme="minorHAnsi" w:hAnsiTheme="minorHAnsi" w:cstheme="minorHAnsi"/>
              <w:sz w:val="24"/>
              <w:szCs w:val="24"/>
              <w:rPrChange w:id="347" w:author="Haldar, Souvik" w:date="2022-06-25T18:15:00Z">
                <w:rPr/>
              </w:rPrChange>
            </w:rPr>
            <w:fldChar w:fldCharType="begin"/>
          </w:r>
          <w:r w:rsidRPr="006A7835">
            <w:rPr>
              <w:rFonts w:asciiTheme="minorHAnsi" w:hAnsiTheme="minorHAnsi" w:cstheme="minorHAnsi"/>
              <w:sz w:val="24"/>
              <w:szCs w:val="24"/>
              <w:rPrChange w:id="348" w:author="Haldar, Souvik" w:date="2022-06-25T18:15:00Z">
                <w:rPr/>
              </w:rPrChange>
            </w:rPr>
            <w:instrText xml:space="preserve"> HYPERLINK \l "_Toc106620897" </w:instrText>
          </w:r>
          <w:r w:rsidRPr="006A7835">
            <w:rPr>
              <w:rFonts w:asciiTheme="minorHAnsi" w:hAnsiTheme="minorHAnsi" w:cstheme="minorHAnsi"/>
              <w:sz w:val="24"/>
              <w:szCs w:val="24"/>
              <w:rPrChange w:id="349" w:author="Haldar, Souvik" w:date="2022-06-25T18:15:00Z">
                <w:rPr/>
              </w:rPrChange>
            </w:rPr>
            <w:fldChar w:fldCharType="separate"/>
          </w:r>
          <w:r w:rsidR="00194148" w:rsidRPr="006A7835">
            <w:rPr>
              <w:rStyle w:val="Hyperlink"/>
              <w:rFonts w:asciiTheme="minorHAnsi" w:hAnsiTheme="minorHAnsi" w:cstheme="minorHAnsi"/>
              <w:noProof/>
              <w:sz w:val="24"/>
              <w:szCs w:val="24"/>
              <w:lang w:val="en-US"/>
              <w:rPrChange w:id="350" w:author="Haldar, Souvik" w:date="2022-06-25T18:15:00Z">
                <w:rPr>
                  <w:rStyle w:val="Hyperlink"/>
                  <w:rFonts w:ascii="Georgia" w:hAnsi="Georgia"/>
                  <w:noProof/>
                  <w:lang w:val="en-US"/>
                </w:rPr>
              </w:rPrChange>
            </w:rPr>
            <w:t>5.</w:t>
          </w:r>
          <w:r w:rsidR="00194148" w:rsidRPr="006A7835">
            <w:rPr>
              <w:rFonts w:asciiTheme="minorHAnsi" w:eastAsiaTheme="minorEastAsia" w:hAnsiTheme="minorHAnsi" w:cstheme="minorHAnsi"/>
              <w:noProof/>
              <w:sz w:val="24"/>
              <w:szCs w:val="24"/>
              <w:lang w:val="es-ES" w:eastAsia="es-ES"/>
              <w:rPrChange w:id="351" w:author="Haldar, Souvik" w:date="2022-06-25T18:15:00Z">
                <w:rPr>
                  <w:rFonts w:asciiTheme="minorHAnsi" w:eastAsiaTheme="minorEastAsia" w:hAnsiTheme="minorHAnsi" w:cstheme="minorBidi"/>
                  <w:noProof/>
                  <w:szCs w:val="22"/>
                  <w:lang w:val="es-ES" w:eastAsia="es-ES"/>
                </w:rPr>
              </w:rPrChange>
            </w:rPr>
            <w:tab/>
          </w:r>
          <w:r w:rsidR="00194148" w:rsidRPr="006A7835">
            <w:rPr>
              <w:rStyle w:val="Hyperlink"/>
              <w:rFonts w:asciiTheme="minorHAnsi" w:hAnsiTheme="minorHAnsi" w:cstheme="minorHAnsi"/>
              <w:noProof/>
              <w:sz w:val="24"/>
              <w:szCs w:val="24"/>
              <w:lang w:val="en-US"/>
              <w:rPrChange w:id="352" w:author="Haldar, Souvik" w:date="2022-06-25T18:15:00Z">
                <w:rPr>
                  <w:rStyle w:val="Hyperlink"/>
                  <w:rFonts w:ascii="Georgia" w:hAnsi="Georgia"/>
                  <w:noProof/>
                  <w:lang w:val="en-US"/>
                </w:rPr>
              </w:rPrChange>
            </w:rPr>
            <w:t>RFM Analyzer &amp; Sample output</w:t>
          </w:r>
          <w:r w:rsidR="00194148" w:rsidRPr="006A7835">
            <w:rPr>
              <w:rFonts w:asciiTheme="minorHAnsi" w:hAnsiTheme="minorHAnsi" w:cstheme="minorHAnsi"/>
              <w:noProof/>
              <w:webHidden/>
              <w:sz w:val="24"/>
              <w:szCs w:val="24"/>
              <w:rPrChange w:id="353" w:author="Haldar, Souvik" w:date="2022-06-25T18:15:00Z">
                <w:rPr>
                  <w:noProof/>
                  <w:webHidden/>
                </w:rPr>
              </w:rPrChange>
            </w:rPr>
            <w:tab/>
          </w:r>
          <w:r w:rsidR="00194148" w:rsidRPr="006A7835">
            <w:rPr>
              <w:rFonts w:asciiTheme="minorHAnsi" w:hAnsiTheme="minorHAnsi" w:cstheme="minorHAnsi"/>
              <w:noProof/>
              <w:webHidden/>
              <w:sz w:val="24"/>
              <w:szCs w:val="24"/>
              <w:rPrChange w:id="354" w:author="Haldar, Souvik" w:date="2022-06-25T18:15:00Z">
                <w:rPr>
                  <w:noProof/>
                  <w:webHidden/>
                </w:rPr>
              </w:rPrChange>
            </w:rPr>
            <w:fldChar w:fldCharType="begin"/>
          </w:r>
          <w:r w:rsidR="00194148" w:rsidRPr="006A7835">
            <w:rPr>
              <w:rFonts w:asciiTheme="minorHAnsi" w:hAnsiTheme="minorHAnsi" w:cstheme="minorHAnsi"/>
              <w:noProof/>
              <w:webHidden/>
              <w:sz w:val="24"/>
              <w:szCs w:val="24"/>
              <w:rPrChange w:id="355" w:author="Haldar, Souvik" w:date="2022-06-25T18:15:00Z">
                <w:rPr>
                  <w:noProof/>
                  <w:webHidden/>
                </w:rPr>
              </w:rPrChange>
            </w:rPr>
            <w:instrText xml:space="preserve"> PAGEREF _Toc106620897 \h </w:instrText>
          </w:r>
          <w:r w:rsidR="00194148" w:rsidRPr="006A7835">
            <w:rPr>
              <w:rFonts w:asciiTheme="minorHAnsi" w:hAnsiTheme="minorHAnsi" w:cstheme="minorHAnsi"/>
              <w:noProof/>
              <w:webHidden/>
              <w:sz w:val="24"/>
              <w:szCs w:val="24"/>
              <w:rPrChange w:id="356" w:author="Haldar, Souvik" w:date="2022-06-25T18:15:00Z">
                <w:rPr>
                  <w:noProof/>
                  <w:webHidden/>
                </w:rPr>
              </w:rPrChange>
            </w:rPr>
          </w:r>
          <w:r w:rsidR="00194148" w:rsidRPr="006A7835">
            <w:rPr>
              <w:rFonts w:asciiTheme="minorHAnsi" w:hAnsiTheme="minorHAnsi" w:cstheme="minorHAnsi"/>
              <w:noProof/>
              <w:webHidden/>
              <w:sz w:val="24"/>
              <w:szCs w:val="24"/>
              <w:rPrChange w:id="357" w:author="Haldar, Souvik" w:date="2022-06-25T18:15:00Z">
                <w:rPr>
                  <w:noProof/>
                  <w:webHidden/>
                </w:rPr>
              </w:rPrChange>
            </w:rPr>
            <w:fldChar w:fldCharType="separate"/>
          </w:r>
          <w:r w:rsidR="00194148" w:rsidRPr="006A7835">
            <w:rPr>
              <w:rFonts w:asciiTheme="minorHAnsi" w:hAnsiTheme="minorHAnsi" w:cstheme="minorHAnsi"/>
              <w:noProof/>
              <w:webHidden/>
              <w:sz w:val="24"/>
              <w:szCs w:val="24"/>
              <w:rPrChange w:id="358" w:author="Haldar, Souvik" w:date="2022-06-25T18:15:00Z">
                <w:rPr>
                  <w:noProof/>
                  <w:webHidden/>
                </w:rPr>
              </w:rPrChange>
            </w:rPr>
            <w:t>5</w:t>
          </w:r>
          <w:r w:rsidR="00194148" w:rsidRPr="006A7835">
            <w:rPr>
              <w:rFonts w:asciiTheme="minorHAnsi" w:hAnsiTheme="minorHAnsi" w:cstheme="minorHAnsi"/>
              <w:noProof/>
              <w:webHidden/>
              <w:sz w:val="24"/>
              <w:szCs w:val="24"/>
              <w:rPrChange w:id="359" w:author="Haldar, Souvik" w:date="2022-06-25T18:15:00Z">
                <w:rPr>
                  <w:noProof/>
                  <w:webHidden/>
                </w:rPr>
              </w:rPrChange>
            </w:rPr>
            <w:fldChar w:fldCharType="end"/>
          </w:r>
          <w:r w:rsidRPr="006A7835">
            <w:rPr>
              <w:rFonts w:asciiTheme="minorHAnsi" w:hAnsiTheme="minorHAnsi" w:cstheme="minorHAnsi"/>
              <w:noProof/>
              <w:sz w:val="24"/>
              <w:szCs w:val="24"/>
              <w:rPrChange w:id="360" w:author="Haldar, Souvik" w:date="2022-06-25T18:15:00Z">
                <w:rPr>
                  <w:noProof/>
                </w:rPr>
              </w:rPrChange>
            </w:rPr>
            <w:fldChar w:fldCharType="end"/>
          </w:r>
        </w:p>
        <w:p w14:paraId="5C724F46" w14:textId="26774663" w:rsidR="00194148" w:rsidRPr="006A7835" w:rsidRDefault="00FF7FB3">
          <w:pPr>
            <w:pStyle w:val="TOC1"/>
            <w:tabs>
              <w:tab w:val="left" w:pos="720"/>
              <w:tab w:val="right" w:leader="dot" w:pos="9016"/>
            </w:tabs>
            <w:rPr>
              <w:rFonts w:asciiTheme="minorHAnsi" w:eastAsiaTheme="minorEastAsia" w:hAnsiTheme="minorHAnsi" w:cstheme="minorHAnsi"/>
              <w:noProof/>
              <w:sz w:val="24"/>
              <w:szCs w:val="24"/>
              <w:lang w:val="es-ES" w:eastAsia="es-ES"/>
              <w:rPrChange w:id="361" w:author="Haldar, Souvik" w:date="2022-06-25T18:15:00Z">
                <w:rPr>
                  <w:rFonts w:asciiTheme="minorHAnsi" w:eastAsiaTheme="minorEastAsia" w:hAnsiTheme="minorHAnsi" w:cstheme="minorBidi"/>
                  <w:noProof/>
                  <w:szCs w:val="22"/>
                  <w:lang w:val="es-ES" w:eastAsia="es-ES"/>
                </w:rPr>
              </w:rPrChange>
            </w:rPr>
          </w:pPr>
          <w:r w:rsidRPr="006A7835">
            <w:rPr>
              <w:rFonts w:asciiTheme="minorHAnsi" w:hAnsiTheme="minorHAnsi" w:cstheme="minorHAnsi"/>
              <w:sz w:val="24"/>
              <w:szCs w:val="24"/>
              <w:rPrChange w:id="362" w:author="Haldar, Souvik" w:date="2022-06-25T18:15:00Z">
                <w:rPr/>
              </w:rPrChange>
            </w:rPr>
            <w:fldChar w:fldCharType="begin"/>
          </w:r>
          <w:r w:rsidRPr="006A7835">
            <w:rPr>
              <w:rFonts w:asciiTheme="minorHAnsi" w:hAnsiTheme="minorHAnsi" w:cstheme="minorHAnsi"/>
              <w:sz w:val="24"/>
              <w:szCs w:val="24"/>
              <w:rPrChange w:id="363" w:author="Haldar, Souvik" w:date="2022-06-25T18:15:00Z">
                <w:rPr/>
              </w:rPrChange>
            </w:rPr>
            <w:instrText xml:space="preserve"> HYPERLINK \l "_Toc106620898" </w:instrText>
          </w:r>
          <w:r w:rsidRPr="006A7835">
            <w:rPr>
              <w:rFonts w:asciiTheme="minorHAnsi" w:hAnsiTheme="minorHAnsi" w:cstheme="minorHAnsi"/>
              <w:sz w:val="24"/>
              <w:szCs w:val="24"/>
              <w:rPrChange w:id="364" w:author="Haldar, Souvik" w:date="2022-06-25T18:15:00Z">
                <w:rPr/>
              </w:rPrChange>
            </w:rPr>
            <w:fldChar w:fldCharType="separate"/>
          </w:r>
          <w:r w:rsidR="00194148" w:rsidRPr="006A7835">
            <w:rPr>
              <w:rStyle w:val="Hyperlink"/>
              <w:rFonts w:asciiTheme="minorHAnsi" w:hAnsiTheme="minorHAnsi" w:cstheme="minorHAnsi"/>
              <w:noProof/>
              <w:sz w:val="24"/>
              <w:szCs w:val="24"/>
              <w:lang w:val="en-US"/>
              <w:rPrChange w:id="365" w:author="Haldar, Souvik" w:date="2022-06-25T18:15:00Z">
                <w:rPr>
                  <w:rStyle w:val="Hyperlink"/>
                  <w:rFonts w:ascii="Georgia" w:hAnsi="Georgia"/>
                  <w:noProof/>
                  <w:lang w:val="en-US"/>
                </w:rPr>
              </w:rPrChange>
            </w:rPr>
            <w:t>6.</w:t>
          </w:r>
          <w:r w:rsidR="00194148" w:rsidRPr="006A7835">
            <w:rPr>
              <w:rFonts w:asciiTheme="minorHAnsi" w:eastAsiaTheme="minorEastAsia" w:hAnsiTheme="minorHAnsi" w:cstheme="minorHAnsi"/>
              <w:noProof/>
              <w:sz w:val="24"/>
              <w:szCs w:val="24"/>
              <w:lang w:val="es-ES" w:eastAsia="es-ES"/>
              <w:rPrChange w:id="366" w:author="Haldar, Souvik" w:date="2022-06-25T18:15:00Z">
                <w:rPr>
                  <w:rFonts w:asciiTheme="minorHAnsi" w:eastAsiaTheme="minorEastAsia" w:hAnsiTheme="minorHAnsi" w:cstheme="minorBidi"/>
                  <w:noProof/>
                  <w:szCs w:val="22"/>
                  <w:lang w:val="es-ES" w:eastAsia="es-ES"/>
                </w:rPr>
              </w:rPrChange>
            </w:rPr>
            <w:tab/>
          </w:r>
          <w:r w:rsidR="00194148" w:rsidRPr="006A7835">
            <w:rPr>
              <w:rStyle w:val="Hyperlink"/>
              <w:rFonts w:asciiTheme="minorHAnsi" w:hAnsiTheme="minorHAnsi" w:cstheme="minorHAnsi"/>
              <w:noProof/>
              <w:sz w:val="24"/>
              <w:szCs w:val="24"/>
              <w:lang w:val="en-US"/>
              <w:rPrChange w:id="367" w:author="Haldar, Souvik" w:date="2022-06-25T18:15:00Z">
                <w:rPr>
                  <w:rStyle w:val="Hyperlink"/>
                  <w:rFonts w:ascii="Georgia" w:hAnsi="Georgia"/>
                  <w:noProof/>
                  <w:lang w:val="en-US"/>
                </w:rPr>
              </w:rPrChange>
            </w:rPr>
            <w:t>RFM Code Module</w:t>
          </w:r>
          <w:r w:rsidR="00194148" w:rsidRPr="006A7835">
            <w:rPr>
              <w:rFonts w:asciiTheme="minorHAnsi" w:hAnsiTheme="minorHAnsi" w:cstheme="minorHAnsi"/>
              <w:noProof/>
              <w:webHidden/>
              <w:sz w:val="24"/>
              <w:szCs w:val="24"/>
              <w:rPrChange w:id="368" w:author="Haldar, Souvik" w:date="2022-06-25T18:15:00Z">
                <w:rPr>
                  <w:noProof/>
                  <w:webHidden/>
                </w:rPr>
              </w:rPrChange>
            </w:rPr>
            <w:tab/>
          </w:r>
          <w:r w:rsidR="00194148" w:rsidRPr="006A7835">
            <w:rPr>
              <w:rFonts w:asciiTheme="minorHAnsi" w:hAnsiTheme="minorHAnsi" w:cstheme="minorHAnsi"/>
              <w:noProof/>
              <w:webHidden/>
              <w:sz w:val="24"/>
              <w:szCs w:val="24"/>
              <w:rPrChange w:id="369" w:author="Haldar, Souvik" w:date="2022-06-25T18:15:00Z">
                <w:rPr>
                  <w:noProof/>
                  <w:webHidden/>
                </w:rPr>
              </w:rPrChange>
            </w:rPr>
            <w:fldChar w:fldCharType="begin"/>
          </w:r>
          <w:r w:rsidR="00194148" w:rsidRPr="006A7835">
            <w:rPr>
              <w:rFonts w:asciiTheme="minorHAnsi" w:hAnsiTheme="minorHAnsi" w:cstheme="minorHAnsi"/>
              <w:noProof/>
              <w:webHidden/>
              <w:sz w:val="24"/>
              <w:szCs w:val="24"/>
              <w:rPrChange w:id="370" w:author="Haldar, Souvik" w:date="2022-06-25T18:15:00Z">
                <w:rPr>
                  <w:noProof/>
                  <w:webHidden/>
                </w:rPr>
              </w:rPrChange>
            </w:rPr>
            <w:instrText xml:space="preserve"> PAGEREF _Toc106620898 \h </w:instrText>
          </w:r>
          <w:r w:rsidR="00194148" w:rsidRPr="006A7835">
            <w:rPr>
              <w:rFonts w:asciiTheme="minorHAnsi" w:hAnsiTheme="minorHAnsi" w:cstheme="minorHAnsi"/>
              <w:noProof/>
              <w:webHidden/>
              <w:sz w:val="24"/>
              <w:szCs w:val="24"/>
              <w:rPrChange w:id="371" w:author="Haldar, Souvik" w:date="2022-06-25T18:15:00Z">
                <w:rPr>
                  <w:noProof/>
                  <w:webHidden/>
                </w:rPr>
              </w:rPrChange>
            </w:rPr>
          </w:r>
          <w:r w:rsidR="00194148" w:rsidRPr="006A7835">
            <w:rPr>
              <w:rFonts w:asciiTheme="minorHAnsi" w:hAnsiTheme="minorHAnsi" w:cstheme="minorHAnsi"/>
              <w:noProof/>
              <w:webHidden/>
              <w:sz w:val="24"/>
              <w:szCs w:val="24"/>
              <w:rPrChange w:id="372" w:author="Haldar, Souvik" w:date="2022-06-25T18:15:00Z">
                <w:rPr>
                  <w:noProof/>
                  <w:webHidden/>
                </w:rPr>
              </w:rPrChange>
            </w:rPr>
            <w:fldChar w:fldCharType="separate"/>
          </w:r>
          <w:r w:rsidR="00194148" w:rsidRPr="006A7835">
            <w:rPr>
              <w:rFonts w:asciiTheme="minorHAnsi" w:hAnsiTheme="minorHAnsi" w:cstheme="minorHAnsi"/>
              <w:noProof/>
              <w:webHidden/>
              <w:sz w:val="24"/>
              <w:szCs w:val="24"/>
              <w:rPrChange w:id="373" w:author="Haldar, Souvik" w:date="2022-06-25T18:15:00Z">
                <w:rPr>
                  <w:noProof/>
                  <w:webHidden/>
                </w:rPr>
              </w:rPrChange>
            </w:rPr>
            <w:t>7</w:t>
          </w:r>
          <w:r w:rsidR="00194148" w:rsidRPr="006A7835">
            <w:rPr>
              <w:rFonts w:asciiTheme="minorHAnsi" w:hAnsiTheme="minorHAnsi" w:cstheme="minorHAnsi"/>
              <w:noProof/>
              <w:webHidden/>
              <w:sz w:val="24"/>
              <w:szCs w:val="24"/>
              <w:rPrChange w:id="374" w:author="Haldar, Souvik" w:date="2022-06-25T18:15:00Z">
                <w:rPr>
                  <w:noProof/>
                  <w:webHidden/>
                </w:rPr>
              </w:rPrChange>
            </w:rPr>
            <w:fldChar w:fldCharType="end"/>
          </w:r>
          <w:r w:rsidRPr="006A7835">
            <w:rPr>
              <w:rFonts w:asciiTheme="minorHAnsi" w:hAnsiTheme="minorHAnsi" w:cstheme="minorHAnsi"/>
              <w:noProof/>
              <w:sz w:val="24"/>
              <w:szCs w:val="24"/>
              <w:rPrChange w:id="375" w:author="Haldar, Souvik" w:date="2022-06-25T18:15:00Z">
                <w:rPr>
                  <w:noProof/>
                </w:rPr>
              </w:rPrChange>
            </w:rPr>
            <w:fldChar w:fldCharType="end"/>
          </w:r>
        </w:p>
        <w:p w14:paraId="28580699" w14:textId="4AA8D64D" w:rsidR="00194148" w:rsidRPr="006A7835" w:rsidRDefault="00FF7FB3">
          <w:pPr>
            <w:pStyle w:val="TOC2"/>
            <w:rPr>
              <w:rFonts w:asciiTheme="minorHAnsi" w:eastAsiaTheme="minorEastAsia" w:hAnsiTheme="minorHAnsi" w:cstheme="minorHAnsi"/>
              <w:noProof/>
              <w:sz w:val="24"/>
              <w:szCs w:val="24"/>
              <w:lang w:val="es-ES" w:eastAsia="es-ES"/>
              <w:rPrChange w:id="376" w:author="Haldar, Souvik" w:date="2022-06-25T18:15:00Z">
                <w:rPr>
                  <w:rFonts w:asciiTheme="minorHAnsi" w:eastAsiaTheme="minorEastAsia" w:hAnsiTheme="minorHAnsi" w:cstheme="minorBidi"/>
                  <w:noProof/>
                  <w:szCs w:val="22"/>
                  <w:lang w:val="es-ES" w:eastAsia="es-ES"/>
                </w:rPr>
              </w:rPrChange>
            </w:rPr>
          </w:pPr>
          <w:r w:rsidRPr="006A7835">
            <w:rPr>
              <w:rFonts w:asciiTheme="minorHAnsi" w:hAnsiTheme="minorHAnsi" w:cstheme="minorHAnsi"/>
              <w:sz w:val="24"/>
              <w:szCs w:val="24"/>
              <w:rPrChange w:id="377" w:author="Haldar, Souvik" w:date="2022-06-25T18:15:00Z">
                <w:rPr/>
              </w:rPrChange>
            </w:rPr>
            <w:fldChar w:fldCharType="begin"/>
          </w:r>
          <w:r w:rsidRPr="006A7835">
            <w:rPr>
              <w:rFonts w:asciiTheme="minorHAnsi" w:hAnsiTheme="minorHAnsi" w:cstheme="minorHAnsi"/>
              <w:sz w:val="24"/>
              <w:szCs w:val="24"/>
              <w:rPrChange w:id="378" w:author="Haldar, Souvik" w:date="2022-06-25T18:15:00Z">
                <w:rPr/>
              </w:rPrChange>
            </w:rPr>
            <w:instrText xml:space="preserve"> HYPERLINK \l "_Toc106620899" </w:instrText>
          </w:r>
          <w:r w:rsidRPr="006A7835">
            <w:rPr>
              <w:rFonts w:asciiTheme="minorHAnsi" w:hAnsiTheme="minorHAnsi" w:cstheme="minorHAnsi"/>
              <w:sz w:val="24"/>
              <w:szCs w:val="24"/>
              <w:rPrChange w:id="379" w:author="Haldar, Souvik" w:date="2022-06-25T18:15:00Z">
                <w:rPr/>
              </w:rPrChange>
            </w:rPr>
            <w:fldChar w:fldCharType="separate"/>
          </w:r>
          <w:r w:rsidR="00194148" w:rsidRPr="006A7835">
            <w:rPr>
              <w:rStyle w:val="Hyperlink"/>
              <w:rFonts w:asciiTheme="minorHAnsi" w:eastAsia="Times New Roman" w:hAnsiTheme="minorHAnsi" w:cstheme="minorHAnsi"/>
              <w:i/>
              <w:noProof/>
              <w:sz w:val="24"/>
              <w:szCs w:val="24"/>
              <w:lang w:val="en-GB"/>
              <w:rPrChange w:id="380" w:author="Haldar, Souvik" w:date="2022-06-25T18:15:00Z">
                <w:rPr>
                  <w:rStyle w:val="Hyperlink"/>
                  <w:rFonts w:ascii="Georgia" w:eastAsia="Times New Roman" w:hAnsi="Georgia"/>
                  <w:i/>
                  <w:noProof/>
                  <w:lang w:val="en-GB"/>
                </w:rPr>
              </w:rPrChange>
            </w:rPr>
            <w:t>Folder structure</w:t>
          </w:r>
          <w:r w:rsidR="00194148" w:rsidRPr="006A7835">
            <w:rPr>
              <w:rFonts w:asciiTheme="minorHAnsi" w:hAnsiTheme="minorHAnsi" w:cstheme="minorHAnsi"/>
              <w:noProof/>
              <w:webHidden/>
              <w:sz w:val="24"/>
              <w:szCs w:val="24"/>
              <w:rPrChange w:id="381" w:author="Haldar, Souvik" w:date="2022-06-25T18:15:00Z">
                <w:rPr>
                  <w:noProof/>
                  <w:webHidden/>
                </w:rPr>
              </w:rPrChange>
            </w:rPr>
            <w:tab/>
          </w:r>
          <w:r w:rsidR="00194148" w:rsidRPr="006A7835">
            <w:rPr>
              <w:rFonts w:asciiTheme="minorHAnsi" w:hAnsiTheme="minorHAnsi" w:cstheme="minorHAnsi"/>
              <w:noProof/>
              <w:webHidden/>
              <w:sz w:val="24"/>
              <w:szCs w:val="24"/>
              <w:rPrChange w:id="382" w:author="Haldar, Souvik" w:date="2022-06-25T18:15:00Z">
                <w:rPr>
                  <w:noProof/>
                  <w:webHidden/>
                </w:rPr>
              </w:rPrChange>
            </w:rPr>
            <w:fldChar w:fldCharType="begin"/>
          </w:r>
          <w:r w:rsidR="00194148" w:rsidRPr="006A7835">
            <w:rPr>
              <w:rFonts w:asciiTheme="minorHAnsi" w:hAnsiTheme="minorHAnsi" w:cstheme="minorHAnsi"/>
              <w:noProof/>
              <w:webHidden/>
              <w:sz w:val="24"/>
              <w:szCs w:val="24"/>
              <w:rPrChange w:id="383" w:author="Haldar, Souvik" w:date="2022-06-25T18:15:00Z">
                <w:rPr>
                  <w:noProof/>
                  <w:webHidden/>
                </w:rPr>
              </w:rPrChange>
            </w:rPr>
            <w:instrText xml:space="preserve"> PAGEREF _Toc106620899 \h </w:instrText>
          </w:r>
          <w:r w:rsidR="00194148" w:rsidRPr="006A7835">
            <w:rPr>
              <w:rFonts w:asciiTheme="minorHAnsi" w:hAnsiTheme="minorHAnsi" w:cstheme="minorHAnsi"/>
              <w:noProof/>
              <w:webHidden/>
              <w:sz w:val="24"/>
              <w:szCs w:val="24"/>
              <w:rPrChange w:id="384" w:author="Haldar, Souvik" w:date="2022-06-25T18:15:00Z">
                <w:rPr>
                  <w:noProof/>
                  <w:webHidden/>
                </w:rPr>
              </w:rPrChange>
            </w:rPr>
          </w:r>
          <w:r w:rsidR="00194148" w:rsidRPr="006A7835">
            <w:rPr>
              <w:rFonts w:asciiTheme="minorHAnsi" w:hAnsiTheme="minorHAnsi" w:cstheme="minorHAnsi"/>
              <w:noProof/>
              <w:webHidden/>
              <w:sz w:val="24"/>
              <w:szCs w:val="24"/>
              <w:rPrChange w:id="385" w:author="Haldar, Souvik" w:date="2022-06-25T18:15:00Z">
                <w:rPr>
                  <w:noProof/>
                  <w:webHidden/>
                </w:rPr>
              </w:rPrChange>
            </w:rPr>
            <w:fldChar w:fldCharType="separate"/>
          </w:r>
          <w:r w:rsidR="00194148" w:rsidRPr="006A7835">
            <w:rPr>
              <w:rFonts w:asciiTheme="minorHAnsi" w:hAnsiTheme="minorHAnsi" w:cstheme="minorHAnsi"/>
              <w:noProof/>
              <w:webHidden/>
              <w:sz w:val="24"/>
              <w:szCs w:val="24"/>
              <w:rPrChange w:id="386" w:author="Haldar, Souvik" w:date="2022-06-25T18:15:00Z">
                <w:rPr>
                  <w:noProof/>
                  <w:webHidden/>
                </w:rPr>
              </w:rPrChange>
            </w:rPr>
            <w:t>7</w:t>
          </w:r>
          <w:r w:rsidR="00194148" w:rsidRPr="006A7835">
            <w:rPr>
              <w:rFonts w:asciiTheme="minorHAnsi" w:hAnsiTheme="minorHAnsi" w:cstheme="minorHAnsi"/>
              <w:noProof/>
              <w:webHidden/>
              <w:sz w:val="24"/>
              <w:szCs w:val="24"/>
              <w:rPrChange w:id="387" w:author="Haldar, Souvik" w:date="2022-06-25T18:15:00Z">
                <w:rPr>
                  <w:noProof/>
                  <w:webHidden/>
                </w:rPr>
              </w:rPrChange>
            </w:rPr>
            <w:fldChar w:fldCharType="end"/>
          </w:r>
          <w:r w:rsidRPr="006A7835">
            <w:rPr>
              <w:rFonts w:asciiTheme="minorHAnsi" w:hAnsiTheme="minorHAnsi" w:cstheme="minorHAnsi"/>
              <w:noProof/>
              <w:sz w:val="24"/>
              <w:szCs w:val="24"/>
              <w:rPrChange w:id="388" w:author="Haldar, Souvik" w:date="2022-06-25T18:15:00Z">
                <w:rPr>
                  <w:noProof/>
                </w:rPr>
              </w:rPrChange>
            </w:rPr>
            <w:fldChar w:fldCharType="end"/>
          </w:r>
        </w:p>
        <w:p w14:paraId="5401F113" w14:textId="3315C5B2" w:rsidR="00194148" w:rsidRPr="006A7835" w:rsidRDefault="00FF7FB3">
          <w:pPr>
            <w:pStyle w:val="TOC2"/>
            <w:rPr>
              <w:rFonts w:asciiTheme="minorHAnsi" w:eastAsiaTheme="minorEastAsia" w:hAnsiTheme="minorHAnsi" w:cstheme="minorHAnsi"/>
              <w:noProof/>
              <w:sz w:val="24"/>
              <w:szCs w:val="24"/>
              <w:lang w:val="es-ES" w:eastAsia="es-ES"/>
              <w:rPrChange w:id="389" w:author="Haldar, Souvik" w:date="2022-06-25T18:15:00Z">
                <w:rPr>
                  <w:rFonts w:asciiTheme="minorHAnsi" w:eastAsiaTheme="minorEastAsia" w:hAnsiTheme="minorHAnsi" w:cstheme="minorBidi"/>
                  <w:noProof/>
                  <w:szCs w:val="22"/>
                  <w:lang w:val="es-ES" w:eastAsia="es-ES"/>
                </w:rPr>
              </w:rPrChange>
            </w:rPr>
          </w:pPr>
          <w:r w:rsidRPr="006A7835">
            <w:rPr>
              <w:rFonts w:asciiTheme="minorHAnsi" w:hAnsiTheme="minorHAnsi" w:cstheme="minorHAnsi"/>
              <w:sz w:val="24"/>
              <w:szCs w:val="24"/>
              <w:rPrChange w:id="390" w:author="Haldar, Souvik" w:date="2022-06-25T18:15:00Z">
                <w:rPr/>
              </w:rPrChange>
            </w:rPr>
            <w:fldChar w:fldCharType="begin"/>
          </w:r>
          <w:r w:rsidRPr="006A7835">
            <w:rPr>
              <w:rFonts w:asciiTheme="minorHAnsi" w:hAnsiTheme="minorHAnsi" w:cstheme="minorHAnsi"/>
              <w:sz w:val="24"/>
              <w:szCs w:val="24"/>
              <w:rPrChange w:id="391" w:author="Haldar, Souvik" w:date="2022-06-25T18:15:00Z">
                <w:rPr/>
              </w:rPrChange>
            </w:rPr>
            <w:instrText xml:space="preserve"> HYPERLINK \l "_Toc106620900" </w:instrText>
          </w:r>
          <w:r w:rsidRPr="006A7835">
            <w:rPr>
              <w:rFonts w:asciiTheme="minorHAnsi" w:hAnsiTheme="minorHAnsi" w:cstheme="minorHAnsi"/>
              <w:sz w:val="24"/>
              <w:szCs w:val="24"/>
              <w:rPrChange w:id="392" w:author="Haldar, Souvik" w:date="2022-06-25T18:15:00Z">
                <w:rPr/>
              </w:rPrChange>
            </w:rPr>
            <w:fldChar w:fldCharType="separate"/>
          </w:r>
          <w:r w:rsidR="00194148" w:rsidRPr="006A7835">
            <w:rPr>
              <w:rStyle w:val="Hyperlink"/>
              <w:rFonts w:asciiTheme="minorHAnsi" w:eastAsia="Times New Roman" w:hAnsiTheme="minorHAnsi" w:cstheme="minorHAnsi"/>
              <w:i/>
              <w:noProof/>
              <w:sz w:val="24"/>
              <w:szCs w:val="24"/>
              <w:lang w:val="en-GB"/>
              <w:rPrChange w:id="393" w:author="Haldar, Souvik" w:date="2022-06-25T18:15:00Z">
                <w:rPr>
                  <w:rStyle w:val="Hyperlink"/>
                  <w:rFonts w:ascii="Georgia" w:eastAsia="Times New Roman" w:hAnsi="Georgia"/>
                  <w:i/>
                  <w:noProof/>
                  <w:lang w:val="en-GB"/>
                </w:rPr>
              </w:rPrChange>
            </w:rPr>
            <w:t>RFMAnalyzerConfig</w:t>
          </w:r>
          <w:r w:rsidR="00194148" w:rsidRPr="006A7835">
            <w:rPr>
              <w:rFonts w:asciiTheme="minorHAnsi" w:hAnsiTheme="minorHAnsi" w:cstheme="minorHAnsi"/>
              <w:noProof/>
              <w:webHidden/>
              <w:sz w:val="24"/>
              <w:szCs w:val="24"/>
              <w:rPrChange w:id="394" w:author="Haldar, Souvik" w:date="2022-06-25T18:15:00Z">
                <w:rPr>
                  <w:noProof/>
                  <w:webHidden/>
                </w:rPr>
              </w:rPrChange>
            </w:rPr>
            <w:tab/>
          </w:r>
          <w:r w:rsidR="00194148" w:rsidRPr="006A7835">
            <w:rPr>
              <w:rFonts w:asciiTheme="minorHAnsi" w:hAnsiTheme="minorHAnsi" w:cstheme="minorHAnsi"/>
              <w:noProof/>
              <w:webHidden/>
              <w:sz w:val="24"/>
              <w:szCs w:val="24"/>
              <w:rPrChange w:id="395" w:author="Haldar, Souvik" w:date="2022-06-25T18:15:00Z">
                <w:rPr>
                  <w:noProof/>
                  <w:webHidden/>
                </w:rPr>
              </w:rPrChange>
            </w:rPr>
            <w:fldChar w:fldCharType="begin"/>
          </w:r>
          <w:r w:rsidR="00194148" w:rsidRPr="006A7835">
            <w:rPr>
              <w:rFonts w:asciiTheme="minorHAnsi" w:hAnsiTheme="minorHAnsi" w:cstheme="minorHAnsi"/>
              <w:noProof/>
              <w:webHidden/>
              <w:sz w:val="24"/>
              <w:szCs w:val="24"/>
              <w:rPrChange w:id="396" w:author="Haldar, Souvik" w:date="2022-06-25T18:15:00Z">
                <w:rPr>
                  <w:noProof/>
                  <w:webHidden/>
                </w:rPr>
              </w:rPrChange>
            </w:rPr>
            <w:instrText xml:space="preserve"> PAGEREF _Toc106620900 \h </w:instrText>
          </w:r>
          <w:r w:rsidR="00194148" w:rsidRPr="006A7835">
            <w:rPr>
              <w:rFonts w:asciiTheme="minorHAnsi" w:hAnsiTheme="minorHAnsi" w:cstheme="minorHAnsi"/>
              <w:noProof/>
              <w:webHidden/>
              <w:sz w:val="24"/>
              <w:szCs w:val="24"/>
              <w:rPrChange w:id="397" w:author="Haldar, Souvik" w:date="2022-06-25T18:15:00Z">
                <w:rPr>
                  <w:noProof/>
                  <w:webHidden/>
                </w:rPr>
              </w:rPrChange>
            </w:rPr>
          </w:r>
          <w:r w:rsidR="00194148" w:rsidRPr="006A7835">
            <w:rPr>
              <w:rFonts w:asciiTheme="minorHAnsi" w:hAnsiTheme="minorHAnsi" w:cstheme="minorHAnsi"/>
              <w:noProof/>
              <w:webHidden/>
              <w:sz w:val="24"/>
              <w:szCs w:val="24"/>
              <w:rPrChange w:id="398" w:author="Haldar, Souvik" w:date="2022-06-25T18:15:00Z">
                <w:rPr>
                  <w:noProof/>
                  <w:webHidden/>
                </w:rPr>
              </w:rPrChange>
            </w:rPr>
            <w:fldChar w:fldCharType="separate"/>
          </w:r>
          <w:r w:rsidR="00194148" w:rsidRPr="006A7835">
            <w:rPr>
              <w:rFonts w:asciiTheme="minorHAnsi" w:hAnsiTheme="minorHAnsi" w:cstheme="minorHAnsi"/>
              <w:noProof/>
              <w:webHidden/>
              <w:sz w:val="24"/>
              <w:szCs w:val="24"/>
              <w:rPrChange w:id="399" w:author="Haldar, Souvik" w:date="2022-06-25T18:15:00Z">
                <w:rPr>
                  <w:noProof/>
                  <w:webHidden/>
                </w:rPr>
              </w:rPrChange>
            </w:rPr>
            <w:t>7</w:t>
          </w:r>
          <w:r w:rsidR="00194148" w:rsidRPr="006A7835">
            <w:rPr>
              <w:rFonts w:asciiTheme="minorHAnsi" w:hAnsiTheme="minorHAnsi" w:cstheme="minorHAnsi"/>
              <w:noProof/>
              <w:webHidden/>
              <w:sz w:val="24"/>
              <w:szCs w:val="24"/>
              <w:rPrChange w:id="400" w:author="Haldar, Souvik" w:date="2022-06-25T18:15:00Z">
                <w:rPr>
                  <w:noProof/>
                  <w:webHidden/>
                </w:rPr>
              </w:rPrChange>
            </w:rPr>
            <w:fldChar w:fldCharType="end"/>
          </w:r>
          <w:r w:rsidRPr="006A7835">
            <w:rPr>
              <w:rFonts w:asciiTheme="minorHAnsi" w:hAnsiTheme="minorHAnsi" w:cstheme="minorHAnsi"/>
              <w:noProof/>
              <w:sz w:val="24"/>
              <w:szCs w:val="24"/>
              <w:rPrChange w:id="401" w:author="Haldar, Souvik" w:date="2022-06-25T18:15:00Z">
                <w:rPr>
                  <w:noProof/>
                </w:rPr>
              </w:rPrChange>
            </w:rPr>
            <w:fldChar w:fldCharType="end"/>
          </w:r>
        </w:p>
        <w:p w14:paraId="698A4968" w14:textId="70252BF9" w:rsidR="00194148" w:rsidRPr="006A7835" w:rsidRDefault="00FF7FB3">
          <w:pPr>
            <w:pStyle w:val="TOC3"/>
            <w:tabs>
              <w:tab w:val="left" w:pos="1760"/>
            </w:tabs>
            <w:rPr>
              <w:rFonts w:asciiTheme="minorHAnsi" w:eastAsiaTheme="minorEastAsia" w:hAnsiTheme="minorHAnsi" w:cstheme="minorHAnsi"/>
              <w:noProof/>
              <w:sz w:val="24"/>
              <w:szCs w:val="24"/>
              <w:lang w:val="es-ES" w:eastAsia="es-ES"/>
              <w:rPrChange w:id="402" w:author="Haldar, Souvik" w:date="2022-06-25T18:15:00Z">
                <w:rPr>
                  <w:rFonts w:asciiTheme="minorHAnsi" w:eastAsiaTheme="minorEastAsia" w:hAnsiTheme="minorHAnsi"/>
                  <w:noProof/>
                  <w:sz w:val="22"/>
                  <w:lang w:val="es-ES" w:eastAsia="es-ES"/>
                </w:rPr>
              </w:rPrChange>
            </w:rPr>
          </w:pPr>
          <w:r w:rsidRPr="006A7835">
            <w:rPr>
              <w:rFonts w:asciiTheme="minorHAnsi" w:hAnsiTheme="minorHAnsi" w:cstheme="minorHAnsi"/>
              <w:sz w:val="24"/>
              <w:szCs w:val="24"/>
              <w:rPrChange w:id="403" w:author="Haldar, Souvik" w:date="2022-06-25T18:15:00Z">
                <w:rPr/>
              </w:rPrChange>
            </w:rPr>
            <w:fldChar w:fldCharType="begin"/>
          </w:r>
          <w:r w:rsidRPr="006A7835">
            <w:rPr>
              <w:rFonts w:asciiTheme="minorHAnsi" w:hAnsiTheme="minorHAnsi" w:cstheme="minorHAnsi"/>
              <w:sz w:val="24"/>
              <w:szCs w:val="24"/>
              <w:rPrChange w:id="404" w:author="Haldar, Souvik" w:date="2022-06-25T18:15:00Z">
                <w:rPr/>
              </w:rPrChange>
            </w:rPr>
            <w:instrText xml:space="preserve"> HYPERLINK \l "_Toc106620901" </w:instrText>
          </w:r>
          <w:r w:rsidRPr="006A7835">
            <w:rPr>
              <w:rFonts w:asciiTheme="minorHAnsi" w:hAnsiTheme="minorHAnsi" w:cstheme="minorHAnsi"/>
              <w:sz w:val="24"/>
              <w:szCs w:val="24"/>
              <w:rPrChange w:id="405" w:author="Haldar, Souvik" w:date="2022-06-25T18:15:00Z">
                <w:rPr/>
              </w:rPrChange>
            </w:rPr>
            <w:fldChar w:fldCharType="separate"/>
          </w:r>
          <w:r w:rsidR="00194148" w:rsidRPr="006A7835">
            <w:rPr>
              <w:rStyle w:val="Hyperlink"/>
              <w:rFonts w:asciiTheme="minorHAnsi" w:eastAsia="Times New Roman" w:hAnsiTheme="minorHAnsi" w:cstheme="minorHAnsi"/>
              <w:noProof/>
              <w:sz w:val="24"/>
              <w:szCs w:val="24"/>
              <w:rPrChange w:id="406" w:author="Haldar, Souvik" w:date="2022-06-25T18:15:00Z">
                <w:rPr>
                  <w:rStyle w:val="Hyperlink"/>
                  <w:rFonts w:ascii="Symbol" w:eastAsia="Times New Roman" w:hAnsi="Symbol"/>
                  <w:noProof/>
                </w:rPr>
              </w:rPrChange>
            </w:rPr>
            <w:t></w:t>
          </w:r>
          <w:r w:rsidR="00194148" w:rsidRPr="006A7835">
            <w:rPr>
              <w:rFonts w:asciiTheme="minorHAnsi" w:eastAsiaTheme="minorEastAsia" w:hAnsiTheme="minorHAnsi" w:cstheme="minorHAnsi"/>
              <w:noProof/>
              <w:sz w:val="24"/>
              <w:szCs w:val="24"/>
              <w:lang w:val="es-ES" w:eastAsia="es-ES"/>
              <w:rPrChange w:id="407" w:author="Haldar, Souvik" w:date="2022-06-25T18:15:00Z">
                <w:rPr>
                  <w:rFonts w:asciiTheme="minorHAnsi" w:eastAsiaTheme="minorEastAsia" w:hAnsiTheme="minorHAnsi"/>
                  <w:noProof/>
                  <w:sz w:val="22"/>
                  <w:lang w:val="es-ES" w:eastAsia="es-ES"/>
                </w:rPr>
              </w:rPrChange>
            </w:rPr>
            <w:tab/>
          </w:r>
          <w:r w:rsidR="00194148" w:rsidRPr="006A7835">
            <w:rPr>
              <w:rStyle w:val="Hyperlink"/>
              <w:rFonts w:asciiTheme="minorHAnsi" w:eastAsia="Times New Roman" w:hAnsiTheme="minorHAnsi" w:cstheme="minorHAnsi"/>
              <w:i/>
              <w:noProof/>
              <w:sz w:val="24"/>
              <w:szCs w:val="24"/>
              <w:rPrChange w:id="408" w:author="Haldar, Souvik" w:date="2022-06-25T18:15:00Z">
                <w:rPr>
                  <w:rStyle w:val="Hyperlink"/>
                  <w:rFonts w:ascii="Georgia" w:eastAsia="Times New Roman" w:hAnsi="Georgia"/>
                  <w:i/>
                  <w:noProof/>
                </w:rPr>
              </w:rPrChange>
            </w:rPr>
            <w:t>get_rfm_configs(self)</w:t>
          </w:r>
          <w:r w:rsidR="00194148" w:rsidRPr="006A7835">
            <w:rPr>
              <w:rFonts w:asciiTheme="minorHAnsi" w:hAnsiTheme="minorHAnsi" w:cstheme="minorHAnsi"/>
              <w:noProof/>
              <w:webHidden/>
              <w:sz w:val="24"/>
              <w:szCs w:val="24"/>
              <w:rPrChange w:id="409" w:author="Haldar, Souvik" w:date="2022-06-25T18:15:00Z">
                <w:rPr>
                  <w:noProof/>
                  <w:webHidden/>
                </w:rPr>
              </w:rPrChange>
            </w:rPr>
            <w:tab/>
          </w:r>
          <w:r w:rsidR="00194148" w:rsidRPr="006A7835">
            <w:rPr>
              <w:rFonts w:asciiTheme="minorHAnsi" w:hAnsiTheme="minorHAnsi" w:cstheme="minorHAnsi"/>
              <w:noProof/>
              <w:webHidden/>
              <w:sz w:val="24"/>
              <w:szCs w:val="24"/>
              <w:rPrChange w:id="410" w:author="Haldar, Souvik" w:date="2022-06-25T18:15:00Z">
                <w:rPr>
                  <w:noProof/>
                  <w:webHidden/>
                </w:rPr>
              </w:rPrChange>
            </w:rPr>
            <w:fldChar w:fldCharType="begin"/>
          </w:r>
          <w:r w:rsidR="00194148" w:rsidRPr="006A7835">
            <w:rPr>
              <w:rFonts w:asciiTheme="minorHAnsi" w:hAnsiTheme="minorHAnsi" w:cstheme="minorHAnsi"/>
              <w:noProof/>
              <w:webHidden/>
              <w:sz w:val="24"/>
              <w:szCs w:val="24"/>
              <w:rPrChange w:id="411" w:author="Haldar, Souvik" w:date="2022-06-25T18:15:00Z">
                <w:rPr>
                  <w:noProof/>
                  <w:webHidden/>
                </w:rPr>
              </w:rPrChange>
            </w:rPr>
            <w:instrText xml:space="preserve"> PAGEREF _Toc106620901 \h </w:instrText>
          </w:r>
          <w:r w:rsidR="00194148" w:rsidRPr="006A7835">
            <w:rPr>
              <w:rFonts w:asciiTheme="minorHAnsi" w:hAnsiTheme="minorHAnsi" w:cstheme="minorHAnsi"/>
              <w:noProof/>
              <w:webHidden/>
              <w:sz w:val="24"/>
              <w:szCs w:val="24"/>
              <w:rPrChange w:id="412" w:author="Haldar, Souvik" w:date="2022-06-25T18:15:00Z">
                <w:rPr>
                  <w:noProof/>
                  <w:webHidden/>
                </w:rPr>
              </w:rPrChange>
            </w:rPr>
          </w:r>
          <w:r w:rsidR="00194148" w:rsidRPr="006A7835">
            <w:rPr>
              <w:rFonts w:asciiTheme="minorHAnsi" w:hAnsiTheme="minorHAnsi" w:cstheme="minorHAnsi"/>
              <w:noProof/>
              <w:webHidden/>
              <w:sz w:val="24"/>
              <w:szCs w:val="24"/>
              <w:rPrChange w:id="413" w:author="Haldar, Souvik" w:date="2022-06-25T18:15:00Z">
                <w:rPr>
                  <w:noProof/>
                  <w:webHidden/>
                </w:rPr>
              </w:rPrChange>
            </w:rPr>
            <w:fldChar w:fldCharType="separate"/>
          </w:r>
          <w:r w:rsidR="00194148" w:rsidRPr="006A7835">
            <w:rPr>
              <w:rFonts w:asciiTheme="minorHAnsi" w:hAnsiTheme="minorHAnsi" w:cstheme="minorHAnsi"/>
              <w:noProof/>
              <w:webHidden/>
              <w:sz w:val="24"/>
              <w:szCs w:val="24"/>
              <w:rPrChange w:id="414" w:author="Haldar, Souvik" w:date="2022-06-25T18:15:00Z">
                <w:rPr>
                  <w:noProof/>
                  <w:webHidden/>
                </w:rPr>
              </w:rPrChange>
            </w:rPr>
            <w:t>7</w:t>
          </w:r>
          <w:r w:rsidR="00194148" w:rsidRPr="006A7835">
            <w:rPr>
              <w:rFonts w:asciiTheme="minorHAnsi" w:hAnsiTheme="minorHAnsi" w:cstheme="minorHAnsi"/>
              <w:noProof/>
              <w:webHidden/>
              <w:sz w:val="24"/>
              <w:szCs w:val="24"/>
              <w:rPrChange w:id="415" w:author="Haldar, Souvik" w:date="2022-06-25T18:15:00Z">
                <w:rPr>
                  <w:noProof/>
                  <w:webHidden/>
                </w:rPr>
              </w:rPrChange>
            </w:rPr>
            <w:fldChar w:fldCharType="end"/>
          </w:r>
          <w:r w:rsidRPr="006A7835">
            <w:rPr>
              <w:rFonts w:asciiTheme="minorHAnsi" w:hAnsiTheme="minorHAnsi" w:cstheme="minorHAnsi"/>
              <w:noProof/>
              <w:sz w:val="24"/>
              <w:szCs w:val="24"/>
              <w:rPrChange w:id="416" w:author="Haldar, Souvik" w:date="2022-06-25T18:15:00Z">
                <w:rPr>
                  <w:noProof/>
                </w:rPr>
              </w:rPrChange>
            </w:rPr>
            <w:fldChar w:fldCharType="end"/>
          </w:r>
        </w:p>
        <w:p w14:paraId="792EFD02" w14:textId="3D06F59D" w:rsidR="00194148" w:rsidRPr="006A7835" w:rsidRDefault="00FF7FB3">
          <w:pPr>
            <w:pStyle w:val="TOC3"/>
            <w:tabs>
              <w:tab w:val="left" w:pos="1760"/>
            </w:tabs>
            <w:rPr>
              <w:rFonts w:asciiTheme="minorHAnsi" w:eastAsiaTheme="minorEastAsia" w:hAnsiTheme="minorHAnsi" w:cstheme="minorHAnsi"/>
              <w:noProof/>
              <w:sz w:val="24"/>
              <w:szCs w:val="24"/>
              <w:lang w:val="es-ES" w:eastAsia="es-ES"/>
              <w:rPrChange w:id="417" w:author="Haldar, Souvik" w:date="2022-06-25T18:15:00Z">
                <w:rPr>
                  <w:rFonts w:asciiTheme="minorHAnsi" w:eastAsiaTheme="minorEastAsia" w:hAnsiTheme="minorHAnsi"/>
                  <w:noProof/>
                  <w:sz w:val="22"/>
                  <w:lang w:val="es-ES" w:eastAsia="es-ES"/>
                </w:rPr>
              </w:rPrChange>
            </w:rPr>
          </w:pPr>
          <w:r w:rsidRPr="006A7835">
            <w:rPr>
              <w:rFonts w:asciiTheme="minorHAnsi" w:hAnsiTheme="minorHAnsi" w:cstheme="minorHAnsi"/>
              <w:sz w:val="24"/>
              <w:szCs w:val="24"/>
              <w:rPrChange w:id="418" w:author="Haldar, Souvik" w:date="2022-06-25T18:15:00Z">
                <w:rPr/>
              </w:rPrChange>
            </w:rPr>
            <w:fldChar w:fldCharType="begin"/>
          </w:r>
          <w:r w:rsidRPr="006A7835">
            <w:rPr>
              <w:rFonts w:asciiTheme="minorHAnsi" w:hAnsiTheme="minorHAnsi" w:cstheme="minorHAnsi"/>
              <w:sz w:val="24"/>
              <w:szCs w:val="24"/>
              <w:rPrChange w:id="419" w:author="Haldar, Souvik" w:date="2022-06-25T18:15:00Z">
                <w:rPr/>
              </w:rPrChange>
            </w:rPr>
            <w:instrText xml:space="preserve"> HYPERLINK \l "_Toc106620902" </w:instrText>
          </w:r>
          <w:r w:rsidRPr="006A7835">
            <w:rPr>
              <w:rFonts w:asciiTheme="minorHAnsi" w:hAnsiTheme="minorHAnsi" w:cstheme="minorHAnsi"/>
              <w:sz w:val="24"/>
              <w:szCs w:val="24"/>
              <w:rPrChange w:id="420" w:author="Haldar, Souvik" w:date="2022-06-25T18:15:00Z">
                <w:rPr/>
              </w:rPrChange>
            </w:rPr>
            <w:fldChar w:fldCharType="separate"/>
          </w:r>
          <w:r w:rsidR="00194148" w:rsidRPr="006A7835">
            <w:rPr>
              <w:rStyle w:val="Hyperlink"/>
              <w:rFonts w:asciiTheme="minorHAnsi" w:eastAsia="Times New Roman" w:hAnsiTheme="minorHAnsi" w:cstheme="minorHAnsi"/>
              <w:noProof/>
              <w:sz w:val="24"/>
              <w:szCs w:val="24"/>
              <w:rPrChange w:id="421" w:author="Haldar, Souvik" w:date="2022-06-25T18:15:00Z">
                <w:rPr>
                  <w:rStyle w:val="Hyperlink"/>
                  <w:rFonts w:ascii="Symbol" w:eastAsia="Times New Roman" w:hAnsi="Symbol"/>
                  <w:noProof/>
                </w:rPr>
              </w:rPrChange>
            </w:rPr>
            <w:t></w:t>
          </w:r>
          <w:r w:rsidR="00194148" w:rsidRPr="006A7835">
            <w:rPr>
              <w:rFonts w:asciiTheme="minorHAnsi" w:eastAsiaTheme="minorEastAsia" w:hAnsiTheme="minorHAnsi" w:cstheme="minorHAnsi"/>
              <w:noProof/>
              <w:sz w:val="24"/>
              <w:szCs w:val="24"/>
              <w:lang w:val="es-ES" w:eastAsia="es-ES"/>
              <w:rPrChange w:id="422" w:author="Haldar, Souvik" w:date="2022-06-25T18:15:00Z">
                <w:rPr>
                  <w:rFonts w:asciiTheme="minorHAnsi" w:eastAsiaTheme="minorEastAsia" w:hAnsiTheme="minorHAnsi"/>
                  <w:noProof/>
                  <w:sz w:val="22"/>
                  <w:lang w:val="es-ES" w:eastAsia="es-ES"/>
                </w:rPr>
              </w:rPrChange>
            </w:rPr>
            <w:tab/>
          </w:r>
          <w:r w:rsidR="00194148" w:rsidRPr="006A7835">
            <w:rPr>
              <w:rStyle w:val="Hyperlink"/>
              <w:rFonts w:asciiTheme="minorHAnsi" w:eastAsia="Times New Roman" w:hAnsiTheme="minorHAnsi" w:cstheme="minorHAnsi"/>
              <w:i/>
              <w:noProof/>
              <w:sz w:val="24"/>
              <w:szCs w:val="24"/>
              <w:rPrChange w:id="423" w:author="Haldar, Souvik" w:date="2022-06-25T18:15:00Z">
                <w:rPr>
                  <w:rStyle w:val="Hyperlink"/>
                  <w:rFonts w:ascii="Georgia" w:eastAsia="Times New Roman" w:hAnsi="Georgia"/>
                  <w:i/>
                  <w:noProof/>
                </w:rPr>
              </w:rPrChange>
            </w:rPr>
            <w:t>get_rfm_group_details(self)</w:t>
          </w:r>
          <w:r w:rsidR="00194148" w:rsidRPr="006A7835">
            <w:rPr>
              <w:rFonts w:asciiTheme="minorHAnsi" w:hAnsiTheme="minorHAnsi" w:cstheme="minorHAnsi"/>
              <w:noProof/>
              <w:webHidden/>
              <w:sz w:val="24"/>
              <w:szCs w:val="24"/>
              <w:rPrChange w:id="424" w:author="Haldar, Souvik" w:date="2022-06-25T18:15:00Z">
                <w:rPr>
                  <w:noProof/>
                  <w:webHidden/>
                </w:rPr>
              </w:rPrChange>
            </w:rPr>
            <w:tab/>
          </w:r>
          <w:r w:rsidR="00194148" w:rsidRPr="006A7835">
            <w:rPr>
              <w:rFonts w:asciiTheme="minorHAnsi" w:hAnsiTheme="minorHAnsi" w:cstheme="minorHAnsi"/>
              <w:noProof/>
              <w:webHidden/>
              <w:sz w:val="24"/>
              <w:szCs w:val="24"/>
              <w:rPrChange w:id="425" w:author="Haldar, Souvik" w:date="2022-06-25T18:15:00Z">
                <w:rPr>
                  <w:noProof/>
                  <w:webHidden/>
                </w:rPr>
              </w:rPrChange>
            </w:rPr>
            <w:fldChar w:fldCharType="begin"/>
          </w:r>
          <w:r w:rsidR="00194148" w:rsidRPr="006A7835">
            <w:rPr>
              <w:rFonts w:asciiTheme="minorHAnsi" w:hAnsiTheme="minorHAnsi" w:cstheme="minorHAnsi"/>
              <w:noProof/>
              <w:webHidden/>
              <w:sz w:val="24"/>
              <w:szCs w:val="24"/>
              <w:rPrChange w:id="426" w:author="Haldar, Souvik" w:date="2022-06-25T18:15:00Z">
                <w:rPr>
                  <w:noProof/>
                  <w:webHidden/>
                </w:rPr>
              </w:rPrChange>
            </w:rPr>
            <w:instrText xml:space="preserve"> PAGEREF _Toc106620902 \h </w:instrText>
          </w:r>
          <w:r w:rsidR="00194148" w:rsidRPr="006A7835">
            <w:rPr>
              <w:rFonts w:asciiTheme="minorHAnsi" w:hAnsiTheme="minorHAnsi" w:cstheme="minorHAnsi"/>
              <w:noProof/>
              <w:webHidden/>
              <w:sz w:val="24"/>
              <w:szCs w:val="24"/>
              <w:rPrChange w:id="427" w:author="Haldar, Souvik" w:date="2022-06-25T18:15:00Z">
                <w:rPr>
                  <w:noProof/>
                  <w:webHidden/>
                </w:rPr>
              </w:rPrChange>
            </w:rPr>
          </w:r>
          <w:r w:rsidR="00194148" w:rsidRPr="006A7835">
            <w:rPr>
              <w:rFonts w:asciiTheme="minorHAnsi" w:hAnsiTheme="minorHAnsi" w:cstheme="minorHAnsi"/>
              <w:noProof/>
              <w:webHidden/>
              <w:sz w:val="24"/>
              <w:szCs w:val="24"/>
              <w:rPrChange w:id="428" w:author="Haldar, Souvik" w:date="2022-06-25T18:15:00Z">
                <w:rPr>
                  <w:noProof/>
                  <w:webHidden/>
                </w:rPr>
              </w:rPrChange>
            </w:rPr>
            <w:fldChar w:fldCharType="separate"/>
          </w:r>
          <w:r w:rsidR="00194148" w:rsidRPr="006A7835">
            <w:rPr>
              <w:rFonts w:asciiTheme="minorHAnsi" w:hAnsiTheme="minorHAnsi" w:cstheme="minorHAnsi"/>
              <w:noProof/>
              <w:webHidden/>
              <w:sz w:val="24"/>
              <w:szCs w:val="24"/>
              <w:rPrChange w:id="429" w:author="Haldar, Souvik" w:date="2022-06-25T18:15:00Z">
                <w:rPr>
                  <w:noProof/>
                  <w:webHidden/>
                </w:rPr>
              </w:rPrChange>
            </w:rPr>
            <w:t>7</w:t>
          </w:r>
          <w:r w:rsidR="00194148" w:rsidRPr="006A7835">
            <w:rPr>
              <w:rFonts w:asciiTheme="minorHAnsi" w:hAnsiTheme="minorHAnsi" w:cstheme="minorHAnsi"/>
              <w:noProof/>
              <w:webHidden/>
              <w:sz w:val="24"/>
              <w:szCs w:val="24"/>
              <w:rPrChange w:id="430" w:author="Haldar, Souvik" w:date="2022-06-25T18:15:00Z">
                <w:rPr>
                  <w:noProof/>
                  <w:webHidden/>
                </w:rPr>
              </w:rPrChange>
            </w:rPr>
            <w:fldChar w:fldCharType="end"/>
          </w:r>
          <w:r w:rsidRPr="006A7835">
            <w:rPr>
              <w:rFonts w:asciiTheme="minorHAnsi" w:hAnsiTheme="minorHAnsi" w:cstheme="minorHAnsi"/>
              <w:noProof/>
              <w:sz w:val="24"/>
              <w:szCs w:val="24"/>
              <w:rPrChange w:id="431" w:author="Haldar, Souvik" w:date="2022-06-25T18:15:00Z">
                <w:rPr>
                  <w:noProof/>
                </w:rPr>
              </w:rPrChange>
            </w:rPr>
            <w:fldChar w:fldCharType="end"/>
          </w:r>
        </w:p>
        <w:p w14:paraId="1AAD3AF4" w14:textId="28FCDFAF" w:rsidR="00194148" w:rsidRPr="006A7835" w:rsidRDefault="00FF7FB3">
          <w:pPr>
            <w:pStyle w:val="TOC2"/>
            <w:rPr>
              <w:rFonts w:asciiTheme="minorHAnsi" w:eastAsiaTheme="minorEastAsia" w:hAnsiTheme="minorHAnsi" w:cstheme="minorHAnsi"/>
              <w:noProof/>
              <w:sz w:val="24"/>
              <w:szCs w:val="24"/>
              <w:lang w:val="es-ES" w:eastAsia="es-ES"/>
              <w:rPrChange w:id="432" w:author="Haldar, Souvik" w:date="2022-06-25T18:15:00Z">
                <w:rPr>
                  <w:rFonts w:asciiTheme="minorHAnsi" w:eastAsiaTheme="minorEastAsia" w:hAnsiTheme="minorHAnsi" w:cstheme="minorBidi"/>
                  <w:noProof/>
                  <w:szCs w:val="22"/>
                  <w:lang w:val="es-ES" w:eastAsia="es-ES"/>
                </w:rPr>
              </w:rPrChange>
            </w:rPr>
          </w:pPr>
          <w:r w:rsidRPr="006A7835">
            <w:rPr>
              <w:rFonts w:asciiTheme="minorHAnsi" w:hAnsiTheme="minorHAnsi" w:cstheme="minorHAnsi"/>
              <w:sz w:val="24"/>
              <w:szCs w:val="24"/>
              <w:rPrChange w:id="433" w:author="Haldar, Souvik" w:date="2022-06-25T18:15:00Z">
                <w:rPr/>
              </w:rPrChange>
            </w:rPr>
            <w:fldChar w:fldCharType="begin"/>
          </w:r>
          <w:r w:rsidRPr="006A7835">
            <w:rPr>
              <w:rFonts w:asciiTheme="minorHAnsi" w:hAnsiTheme="minorHAnsi" w:cstheme="minorHAnsi"/>
              <w:sz w:val="24"/>
              <w:szCs w:val="24"/>
              <w:rPrChange w:id="434" w:author="Haldar, Souvik" w:date="2022-06-25T18:15:00Z">
                <w:rPr/>
              </w:rPrChange>
            </w:rPr>
            <w:instrText xml:space="preserve"> HYPERLINK \l "_Toc106620903" </w:instrText>
          </w:r>
          <w:r w:rsidRPr="006A7835">
            <w:rPr>
              <w:rFonts w:asciiTheme="minorHAnsi" w:hAnsiTheme="minorHAnsi" w:cstheme="minorHAnsi"/>
              <w:sz w:val="24"/>
              <w:szCs w:val="24"/>
              <w:rPrChange w:id="435" w:author="Haldar, Souvik" w:date="2022-06-25T18:15:00Z">
                <w:rPr/>
              </w:rPrChange>
            </w:rPr>
            <w:fldChar w:fldCharType="separate"/>
          </w:r>
          <w:r w:rsidR="00194148" w:rsidRPr="006A7835">
            <w:rPr>
              <w:rStyle w:val="Hyperlink"/>
              <w:rFonts w:asciiTheme="minorHAnsi" w:eastAsia="Times New Roman" w:hAnsiTheme="minorHAnsi" w:cstheme="minorHAnsi"/>
              <w:i/>
              <w:noProof/>
              <w:sz w:val="24"/>
              <w:szCs w:val="24"/>
              <w:lang w:val="en-GB"/>
              <w:rPrChange w:id="436" w:author="Haldar, Souvik" w:date="2022-06-25T18:15:00Z">
                <w:rPr>
                  <w:rStyle w:val="Hyperlink"/>
                  <w:rFonts w:ascii="Georgia" w:eastAsia="Times New Roman" w:hAnsi="Georgia"/>
                  <w:i/>
                  <w:noProof/>
                  <w:lang w:val="en-GB"/>
                </w:rPr>
              </w:rPrChange>
            </w:rPr>
            <w:t>RFMDefinition</w:t>
          </w:r>
          <w:r w:rsidR="00194148" w:rsidRPr="006A7835">
            <w:rPr>
              <w:rFonts w:asciiTheme="minorHAnsi" w:hAnsiTheme="minorHAnsi" w:cstheme="minorHAnsi"/>
              <w:noProof/>
              <w:webHidden/>
              <w:sz w:val="24"/>
              <w:szCs w:val="24"/>
              <w:rPrChange w:id="437" w:author="Haldar, Souvik" w:date="2022-06-25T18:15:00Z">
                <w:rPr>
                  <w:noProof/>
                  <w:webHidden/>
                </w:rPr>
              </w:rPrChange>
            </w:rPr>
            <w:tab/>
          </w:r>
          <w:r w:rsidR="00194148" w:rsidRPr="006A7835">
            <w:rPr>
              <w:rFonts w:asciiTheme="minorHAnsi" w:hAnsiTheme="minorHAnsi" w:cstheme="minorHAnsi"/>
              <w:noProof/>
              <w:webHidden/>
              <w:sz w:val="24"/>
              <w:szCs w:val="24"/>
              <w:rPrChange w:id="438" w:author="Haldar, Souvik" w:date="2022-06-25T18:15:00Z">
                <w:rPr>
                  <w:noProof/>
                  <w:webHidden/>
                </w:rPr>
              </w:rPrChange>
            </w:rPr>
            <w:fldChar w:fldCharType="begin"/>
          </w:r>
          <w:r w:rsidR="00194148" w:rsidRPr="006A7835">
            <w:rPr>
              <w:rFonts w:asciiTheme="minorHAnsi" w:hAnsiTheme="minorHAnsi" w:cstheme="minorHAnsi"/>
              <w:noProof/>
              <w:webHidden/>
              <w:sz w:val="24"/>
              <w:szCs w:val="24"/>
              <w:rPrChange w:id="439" w:author="Haldar, Souvik" w:date="2022-06-25T18:15:00Z">
                <w:rPr>
                  <w:noProof/>
                  <w:webHidden/>
                </w:rPr>
              </w:rPrChange>
            </w:rPr>
            <w:instrText xml:space="preserve"> PAGEREF _Toc106620903 \h </w:instrText>
          </w:r>
          <w:r w:rsidR="00194148" w:rsidRPr="006A7835">
            <w:rPr>
              <w:rFonts w:asciiTheme="minorHAnsi" w:hAnsiTheme="minorHAnsi" w:cstheme="minorHAnsi"/>
              <w:noProof/>
              <w:webHidden/>
              <w:sz w:val="24"/>
              <w:szCs w:val="24"/>
              <w:rPrChange w:id="440" w:author="Haldar, Souvik" w:date="2022-06-25T18:15:00Z">
                <w:rPr>
                  <w:noProof/>
                  <w:webHidden/>
                </w:rPr>
              </w:rPrChange>
            </w:rPr>
          </w:r>
          <w:r w:rsidR="00194148" w:rsidRPr="006A7835">
            <w:rPr>
              <w:rFonts w:asciiTheme="minorHAnsi" w:hAnsiTheme="minorHAnsi" w:cstheme="minorHAnsi"/>
              <w:noProof/>
              <w:webHidden/>
              <w:sz w:val="24"/>
              <w:szCs w:val="24"/>
              <w:rPrChange w:id="441" w:author="Haldar, Souvik" w:date="2022-06-25T18:15:00Z">
                <w:rPr>
                  <w:noProof/>
                  <w:webHidden/>
                </w:rPr>
              </w:rPrChange>
            </w:rPr>
            <w:fldChar w:fldCharType="separate"/>
          </w:r>
          <w:r w:rsidR="00194148" w:rsidRPr="006A7835">
            <w:rPr>
              <w:rFonts w:asciiTheme="minorHAnsi" w:hAnsiTheme="minorHAnsi" w:cstheme="minorHAnsi"/>
              <w:noProof/>
              <w:webHidden/>
              <w:sz w:val="24"/>
              <w:szCs w:val="24"/>
              <w:rPrChange w:id="442" w:author="Haldar, Souvik" w:date="2022-06-25T18:15:00Z">
                <w:rPr>
                  <w:noProof/>
                  <w:webHidden/>
                </w:rPr>
              </w:rPrChange>
            </w:rPr>
            <w:t>7</w:t>
          </w:r>
          <w:r w:rsidR="00194148" w:rsidRPr="006A7835">
            <w:rPr>
              <w:rFonts w:asciiTheme="minorHAnsi" w:hAnsiTheme="minorHAnsi" w:cstheme="minorHAnsi"/>
              <w:noProof/>
              <w:webHidden/>
              <w:sz w:val="24"/>
              <w:szCs w:val="24"/>
              <w:rPrChange w:id="443" w:author="Haldar, Souvik" w:date="2022-06-25T18:15:00Z">
                <w:rPr>
                  <w:noProof/>
                  <w:webHidden/>
                </w:rPr>
              </w:rPrChange>
            </w:rPr>
            <w:fldChar w:fldCharType="end"/>
          </w:r>
          <w:r w:rsidRPr="006A7835">
            <w:rPr>
              <w:rFonts w:asciiTheme="minorHAnsi" w:hAnsiTheme="minorHAnsi" w:cstheme="minorHAnsi"/>
              <w:noProof/>
              <w:sz w:val="24"/>
              <w:szCs w:val="24"/>
              <w:rPrChange w:id="444" w:author="Haldar, Souvik" w:date="2022-06-25T18:15:00Z">
                <w:rPr>
                  <w:noProof/>
                </w:rPr>
              </w:rPrChange>
            </w:rPr>
            <w:fldChar w:fldCharType="end"/>
          </w:r>
        </w:p>
        <w:p w14:paraId="02BB549F" w14:textId="50F6FE03" w:rsidR="00194148" w:rsidRPr="006A7835" w:rsidRDefault="00FF7FB3">
          <w:pPr>
            <w:pStyle w:val="TOC3"/>
            <w:tabs>
              <w:tab w:val="left" w:pos="1760"/>
            </w:tabs>
            <w:rPr>
              <w:rFonts w:asciiTheme="minorHAnsi" w:eastAsiaTheme="minorEastAsia" w:hAnsiTheme="minorHAnsi" w:cstheme="minorHAnsi"/>
              <w:noProof/>
              <w:sz w:val="24"/>
              <w:szCs w:val="24"/>
              <w:lang w:val="es-ES" w:eastAsia="es-ES"/>
              <w:rPrChange w:id="445" w:author="Haldar, Souvik" w:date="2022-06-25T18:15:00Z">
                <w:rPr>
                  <w:rFonts w:asciiTheme="minorHAnsi" w:eastAsiaTheme="minorEastAsia" w:hAnsiTheme="minorHAnsi"/>
                  <w:noProof/>
                  <w:sz w:val="22"/>
                  <w:lang w:val="es-ES" w:eastAsia="es-ES"/>
                </w:rPr>
              </w:rPrChange>
            </w:rPr>
          </w:pPr>
          <w:r w:rsidRPr="006A7835">
            <w:rPr>
              <w:rFonts w:asciiTheme="minorHAnsi" w:hAnsiTheme="minorHAnsi" w:cstheme="minorHAnsi"/>
              <w:sz w:val="24"/>
              <w:szCs w:val="24"/>
              <w:rPrChange w:id="446" w:author="Haldar, Souvik" w:date="2022-06-25T18:15:00Z">
                <w:rPr/>
              </w:rPrChange>
            </w:rPr>
            <w:fldChar w:fldCharType="begin"/>
          </w:r>
          <w:r w:rsidRPr="006A7835">
            <w:rPr>
              <w:rFonts w:asciiTheme="minorHAnsi" w:hAnsiTheme="minorHAnsi" w:cstheme="minorHAnsi"/>
              <w:sz w:val="24"/>
              <w:szCs w:val="24"/>
              <w:rPrChange w:id="447" w:author="Haldar, Souvik" w:date="2022-06-25T18:15:00Z">
                <w:rPr/>
              </w:rPrChange>
            </w:rPr>
            <w:instrText xml:space="preserve"> HYPERLINK \l "_Toc106620904" </w:instrText>
          </w:r>
          <w:r w:rsidRPr="006A7835">
            <w:rPr>
              <w:rFonts w:asciiTheme="minorHAnsi" w:hAnsiTheme="minorHAnsi" w:cstheme="minorHAnsi"/>
              <w:sz w:val="24"/>
              <w:szCs w:val="24"/>
              <w:rPrChange w:id="448" w:author="Haldar, Souvik" w:date="2022-06-25T18:15:00Z">
                <w:rPr/>
              </w:rPrChange>
            </w:rPr>
            <w:fldChar w:fldCharType="separate"/>
          </w:r>
          <w:r w:rsidR="00194148" w:rsidRPr="006A7835">
            <w:rPr>
              <w:rStyle w:val="Hyperlink"/>
              <w:rFonts w:asciiTheme="minorHAnsi" w:eastAsia="Times New Roman" w:hAnsiTheme="minorHAnsi" w:cstheme="minorHAnsi"/>
              <w:noProof/>
              <w:sz w:val="24"/>
              <w:szCs w:val="24"/>
              <w:rPrChange w:id="449" w:author="Haldar, Souvik" w:date="2022-06-25T18:15:00Z">
                <w:rPr>
                  <w:rStyle w:val="Hyperlink"/>
                  <w:rFonts w:ascii="Symbol" w:eastAsia="Times New Roman" w:hAnsi="Symbol"/>
                  <w:noProof/>
                </w:rPr>
              </w:rPrChange>
            </w:rPr>
            <w:t></w:t>
          </w:r>
          <w:r w:rsidR="00194148" w:rsidRPr="006A7835">
            <w:rPr>
              <w:rFonts w:asciiTheme="minorHAnsi" w:eastAsiaTheme="minorEastAsia" w:hAnsiTheme="minorHAnsi" w:cstheme="minorHAnsi"/>
              <w:noProof/>
              <w:sz w:val="24"/>
              <w:szCs w:val="24"/>
              <w:lang w:val="es-ES" w:eastAsia="es-ES"/>
              <w:rPrChange w:id="450" w:author="Haldar, Souvik" w:date="2022-06-25T18:15:00Z">
                <w:rPr>
                  <w:rFonts w:asciiTheme="minorHAnsi" w:eastAsiaTheme="minorEastAsia" w:hAnsiTheme="minorHAnsi"/>
                  <w:noProof/>
                  <w:sz w:val="22"/>
                  <w:lang w:val="es-ES" w:eastAsia="es-ES"/>
                </w:rPr>
              </w:rPrChange>
            </w:rPr>
            <w:tab/>
          </w:r>
          <w:r w:rsidR="00194148" w:rsidRPr="006A7835">
            <w:rPr>
              <w:rStyle w:val="Hyperlink"/>
              <w:rFonts w:asciiTheme="minorHAnsi" w:eastAsia="Times New Roman" w:hAnsiTheme="minorHAnsi" w:cstheme="minorHAnsi"/>
              <w:i/>
              <w:noProof/>
              <w:sz w:val="24"/>
              <w:szCs w:val="24"/>
              <w:rPrChange w:id="451" w:author="Haldar, Souvik" w:date="2022-06-25T18:15:00Z">
                <w:rPr>
                  <w:rStyle w:val="Hyperlink"/>
                  <w:rFonts w:ascii="Georgia" w:eastAsia="Times New Roman" w:hAnsi="Georgia"/>
                  <w:i/>
                  <w:noProof/>
                </w:rPr>
              </w:rPrChange>
            </w:rPr>
            <w:t>get_rfm_definition(self, rfm_def_path:str)</w:t>
          </w:r>
          <w:r w:rsidR="00194148" w:rsidRPr="006A7835">
            <w:rPr>
              <w:rFonts w:asciiTheme="minorHAnsi" w:hAnsiTheme="minorHAnsi" w:cstheme="minorHAnsi"/>
              <w:noProof/>
              <w:webHidden/>
              <w:sz w:val="24"/>
              <w:szCs w:val="24"/>
              <w:rPrChange w:id="452" w:author="Haldar, Souvik" w:date="2022-06-25T18:15:00Z">
                <w:rPr>
                  <w:noProof/>
                  <w:webHidden/>
                </w:rPr>
              </w:rPrChange>
            </w:rPr>
            <w:tab/>
          </w:r>
          <w:r w:rsidR="00194148" w:rsidRPr="006A7835">
            <w:rPr>
              <w:rFonts w:asciiTheme="minorHAnsi" w:hAnsiTheme="minorHAnsi" w:cstheme="minorHAnsi"/>
              <w:noProof/>
              <w:webHidden/>
              <w:sz w:val="24"/>
              <w:szCs w:val="24"/>
              <w:rPrChange w:id="453" w:author="Haldar, Souvik" w:date="2022-06-25T18:15:00Z">
                <w:rPr>
                  <w:noProof/>
                  <w:webHidden/>
                </w:rPr>
              </w:rPrChange>
            </w:rPr>
            <w:fldChar w:fldCharType="begin"/>
          </w:r>
          <w:r w:rsidR="00194148" w:rsidRPr="006A7835">
            <w:rPr>
              <w:rFonts w:asciiTheme="minorHAnsi" w:hAnsiTheme="minorHAnsi" w:cstheme="minorHAnsi"/>
              <w:noProof/>
              <w:webHidden/>
              <w:sz w:val="24"/>
              <w:szCs w:val="24"/>
              <w:rPrChange w:id="454" w:author="Haldar, Souvik" w:date="2022-06-25T18:15:00Z">
                <w:rPr>
                  <w:noProof/>
                  <w:webHidden/>
                </w:rPr>
              </w:rPrChange>
            </w:rPr>
            <w:instrText xml:space="preserve"> PAGEREF _Toc106620904 \h </w:instrText>
          </w:r>
          <w:r w:rsidR="00194148" w:rsidRPr="006A7835">
            <w:rPr>
              <w:rFonts w:asciiTheme="minorHAnsi" w:hAnsiTheme="minorHAnsi" w:cstheme="minorHAnsi"/>
              <w:noProof/>
              <w:webHidden/>
              <w:sz w:val="24"/>
              <w:szCs w:val="24"/>
              <w:rPrChange w:id="455" w:author="Haldar, Souvik" w:date="2022-06-25T18:15:00Z">
                <w:rPr>
                  <w:noProof/>
                  <w:webHidden/>
                </w:rPr>
              </w:rPrChange>
            </w:rPr>
          </w:r>
          <w:r w:rsidR="00194148" w:rsidRPr="006A7835">
            <w:rPr>
              <w:rFonts w:asciiTheme="minorHAnsi" w:hAnsiTheme="minorHAnsi" w:cstheme="minorHAnsi"/>
              <w:noProof/>
              <w:webHidden/>
              <w:sz w:val="24"/>
              <w:szCs w:val="24"/>
              <w:rPrChange w:id="456" w:author="Haldar, Souvik" w:date="2022-06-25T18:15:00Z">
                <w:rPr>
                  <w:noProof/>
                  <w:webHidden/>
                </w:rPr>
              </w:rPrChange>
            </w:rPr>
            <w:fldChar w:fldCharType="separate"/>
          </w:r>
          <w:r w:rsidR="00194148" w:rsidRPr="006A7835">
            <w:rPr>
              <w:rFonts w:asciiTheme="minorHAnsi" w:hAnsiTheme="minorHAnsi" w:cstheme="minorHAnsi"/>
              <w:noProof/>
              <w:webHidden/>
              <w:sz w:val="24"/>
              <w:szCs w:val="24"/>
              <w:rPrChange w:id="457" w:author="Haldar, Souvik" w:date="2022-06-25T18:15:00Z">
                <w:rPr>
                  <w:noProof/>
                  <w:webHidden/>
                </w:rPr>
              </w:rPrChange>
            </w:rPr>
            <w:t>7</w:t>
          </w:r>
          <w:r w:rsidR="00194148" w:rsidRPr="006A7835">
            <w:rPr>
              <w:rFonts w:asciiTheme="minorHAnsi" w:hAnsiTheme="minorHAnsi" w:cstheme="minorHAnsi"/>
              <w:noProof/>
              <w:webHidden/>
              <w:sz w:val="24"/>
              <w:szCs w:val="24"/>
              <w:rPrChange w:id="458" w:author="Haldar, Souvik" w:date="2022-06-25T18:15:00Z">
                <w:rPr>
                  <w:noProof/>
                  <w:webHidden/>
                </w:rPr>
              </w:rPrChange>
            </w:rPr>
            <w:fldChar w:fldCharType="end"/>
          </w:r>
          <w:r w:rsidRPr="006A7835">
            <w:rPr>
              <w:rFonts w:asciiTheme="minorHAnsi" w:hAnsiTheme="minorHAnsi" w:cstheme="minorHAnsi"/>
              <w:noProof/>
              <w:sz w:val="24"/>
              <w:szCs w:val="24"/>
              <w:rPrChange w:id="459" w:author="Haldar, Souvik" w:date="2022-06-25T18:15:00Z">
                <w:rPr>
                  <w:noProof/>
                </w:rPr>
              </w:rPrChange>
            </w:rPr>
            <w:fldChar w:fldCharType="end"/>
          </w:r>
        </w:p>
        <w:p w14:paraId="67AA1128" w14:textId="02C91DEE" w:rsidR="00194148" w:rsidRPr="006A7835" w:rsidRDefault="00FF7FB3">
          <w:pPr>
            <w:pStyle w:val="TOC3"/>
            <w:tabs>
              <w:tab w:val="left" w:pos="1760"/>
            </w:tabs>
            <w:rPr>
              <w:rFonts w:asciiTheme="minorHAnsi" w:eastAsiaTheme="minorEastAsia" w:hAnsiTheme="minorHAnsi" w:cstheme="minorHAnsi"/>
              <w:noProof/>
              <w:sz w:val="24"/>
              <w:szCs w:val="24"/>
              <w:lang w:val="es-ES" w:eastAsia="es-ES"/>
              <w:rPrChange w:id="460" w:author="Haldar, Souvik" w:date="2022-06-25T18:15:00Z">
                <w:rPr>
                  <w:rFonts w:asciiTheme="minorHAnsi" w:eastAsiaTheme="minorEastAsia" w:hAnsiTheme="minorHAnsi"/>
                  <w:noProof/>
                  <w:sz w:val="22"/>
                  <w:lang w:val="es-ES" w:eastAsia="es-ES"/>
                </w:rPr>
              </w:rPrChange>
            </w:rPr>
          </w:pPr>
          <w:r w:rsidRPr="006A7835">
            <w:rPr>
              <w:rFonts w:asciiTheme="minorHAnsi" w:hAnsiTheme="minorHAnsi" w:cstheme="minorHAnsi"/>
              <w:sz w:val="24"/>
              <w:szCs w:val="24"/>
              <w:rPrChange w:id="461" w:author="Haldar, Souvik" w:date="2022-06-25T18:15:00Z">
                <w:rPr/>
              </w:rPrChange>
            </w:rPr>
            <w:fldChar w:fldCharType="begin"/>
          </w:r>
          <w:r w:rsidRPr="006A7835">
            <w:rPr>
              <w:rFonts w:asciiTheme="minorHAnsi" w:hAnsiTheme="minorHAnsi" w:cstheme="minorHAnsi"/>
              <w:sz w:val="24"/>
              <w:szCs w:val="24"/>
              <w:rPrChange w:id="462" w:author="Haldar, Souvik" w:date="2022-06-25T18:15:00Z">
                <w:rPr/>
              </w:rPrChange>
            </w:rPr>
            <w:instrText xml:space="preserve"> HYPERLINK \l "_Toc106620905" </w:instrText>
          </w:r>
          <w:r w:rsidRPr="006A7835">
            <w:rPr>
              <w:rFonts w:asciiTheme="minorHAnsi" w:hAnsiTheme="minorHAnsi" w:cstheme="minorHAnsi"/>
              <w:sz w:val="24"/>
              <w:szCs w:val="24"/>
              <w:rPrChange w:id="463" w:author="Haldar, Souvik" w:date="2022-06-25T18:15:00Z">
                <w:rPr/>
              </w:rPrChange>
            </w:rPr>
            <w:fldChar w:fldCharType="separate"/>
          </w:r>
          <w:r w:rsidR="00194148" w:rsidRPr="006A7835">
            <w:rPr>
              <w:rStyle w:val="Hyperlink"/>
              <w:rFonts w:asciiTheme="minorHAnsi" w:eastAsia="Times New Roman" w:hAnsiTheme="minorHAnsi" w:cstheme="minorHAnsi"/>
              <w:noProof/>
              <w:sz w:val="24"/>
              <w:szCs w:val="24"/>
              <w:rPrChange w:id="464" w:author="Haldar, Souvik" w:date="2022-06-25T18:15:00Z">
                <w:rPr>
                  <w:rStyle w:val="Hyperlink"/>
                  <w:rFonts w:ascii="Symbol" w:eastAsia="Times New Roman" w:hAnsi="Symbol"/>
                  <w:noProof/>
                </w:rPr>
              </w:rPrChange>
            </w:rPr>
            <w:t></w:t>
          </w:r>
          <w:r w:rsidR="00194148" w:rsidRPr="006A7835">
            <w:rPr>
              <w:rFonts w:asciiTheme="minorHAnsi" w:eastAsiaTheme="minorEastAsia" w:hAnsiTheme="minorHAnsi" w:cstheme="minorHAnsi"/>
              <w:noProof/>
              <w:sz w:val="24"/>
              <w:szCs w:val="24"/>
              <w:lang w:val="es-ES" w:eastAsia="es-ES"/>
              <w:rPrChange w:id="465" w:author="Haldar, Souvik" w:date="2022-06-25T18:15:00Z">
                <w:rPr>
                  <w:rFonts w:asciiTheme="minorHAnsi" w:eastAsiaTheme="minorEastAsia" w:hAnsiTheme="minorHAnsi"/>
                  <w:noProof/>
                  <w:sz w:val="22"/>
                  <w:lang w:val="es-ES" w:eastAsia="es-ES"/>
                </w:rPr>
              </w:rPrChange>
            </w:rPr>
            <w:tab/>
          </w:r>
          <w:r w:rsidR="00194148" w:rsidRPr="006A7835">
            <w:rPr>
              <w:rStyle w:val="Hyperlink"/>
              <w:rFonts w:asciiTheme="minorHAnsi" w:eastAsia="Times New Roman" w:hAnsiTheme="minorHAnsi" w:cstheme="minorHAnsi"/>
              <w:i/>
              <w:noProof/>
              <w:sz w:val="24"/>
              <w:szCs w:val="24"/>
              <w:rPrChange w:id="466" w:author="Haldar, Souvik" w:date="2022-06-25T18:15:00Z">
                <w:rPr>
                  <w:rStyle w:val="Hyperlink"/>
                  <w:rFonts w:ascii="Georgia" w:eastAsia="Times New Roman" w:hAnsi="Georgia"/>
                  <w:i/>
                  <w:noProof/>
                </w:rPr>
              </w:rPrChange>
            </w:rPr>
            <w:t>set_rfm_definition(self, rfm_new:object, rfm_original:object)</w:t>
          </w:r>
          <w:r w:rsidR="00194148" w:rsidRPr="006A7835">
            <w:rPr>
              <w:rFonts w:asciiTheme="minorHAnsi" w:hAnsiTheme="minorHAnsi" w:cstheme="minorHAnsi"/>
              <w:noProof/>
              <w:webHidden/>
              <w:sz w:val="24"/>
              <w:szCs w:val="24"/>
              <w:rPrChange w:id="467" w:author="Haldar, Souvik" w:date="2022-06-25T18:15:00Z">
                <w:rPr>
                  <w:noProof/>
                  <w:webHidden/>
                </w:rPr>
              </w:rPrChange>
            </w:rPr>
            <w:tab/>
          </w:r>
          <w:r w:rsidR="00194148" w:rsidRPr="006A7835">
            <w:rPr>
              <w:rFonts w:asciiTheme="minorHAnsi" w:hAnsiTheme="minorHAnsi" w:cstheme="minorHAnsi"/>
              <w:noProof/>
              <w:webHidden/>
              <w:sz w:val="24"/>
              <w:szCs w:val="24"/>
              <w:rPrChange w:id="468" w:author="Haldar, Souvik" w:date="2022-06-25T18:15:00Z">
                <w:rPr>
                  <w:noProof/>
                  <w:webHidden/>
                </w:rPr>
              </w:rPrChange>
            </w:rPr>
            <w:fldChar w:fldCharType="begin"/>
          </w:r>
          <w:r w:rsidR="00194148" w:rsidRPr="006A7835">
            <w:rPr>
              <w:rFonts w:asciiTheme="minorHAnsi" w:hAnsiTheme="minorHAnsi" w:cstheme="minorHAnsi"/>
              <w:noProof/>
              <w:webHidden/>
              <w:sz w:val="24"/>
              <w:szCs w:val="24"/>
              <w:rPrChange w:id="469" w:author="Haldar, Souvik" w:date="2022-06-25T18:15:00Z">
                <w:rPr>
                  <w:noProof/>
                  <w:webHidden/>
                </w:rPr>
              </w:rPrChange>
            </w:rPr>
            <w:instrText xml:space="preserve"> PAGEREF _Toc106620905 \h </w:instrText>
          </w:r>
          <w:r w:rsidR="00194148" w:rsidRPr="006A7835">
            <w:rPr>
              <w:rFonts w:asciiTheme="minorHAnsi" w:hAnsiTheme="minorHAnsi" w:cstheme="minorHAnsi"/>
              <w:noProof/>
              <w:webHidden/>
              <w:sz w:val="24"/>
              <w:szCs w:val="24"/>
              <w:rPrChange w:id="470" w:author="Haldar, Souvik" w:date="2022-06-25T18:15:00Z">
                <w:rPr>
                  <w:noProof/>
                  <w:webHidden/>
                </w:rPr>
              </w:rPrChange>
            </w:rPr>
          </w:r>
          <w:r w:rsidR="00194148" w:rsidRPr="006A7835">
            <w:rPr>
              <w:rFonts w:asciiTheme="minorHAnsi" w:hAnsiTheme="minorHAnsi" w:cstheme="minorHAnsi"/>
              <w:noProof/>
              <w:webHidden/>
              <w:sz w:val="24"/>
              <w:szCs w:val="24"/>
              <w:rPrChange w:id="471" w:author="Haldar, Souvik" w:date="2022-06-25T18:15:00Z">
                <w:rPr>
                  <w:noProof/>
                  <w:webHidden/>
                </w:rPr>
              </w:rPrChange>
            </w:rPr>
            <w:fldChar w:fldCharType="separate"/>
          </w:r>
          <w:r w:rsidR="00194148" w:rsidRPr="006A7835">
            <w:rPr>
              <w:rFonts w:asciiTheme="minorHAnsi" w:hAnsiTheme="minorHAnsi" w:cstheme="minorHAnsi"/>
              <w:noProof/>
              <w:webHidden/>
              <w:sz w:val="24"/>
              <w:szCs w:val="24"/>
              <w:rPrChange w:id="472" w:author="Haldar, Souvik" w:date="2022-06-25T18:15:00Z">
                <w:rPr>
                  <w:noProof/>
                  <w:webHidden/>
                </w:rPr>
              </w:rPrChange>
            </w:rPr>
            <w:t>7</w:t>
          </w:r>
          <w:r w:rsidR="00194148" w:rsidRPr="006A7835">
            <w:rPr>
              <w:rFonts w:asciiTheme="minorHAnsi" w:hAnsiTheme="minorHAnsi" w:cstheme="minorHAnsi"/>
              <w:noProof/>
              <w:webHidden/>
              <w:sz w:val="24"/>
              <w:szCs w:val="24"/>
              <w:rPrChange w:id="473" w:author="Haldar, Souvik" w:date="2022-06-25T18:15:00Z">
                <w:rPr>
                  <w:noProof/>
                  <w:webHidden/>
                </w:rPr>
              </w:rPrChange>
            </w:rPr>
            <w:fldChar w:fldCharType="end"/>
          </w:r>
          <w:r w:rsidRPr="006A7835">
            <w:rPr>
              <w:rFonts w:asciiTheme="minorHAnsi" w:hAnsiTheme="minorHAnsi" w:cstheme="minorHAnsi"/>
              <w:noProof/>
              <w:sz w:val="24"/>
              <w:szCs w:val="24"/>
              <w:rPrChange w:id="474" w:author="Haldar, Souvik" w:date="2022-06-25T18:15:00Z">
                <w:rPr>
                  <w:noProof/>
                </w:rPr>
              </w:rPrChange>
            </w:rPr>
            <w:fldChar w:fldCharType="end"/>
          </w:r>
        </w:p>
        <w:p w14:paraId="02610A9F" w14:textId="535C78CC" w:rsidR="00194148" w:rsidRPr="006A7835" w:rsidRDefault="00FF7FB3">
          <w:pPr>
            <w:pStyle w:val="TOC2"/>
            <w:rPr>
              <w:rFonts w:asciiTheme="minorHAnsi" w:eastAsiaTheme="minorEastAsia" w:hAnsiTheme="minorHAnsi" w:cstheme="minorHAnsi"/>
              <w:noProof/>
              <w:sz w:val="24"/>
              <w:szCs w:val="24"/>
              <w:lang w:val="es-ES" w:eastAsia="es-ES"/>
              <w:rPrChange w:id="475" w:author="Haldar, Souvik" w:date="2022-06-25T18:15:00Z">
                <w:rPr>
                  <w:rFonts w:asciiTheme="minorHAnsi" w:eastAsiaTheme="minorEastAsia" w:hAnsiTheme="minorHAnsi" w:cstheme="minorBidi"/>
                  <w:noProof/>
                  <w:szCs w:val="22"/>
                  <w:lang w:val="es-ES" w:eastAsia="es-ES"/>
                </w:rPr>
              </w:rPrChange>
            </w:rPr>
          </w:pPr>
          <w:r w:rsidRPr="006A7835">
            <w:rPr>
              <w:rFonts w:asciiTheme="minorHAnsi" w:hAnsiTheme="minorHAnsi" w:cstheme="minorHAnsi"/>
              <w:sz w:val="24"/>
              <w:szCs w:val="24"/>
              <w:rPrChange w:id="476" w:author="Haldar, Souvik" w:date="2022-06-25T18:15:00Z">
                <w:rPr/>
              </w:rPrChange>
            </w:rPr>
            <w:fldChar w:fldCharType="begin"/>
          </w:r>
          <w:r w:rsidRPr="006A7835">
            <w:rPr>
              <w:rFonts w:asciiTheme="minorHAnsi" w:hAnsiTheme="minorHAnsi" w:cstheme="minorHAnsi"/>
              <w:sz w:val="24"/>
              <w:szCs w:val="24"/>
              <w:rPrChange w:id="477" w:author="Haldar, Souvik" w:date="2022-06-25T18:15:00Z">
                <w:rPr/>
              </w:rPrChange>
            </w:rPr>
            <w:instrText xml:space="preserve"> HYPERLINK \l "_Toc106620906" </w:instrText>
          </w:r>
          <w:r w:rsidRPr="006A7835">
            <w:rPr>
              <w:rFonts w:asciiTheme="minorHAnsi" w:hAnsiTheme="minorHAnsi" w:cstheme="minorHAnsi"/>
              <w:sz w:val="24"/>
              <w:szCs w:val="24"/>
              <w:rPrChange w:id="478" w:author="Haldar, Souvik" w:date="2022-06-25T18:15:00Z">
                <w:rPr/>
              </w:rPrChange>
            </w:rPr>
            <w:fldChar w:fldCharType="separate"/>
          </w:r>
          <w:r w:rsidR="00194148" w:rsidRPr="006A7835">
            <w:rPr>
              <w:rStyle w:val="Hyperlink"/>
              <w:rFonts w:asciiTheme="minorHAnsi" w:eastAsia="Times New Roman" w:hAnsiTheme="minorHAnsi" w:cstheme="minorHAnsi"/>
              <w:i/>
              <w:noProof/>
              <w:sz w:val="24"/>
              <w:szCs w:val="24"/>
              <w:lang w:val="en-GB"/>
              <w:rPrChange w:id="479" w:author="Haldar, Souvik" w:date="2022-06-25T18:15:00Z">
                <w:rPr>
                  <w:rStyle w:val="Hyperlink"/>
                  <w:rFonts w:ascii="Georgia" w:eastAsia="Times New Roman" w:hAnsi="Georgia"/>
                  <w:i/>
                  <w:noProof/>
                  <w:lang w:val="en-GB"/>
                </w:rPr>
              </w:rPrChange>
            </w:rPr>
            <w:t>RFMAnalyzer</w:t>
          </w:r>
          <w:r w:rsidR="00194148" w:rsidRPr="006A7835">
            <w:rPr>
              <w:rFonts w:asciiTheme="minorHAnsi" w:hAnsiTheme="minorHAnsi" w:cstheme="minorHAnsi"/>
              <w:noProof/>
              <w:webHidden/>
              <w:sz w:val="24"/>
              <w:szCs w:val="24"/>
              <w:rPrChange w:id="480" w:author="Haldar, Souvik" w:date="2022-06-25T18:15:00Z">
                <w:rPr>
                  <w:noProof/>
                  <w:webHidden/>
                </w:rPr>
              </w:rPrChange>
            </w:rPr>
            <w:tab/>
          </w:r>
          <w:r w:rsidR="00194148" w:rsidRPr="006A7835">
            <w:rPr>
              <w:rFonts w:asciiTheme="minorHAnsi" w:hAnsiTheme="minorHAnsi" w:cstheme="minorHAnsi"/>
              <w:noProof/>
              <w:webHidden/>
              <w:sz w:val="24"/>
              <w:szCs w:val="24"/>
              <w:rPrChange w:id="481" w:author="Haldar, Souvik" w:date="2022-06-25T18:15:00Z">
                <w:rPr>
                  <w:noProof/>
                  <w:webHidden/>
                </w:rPr>
              </w:rPrChange>
            </w:rPr>
            <w:fldChar w:fldCharType="begin"/>
          </w:r>
          <w:r w:rsidR="00194148" w:rsidRPr="006A7835">
            <w:rPr>
              <w:rFonts w:asciiTheme="minorHAnsi" w:hAnsiTheme="minorHAnsi" w:cstheme="minorHAnsi"/>
              <w:noProof/>
              <w:webHidden/>
              <w:sz w:val="24"/>
              <w:szCs w:val="24"/>
              <w:rPrChange w:id="482" w:author="Haldar, Souvik" w:date="2022-06-25T18:15:00Z">
                <w:rPr>
                  <w:noProof/>
                  <w:webHidden/>
                </w:rPr>
              </w:rPrChange>
            </w:rPr>
            <w:instrText xml:space="preserve"> PAGEREF _Toc106620906 \h </w:instrText>
          </w:r>
          <w:r w:rsidR="00194148" w:rsidRPr="006A7835">
            <w:rPr>
              <w:rFonts w:asciiTheme="minorHAnsi" w:hAnsiTheme="minorHAnsi" w:cstheme="minorHAnsi"/>
              <w:noProof/>
              <w:webHidden/>
              <w:sz w:val="24"/>
              <w:szCs w:val="24"/>
              <w:rPrChange w:id="483" w:author="Haldar, Souvik" w:date="2022-06-25T18:15:00Z">
                <w:rPr>
                  <w:noProof/>
                  <w:webHidden/>
                </w:rPr>
              </w:rPrChange>
            </w:rPr>
          </w:r>
          <w:r w:rsidR="00194148" w:rsidRPr="006A7835">
            <w:rPr>
              <w:rFonts w:asciiTheme="minorHAnsi" w:hAnsiTheme="minorHAnsi" w:cstheme="minorHAnsi"/>
              <w:noProof/>
              <w:webHidden/>
              <w:sz w:val="24"/>
              <w:szCs w:val="24"/>
              <w:rPrChange w:id="484" w:author="Haldar, Souvik" w:date="2022-06-25T18:15:00Z">
                <w:rPr>
                  <w:noProof/>
                  <w:webHidden/>
                </w:rPr>
              </w:rPrChange>
            </w:rPr>
            <w:fldChar w:fldCharType="separate"/>
          </w:r>
          <w:r w:rsidR="00194148" w:rsidRPr="006A7835">
            <w:rPr>
              <w:rFonts w:asciiTheme="minorHAnsi" w:hAnsiTheme="minorHAnsi" w:cstheme="minorHAnsi"/>
              <w:noProof/>
              <w:webHidden/>
              <w:sz w:val="24"/>
              <w:szCs w:val="24"/>
              <w:rPrChange w:id="485" w:author="Haldar, Souvik" w:date="2022-06-25T18:15:00Z">
                <w:rPr>
                  <w:noProof/>
                  <w:webHidden/>
                </w:rPr>
              </w:rPrChange>
            </w:rPr>
            <w:t>7</w:t>
          </w:r>
          <w:r w:rsidR="00194148" w:rsidRPr="006A7835">
            <w:rPr>
              <w:rFonts w:asciiTheme="minorHAnsi" w:hAnsiTheme="minorHAnsi" w:cstheme="minorHAnsi"/>
              <w:noProof/>
              <w:webHidden/>
              <w:sz w:val="24"/>
              <w:szCs w:val="24"/>
              <w:rPrChange w:id="486" w:author="Haldar, Souvik" w:date="2022-06-25T18:15:00Z">
                <w:rPr>
                  <w:noProof/>
                  <w:webHidden/>
                </w:rPr>
              </w:rPrChange>
            </w:rPr>
            <w:fldChar w:fldCharType="end"/>
          </w:r>
          <w:r w:rsidRPr="006A7835">
            <w:rPr>
              <w:rFonts w:asciiTheme="minorHAnsi" w:hAnsiTheme="minorHAnsi" w:cstheme="minorHAnsi"/>
              <w:noProof/>
              <w:sz w:val="24"/>
              <w:szCs w:val="24"/>
              <w:rPrChange w:id="487" w:author="Haldar, Souvik" w:date="2022-06-25T18:15:00Z">
                <w:rPr>
                  <w:noProof/>
                </w:rPr>
              </w:rPrChange>
            </w:rPr>
            <w:fldChar w:fldCharType="end"/>
          </w:r>
        </w:p>
        <w:p w14:paraId="5FE12D22" w14:textId="42A56DFC" w:rsidR="00194148" w:rsidRPr="006A7835" w:rsidRDefault="00FF7FB3">
          <w:pPr>
            <w:pStyle w:val="TOC3"/>
            <w:tabs>
              <w:tab w:val="left" w:pos="1760"/>
            </w:tabs>
            <w:rPr>
              <w:rFonts w:asciiTheme="minorHAnsi" w:eastAsiaTheme="minorEastAsia" w:hAnsiTheme="minorHAnsi" w:cstheme="minorHAnsi"/>
              <w:noProof/>
              <w:sz w:val="24"/>
              <w:szCs w:val="24"/>
              <w:lang w:val="es-ES" w:eastAsia="es-ES"/>
              <w:rPrChange w:id="488" w:author="Haldar, Souvik" w:date="2022-06-25T18:15:00Z">
                <w:rPr>
                  <w:rFonts w:asciiTheme="minorHAnsi" w:eastAsiaTheme="minorEastAsia" w:hAnsiTheme="minorHAnsi"/>
                  <w:noProof/>
                  <w:sz w:val="22"/>
                  <w:lang w:val="es-ES" w:eastAsia="es-ES"/>
                </w:rPr>
              </w:rPrChange>
            </w:rPr>
          </w:pPr>
          <w:r w:rsidRPr="006A7835">
            <w:rPr>
              <w:rFonts w:asciiTheme="minorHAnsi" w:hAnsiTheme="minorHAnsi" w:cstheme="minorHAnsi"/>
              <w:sz w:val="24"/>
              <w:szCs w:val="24"/>
              <w:rPrChange w:id="489" w:author="Haldar, Souvik" w:date="2022-06-25T18:15:00Z">
                <w:rPr/>
              </w:rPrChange>
            </w:rPr>
            <w:fldChar w:fldCharType="begin"/>
          </w:r>
          <w:r w:rsidRPr="006A7835">
            <w:rPr>
              <w:rFonts w:asciiTheme="minorHAnsi" w:hAnsiTheme="minorHAnsi" w:cstheme="minorHAnsi"/>
              <w:sz w:val="24"/>
              <w:szCs w:val="24"/>
              <w:rPrChange w:id="490" w:author="Haldar, Souvik" w:date="2022-06-25T18:15:00Z">
                <w:rPr/>
              </w:rPrChange>
            </w:rPr>
            <w:instrText xml:space="preserve"> HYPERLINK \l "_Toc106620907" </w:instrText>
          </w:r>
          <w:r w:rsidRPr="006A7835">
            <w:rPr>
              <w:rFonts w:asciiTheme="minorHAnsi" w:hAnsiTheme="minorHAnsi" w:cstheme="minorHAnsi"/>
              <w:sz w:val="24"/>
              <w:szCs w:val="24"/>
              <w:rPrChange w:id="491" w:author="Haldar, Souvik" w:date="2022-06-25T18:15:00Z">
                <w:rPr/>
              </w:rPrChange>
            </w:rPr>
            <w:fldChar w:fldCharType="separate"/>
          </w:r>
          <w:r w:rsidR="00194148" w:rsidRPr="006A7835">
            <w:rPr>
              <w:rStyle w:val="Hyperlink"/>
              <w:rFonts w:asciiTheme="minorHAnsi" w:eastAsia="Times New Roman" w:hAnsiTheme="minorHAnsi" w:cstheme="minorHAnsi"/>
              <w:noProof/>
              <w:sz w:val="24"/>
              <w:szCs w:val="24"/>
              <w:rPrChange w:id="492" w:author="Haldar, Souvik" w:date="2022-06-25T18:15:00Z">
                <w:rPr>
                  <w:rStyle w:val="Hyperlink"/>
                  <w:rFonts w:ascii="Symbol" w:eastAsia="Times New Roman" w:hAnsi="Symbol"/>
                  <w:noProof/>
                </w:rPr>
              </w:rPrChange>
            </w:rPr>
            <w:t></w:t>
          </w:r>
          <w:r w:rsidR="00194148" w:rsidRPr="006A7835">
            <w:rPr>
              <w:rFonts w:asciiTheme="minorHAnsi" w:eastAsiaTheme="minorEastAsia" w:hAnsiTheme="minorHAnsi" w:cstheme="minorHAnsi"/>
              <w:noProof/>
              <w:sz w:val="24"/>
              <w:szCs w:val="24"/>
              <w:lang w:val="es-ES" w:eastAsia="es-ES"/>
              <w:rPrChange w:id="493" w:author="Haldar, Souvik" w:date="2022-06-25T18:15:00Z">
                <w:rPr>
                  <w:rFonts w:asciiTheme="minorHAnsi" w:eastAsiaTheme="minorEastAsia" w:hAnsiTheme="minorHAnsi"/>
                  <w:noProof/>
                  <w:sz w:val="22"/>
                  <w:lang w:val="es-ES" w:eastAsia="es-ES"/>
                </w:rPr>
              </w:rPrChange>
            </w:rPr>
            <w:tab/>
          </w:r>
          <w:r w:rsidR="00194148" w:rsidRPr="006A7835">
            <w:rPr>
              <w:rStyle w:val="Hyperlink"/>
              <w:rFonts w:asciiTheme="minorHAnsi" w:eastAsia="Times New Roman" w:hAnsiTheme="minorHAnsi" w:cstheme="minorHAnsi"/>
              <w:i/>
              <w:noProof/>
              <w:sz w:val="24"/>
              <w:szCs w:val="24"/>
              <w:rPrChange w:id="494" w:author="Haldar, Souvik" w:date="2022-06-25T18:15:00Z">
                <w:rPr>
                  <w:rStyle w:val="Hyperlink"/>
                  <w:rFonts w:ascii="Georgia" w:eastAsia="Times New Roman" w:hAnsi="Georgia"/>
                  <w:i/>
                  <w:noProof/>
                </w:rPr>
              </w:rPrChange>
            </w:rPr>
            <w:t>config_connectors(self, data_path:str, data_type:str, feature_cols:str = [], target_cols:str = [], rfm_def_path:str=None,dir_to_save_result:str=None )</w:t>
          </w:r>
          <w:r w:rsidR="00194148" w:rsidRPr="006A7835">
            <w:rPr>
              <w:rFonts w:asciiTheme="minorHAnsi" w:hAnsiTheme="minorHAnsi" w:cstheme="minorHAnsi"/>
              <w:noProof/>
              <w:webHidden/>
              <w:sz w:val="24"/>
              <w:szCs w:val="24"/>
              <w:rPrChange w:id="495" w:author="Haldar, Souvik" w:date="2022-06-25T18:15:00Z">
                <w:rPr>
                  <w:noProof/>
                  <w:webHidden/>
                </w:rPr>
              </w:rPrChange>
            </w:rPr>
            <w:tab/>
          </w:r>
          <w:r w:rsidR="00194148" w:rsidRPr="006A7835">
            <w:rPr>
              <w:rFonts w:asciiTheme="minorHAnsi" w:hAnsiTheme="minorHAnsi" w:cstheme="minorHAnsi"/>
              <w:noProof/>
              <w:webHidden/>
              <w:sz w:val="24"/>
              <w:szCs w:val="24"/>
              <w:rPrChange w:id="496" w:author="Haldar, Souvik" w:date="2022-06-25T18:15:00Z">
                <w:rPr>
                  <w:noProof/>
                  <w:webHidden/>
                </w:rPr>
              </w:rPrChange>
            </w:rPr>
            <w:fldChar w:fldCharType="begin"/>
          </w:r>
          <w:r w:rsidR="00194148" w:rsidRPr="006A7835">
            <w:rPr>
              <w:rFonts w:asciiTheme="minorHAnsi" w:hAnsiTheme="minorHAnsi" w:cstheme="minorHAnsi"/>
              <w:noProof/>
              <w:webHidden/>
              <w:sz w:val="24"/>
              <w:szCs w:val="24"/>
              <w:rPrChange w:id="497" w:author="Haldar, Souvik" w:date="2022-06-25T18:15:00Z">
                <w:rPr>
                  <w:noProof/>
                  <w:webHidden/>
                </w:rPr>
              </w:rPrChange>
            </w:rPr>
            <w:instrText xml:space="preserve"> PAGEREF _Toc106620907 \h </w:instrText>
          </w:r>
          <w:r w:rsidR="00194148" w:rsidRPr="006A7835">
            <w:rPr>
              <w:rFonts w:asciiTheme="minorHAnsi" w:hAnsiTheme="minorHAnsi" w:cstheme="minorHAnsi"/>
              <w:noProof/>
              <w:webHidden/>
              <w:sz w:val="24"/>
              <w:szCs w:val="24"/>
              <w:rPrChange w:id="498" w:author="Haldar, Souvik" w:date="2022-06-25T18:15:00Z">
                <w:rPr>
                  <w:noProof/>
                  <w:webHidden/>
                </w:rPr>
              </w:rPrChange>
            </w:rPr>
          </w:r>
          <w:r w:rsidR="00194148" w:rsidRPr="006A7835">
            <w:rPr>
              <w:rFonts w:asciiTheme="minorHAnsi" w:hAnsiTheme="minorHAnsi" w:cstheme="minorHAnsi"/>
              <w:noProof/>
              <w:webHidden/>
              <w:sz w:val="24"/>
              <w:szCs w:val="24"/>
              <w:rPrChange w:id="499" w:author="Haldar, Souvik" w:date="2022-06-25T18:15:00Z">
                <w:rPr>
                  <w:noProof/>
                  <w:webHidden/>
                </w:rPr>
              </w:rPrChange>
            </w:rPr>
            <w:fldChar w:fldCharType="separate"/>
          </w:r>
          <w:r w:rsidR="00194148" w:rsidRPr="006A7835">
            <w:rPr>
              <w:rFonts w:asciiTheme="minorHAnsi" w:hAnsiTheme="minorHAnsi" w:cstheme="minorHAnsi"/>
              <w:noProof/>
              <w:webHidden/>
              <w:sz w:val="24"/>
              <w:szCs w:val="24"/>
              <w:rPrChange w:id="500" w:author="Haldar, Souvik" w:date="2022-06-25T18:15:00Z">
                <w:rPr>
                  <w:noProof/>
                  <w:webHidden/>
                </w:rPr>
              </w:rPrChange>
            </w:rPr>
            <w:t>7</w:t>
          </w:r>
          <w:r w:rsidR="00194148" w:rsidRPr="006A7835">
            <w:rPr>
              <w:rFonts w:asciiTheme="minorHAnsi" w:hAnsiTheme="minorHAnsi" w:cstheme="minorHAnsi"/>
              <w:noProof/>
              <w:webHidden/>
              <w:sz w:val="24"/>
              <w:szCs w:val="24"/>
              <w:rPrChange w:id="501" w:author="Haldar, Souvik" w:date="2022-06-25T18:15:00Z">
                <w:rPr>
                  <w:noProof/>
                  <w:webHidden/>
                </w:rPr>
              </w:rPrChange>
            </w:rPr>
            <w:fldChar w:fldCharType="end"/>
          </w:r>
          <w:r w:rsidRPr="006A7835">
            <w:rPr>
              <w:rFonts w:asciiTheme="minorHAnsi" w:hAnsiTheme="minorHAnsi" w:cstheme="minorHAnsi"/>
              <w:noProof/>
              <w:sz w:val="24"/>
              <w:szCs w:val="24"/>
              <w:rPrChange w:id="502" w:author="Haldar, Souvik" w:date="2022-06-25T18:15:00Z">
                <w:rPr>
                  <w:noProof/>
                </w:rPr>
              </w:rPrChange>
            </w:rPr>
            <w:fldChar w:fldCharType="end"/>
          </w:r>
        </w:p>
        <w:p w14:paraId="5C8D541C" w14:textId="27CC69DF" w:rsidR="00194148" w:rsidRPr="006A7835" w:rsidRDefault="00FF7FB3">
          <w:pPr>
            <w:pStyle w:val="TOC3"/>
            <w:tabs>
              <w:tab w:val="left" w:pos="1760"/>
            </w:tabs>
            <w:rPr>
              <w:rFonts w:asciiTheme="minorHAnsi" w:eastAsiaTheme="minorEastAsia" w:hAnsiTheme="minorHAnsi" w:cstheme="minorHAnsi"/>
              <w:noProof/>
              <w:sz w:val="24"/>
              <w:szCs w:val="24"/>
              <w:lang w:val="es-ES" w:eastAsia="es-ES"/>
              <w:rPrChange w:id="503" w:author="Haldar, Souvik" w:date="2022-06-25T18:15:00Z">
                <w:rPr>
                  <w:rFonts w:asciiTheme="minorHAnsi" w:eastAsiaTheme="minorEastAsia" w:hAnsiTheme="minorHAnsi"/>
                  <w:noProof/>
                  <w:sz w:val="22"/>
                  <w:lang w:val="es-ES" w:eastAsia="es-ES"/>
                </w:rPr>
              </w:rPrChange>
            </w:rPr>
          </w:pPr>
          <w:r w:rsidRPr="006A7835">
            <w:rPr>
              <w:rFonts w:asciiTheme="minorHAnsi" w:hAnsiTheme="minorHAnsi" w:cstheme="minorHAnsi"/>
              <w:sz w:val="24"/>
              <w:szCs w:val="24"/>
              <w:rPrChange w:id="504" w:author="Haldar, Souvik" w:date="2022-06-25T18:15:00Z">
                <w:rPr/>
              </w:rPrChange>
            </w:rPr>
            <w:fldChar w:fldCharType="begin"/>
          </w:r>
          <w:r w:rsidRPr="006A7835">
            <w:rPr>
              <w:rFonts w:asciiTheme="minorHAnsi" w:hAnsiTheme="minorHAnsi" w:cstheme="minorHAnsi"/>
              <w:sz w:val="24"/>
              <w:szCs w:val="24"/>
              <w:rPrChange w:id="505" w:author="Haldar, Souvik" w:date="2022-06-25T18:15:00Z">
                <w:rPr/>
              </w:rPrChange>
            </w:rPr>
            <w:instrText xml:space="preserve"> HYPERLINK \l "_Toc106620908" </w:instrText>
          </w:r>
          <w:r w:rsidRPr="006A7835">
            <w:rPr>
              <w:rFonts w:asciiTheme="minorHAnsi" w:hAnsiTheme="minorHAnsi" w:cstheme="minorHAnsi"/>
              <w:sz w:val="24"/>
              <w:szCs w:val="24"/>
              <w:rPrChange w:id="506" w:author="Haldar, Souvik" w:date="2022-06-25T18:15:00Z">
                <w:rPr/>
              </w:rPrChange>
            </w:rPr>
            <w:fldChar w:fldCharType="separate"/>
          </w:r>
          <w:r w:rsidR="00194148" w:rsidRPr="006A7835">
            <w:rPr>
              <w:rStyle w:val="Hyperlink"/>
              <w:rFonts w:asciiTheme="minorHAnsi" w:eastAsia="Times New Roman" w:hAnsiTheme="minorHAnsi" w:cstheme="minorHAnsi"/>
              <w:noProof/>
              <w:sz w:val="24"/>
              <w:szCs w:val="24"/>
              <w:rPrChange w:id="507" w:author="Haldar, Souvik" w:date="2022-06-25T18:15:00Z">
                <w:rPr>
                  <w:rStyle w:val="Hyperlink"/>
                  <w:rFonts w:ascii="Symbol" w:eastAsia="Times New Roman" w:hAnsi="Symbol"/>
                  <w:noProof/>
                </w:rPr>
              </w:rPrChange>
            </w:rPr>
            <w:t></w:t>
          </w:r>
          <w:r w:rsidR="00194148" w:rsidRPr="006A7835">
            <w:rPr>
              <w:rFonts w:asciiTheme="minorHAnsi" w:eastAsiaTheme="minorEastAsia" w:hAnsiTheme="minorHAnsi" w:cstheme="minorHAnsi"/>
              <w:noProof/>
              <w:sz w:val="24"/>
              <w:szCs w:val="24"/>
              <w:lang w:val="es-ES" w:eastAsia="es-ES"/>
              <w:rPrChange w:id="508" w:author="Haldar, Souvik" w:date="2022-06-25T18:15:00Z">
                <w:rPr>
                  <w:rFonts w:asciiTheme="minorHAnsi" w:eastAsiaTheme="minorEastAsia" w:hAnsiTheme="minorHAnsi"/>
                  <w:noProof/>
                  <w:sz w:val="22"/>
                  <w:lang w:val="es-ES" w:eastAsia="es-ES"/>
                </w:rPr>
              </w:rPrChange>
            </w:rPr>
            <w:tab/>
          </w:r>
          <w:r w:rsidR="00194148" w:rsidRPr="006A7835">
            <w:rPr>
              <w:rStyle w:val="Hyperlink"/>
              <w:rFonts w:asciiTheme="minorHAnsi" w:eastAsia="Times New Roman" w:hAnsiTheme="minorHAnsi" w:cstheme="minorHAnsi"/>
              <w:i/>
              <w:noProof/>
              <w:sz w:val="24"/>
              <w:szCs w:val="24"/>
              <w:rPrChange w:id="509" w:author="Haldar, Souvik" w:date="2022-06-25T18:15:00Z">
                <w:rPr>
                  <w:rStyle w:val="Hyperlink"/>
                  <w:rFonts w:ascii="Georgia" w:eastAsia="Times New Roman" w:hAnsi="Georgia"/>
                  <w:i/>
                  <w:noProof/>
                </w:rPr>
              </w:rPrChange>
            </w:rPr>
            <w:t>rfm_analyzer(self)</w:t>
          </w:r>
          <w:r w:rsidR="00194148" w:rsidRPr="006A7835">
            <w:rPr>
              <w:rFonts w:asciiTheme="minorHAnsi" w:hAnsiTheme="minorHAnsi" w:cstheme="minorHAnsi"/>
              <w:noProof/>
              <w:webHidden/>
              <w:sz w:val="24"/>
              <w:szCs w:val="24"/>
              <w:rPrChange w:id="510" w:author="Haldar, Souvik" w:date="2022-06-25T18:15:00Z">
                <w:rPr>
                  <w:noProof/>
                  <w:webHidden/>
                </w:rPr>
              </w:rPrChange>
            </w:rPr>
            <w:tab/>
          </w:r>
          <w:r w:rsidR="00194148" w:rsidRPr="006A7835">
            <w:rPr>
              <w:rFonts w:asciiTheme="minorHAnsi" w:hAnsiTheme="minorHAnsi" w:cstheme="minorHAnsi"/>
              <w:noProof/>
              <w:webHidden/>
              <w:sz w:val="24"/>
              <w:szCs w:val="24"/>
              <w:rPrChange w:id="511" w:author="Haldar, Souvik" w:date="2022-06-25T18:15:00Z">
                <w:rPr>
                  <w:noProof/>
                  <w:webHidden/>
                </w:rPr>
              </w:rPrChange>
            </w:rPr>
            <w:fldChar w:fldCharType="begin"/>
          </w:r>
          <w:r w:rsidR="00194148" w:rsidRPr="006A7835">
            <w:rPr>
              <w:rFonts w:asciiTheme="minorHAnsi" w:hAnsiTheme="minorHAnsi" w:cstheme="minorHAnsi"/>
              <w:noProof/>
              <w:webHidden/>
              <w:sz w:val="24"/>
              <w:szCs w:val="24"/>
              <w:rPrChange w:id="512" w:author="Haldar, Souvik" w:date="2022-06-25T18:15:00Z">
                <w:rPr>
                  <w:noProof/>
                  <w:webHidden/>
                </w:rPr>
              </w:rPrChange>
            </w:rPr>
            <w:instrText xml:space="preserve"> PAGEREF _Toc106620908 \h </w:instrText>
          </w:r>
          <w:r w:rsidR="00194148" w:rsidRPr="006A7835">
            <w:rPr>
              <w:rFonts w:asciiTheme="minorHAnsi" w:hAnsiTheme="minorHAnsi" w:cstheme="minorHAnsi"/>
              <w:noProof/>
              <w:webHidden/>
              <w:sz w:val="24"/>
              <w:szCs w:val="24"/>
              <w:rPrChange w:id="513" w:author="Haldar, Souvik" w:date="2022-06-25T18:15:00Z">
                <w:rPr>
                  <w:noProof/>
                  <w:webHidden/>
                </w:rPr>
              </w:rPrChange>
            </w:rPr>
          </w:r>
          <w:r w:rsidR="00194148" w:rsidRPr="006A7835">
            <w:rPr>
              <w:rFonts w:asciiTheme="minorHAnsi" w:hAnsiTheme="minorHAnsi" w:cstheme="minorHAnsi"/>
              <w:noProof/>
              <w:webHidden/>
              <w:sz w:val="24"/>
              <w:szCs w:val="24"/>
              <w:rPrChange w:id="514" w:author="Haldar, Souvik" w:date="2022-06-25T18:15:00Z">
                <w:rPr>
                  <w:noProof/>
                  <w:webHidden/>
                </w:rPr>
              </w:rPrChange>
            </w:rPr>
            <w:fldChar w:fldCharType="separate"/>
          </w:r>
          <w:r w:rsidR="00194148" w:rsidRPr="006A7835">
            <w:rPr>
              <w:rFonts w:asciiTheme="minorHAnsi" w:hAnsiTheme="minorHAnsi" w:cstheme="minorHAnsi"/>
              <w:noProof/>
              <w:webHidden/>
              <w:sz w:val="24"/>
              <w:szCs w:val="24"/>
              <w:rPrChange w:id="515" w:author="Haldar, Souvik" w:date="2022-06-25T18:15:00Z">
                <w:rPr>
                  <w:noProof/>
                  <w:webHidden/>
                </w:rPr>
              </w:rPrChange>
            </w:rPr>
            <w:t>8</w:t>
          </w:r>
          <w:r w:rsidR="00194148" w:rsidRPr="006A7835">
            <w:rPr>
              <w:rFonts w:asciiTheme="minorHAnsi" w:hAnsiTheme="minorHAnsi" w:cstheme="minorHAnsi"/>
              <w:noProof/>
              <w:webHidden/>
              <w:sz w:val="24"/>
              <w:szCs w:val="24"/>
              <w:rPrChange w:id="516" w:author="Haldar, Souvik" w:date="2022-06-25T18:15:00Z">
                <w:rPr>
                  <w:noProof/>
                  <w:webHidden/>
                </w:rPr>
              </w:rPrChange>
            </w:rPr>
            <w:fldChar w:fldCharType="end"/>
          </w:r>
          <w:r w:rsidRPr="006A7835">
            <w:rPr>
              <w:rFonts w:asciiTheme="minorHAnsi" w:hAnsiTheme="minorHAnsi" w:cstheme="minorHAnsi"/>
              <w:noProof/>
              <w:sz w:val="24"/>
              <w:szCs w:val="24"/>
              <w:rPrChange w:id="517" w:author="Haldar, Souvik" w:date="2022-06-25T18:15:00Z">
                <w:rPr>
                  <w:noProof/>
                </w:rPr>
              </w:rPrChange>
            </w:rPr>
            <w:fldChar w:fldCharType="end"/>
          </w:r>
        </w:p>
        <w:p w14:paraId="34E09016" w14:textId="41551D6D" w:rsidR="00194148" w:rsidRPr="006A7835" w:rsidRDefault="00FF7FB3">
          <w:pPr>
            <w:pStyle w:val="TOC1"/>
            <w:tabs>
              <w:tab w:val="left" w:pos="720"/>
              <w:tab w:val="right" w:leader="dot" w:pos="9016"/>
            </w:tabs>
            <w:rPr>
              <w:rFonts w:asciiTheme="minorHAnsi" w:eastAsiaTheme="minorEastAsia" w:hAnsiTheme="minorHAnsi" w:cstheme="minorHAnsi"/>
              <w:noProof/>
              <w:sz w:val="24"/>
              <w:szCs w:val="24"/>
              <w:lang w:val="es-ES" w:eastAsia="es-ES"/>
              <w:rPrChange w:id="518" w:author="Haldar, Souvik" w:date="2022-06-25T18:15:00Z">
                <w:rPr>
                  <w:rFonts w:asciiTheme="minorHAnsi" w:eastAsiaTheme="minorEastAsia" w:hAnsiTheme="minorHAnsi" w:cstheme="minorBidi"/>
                  <w:noProof/>
                  <w:szCs w:val="22"/>
                  <w:lang w:val="es-ES" w:eastAsia="es-ES"/>
                </w:rPr>
              </w:rPrChange>
            </w:rPr>
          </w:pPr>
          <w:r w:rsidRPr="006A7835">
            <w:rPr>
              <w:rFonts w:asciiTheme="minorHAnsi" w:hAnsiTheme="minorHAnsi" w:cstheme="minorHAnsi"/>
              <w:sz w:val="24"/>
              <w:szCs w:val="24"/>
              <w:rPrChange w:id="519" w:author="Haldar, Souvik" w:date="2022-06-25T18:15:00Z">
                <w:rPr/>
              </w:rPrChange>
            </w:rPr>
            <w:fldChar w:fldCharType="begin"/>
          </w:r>
          <w:r w:rsidRPr="006A7835">
            <w:rPr>
              <w:rFonts w:asciiTheme="minorHAnsi" w:hAnsiTheme="minorHAnsi" w:cstheme="minorHAnsi"/>
              <w:sz w:val="24"/>
              <w:szCs w:val="24"/>
              <w:rPrChange w:id="520" w:author="Haldar, Souvik" w:date="2022-06-25T18:15:00Z">
                <w:rPr/>
              </w:rPrChange>
            </w:rPr>
            <w:instrText xml:space="preserve"> HYPERLINK \l "_Toc106620909" </w:instrText>
          </w:r>
          <w:r w:rsidRPr="006A7835">
            <w:rPr>
              <w:rFonts w:asciiTheme="minorHAnsi" w:hAnsiTheme="minorHAnsi" w:cstheme="minorHAnsi"/>
              <w:sz w:val="24"/>
              <w:szCs w:val="24"/>
              <w:rPrChange w:id="521" w:author="Haldar, Souvik" w:date="2022-06-25T18:15:00Z">
                <w:rPr/>
              </w:rPrChange>
            </w:rPr>
            <w:fldChar w:fldCharType="separate"/>
          </w:r>
          <w:r w:rsidR="00194148" w:rsidRPr="006A7835">
            <w:rPr>
              <w:rStyle w:val="Hyperlink"/>
              <w:rFonts w:asciiTheme="minorHAnsi" w:hAnsiTheme="minorHAnsi" w:cstheme="minorHAnsi"/>
              <w:noProof/>
              <w:sz w:val="24"/>
              <w:szCs w:val="24"/>
              <w:lang w:val="en-US"/>
              <w:rPrChange w:id="522" w:author="Haldar, Souvik" w:date="2022-06-25T18:15:00Z">
                <w:rPr>
                  <w:rStyle w:val="Hyperlink"/>
                  <w:rFonts w:ascii="Georgia" w:hAnsi="Georgia"/>
                  <w:noProof/>
                  <w:lang w:val="en-US"/>
                </w:rPr>
              </w:rPrChange>
            </w:rPr>
            <w:t>7.</w:t>
          </w:r>
          <w:r w:rsidR="00194148" w:rsidRPr="006A7835">
            <w:rPr>
              <w:rFonts w:asciiTheme="minorHAnsi" w:eastAsiaTheme="minorEastAsia" w:hAnsiTheme="minorHAnsi" w:cstheme="minorHAnsi"/>
              <w:noProof/>
              <w:sz w:val="24"/>
              <w:szCs w:val="24"/>
              <w:lang w:val="es-ES" w:eastAsia="es-ES"/>
              <w:rPrChange w:id="523" w:author="Haldar, Souvik" w:date="2022-06-25T18:15:00Z">
                <w:rPr>
                  <w:rFonts w:asciiTheme="minorHAnsi" w:eastAsiaTheme="minorEastAsia" w:hAnsiTheme="minorHAnsi" w:cstheme="minorBidi"/>
                  <w:noProof/>
                  <w:szCs w:val="22"/>
                  <w:lang w:val="es-ES" w:eastAsia="es-ES"/>
                </w:rPr>
              </w:rPrChange>
            </w:rPr>
            <w:tab/>
          </w:r>
          <w:r w:rsidR="00194148" w:rsidRPr="006A7835">
            <w:rPr>
              <w:rStyle w:val="Hyperlink"/>
              <w:rFonts w:asciiTheme="minorHAnsi" w:hAnsiTheme="minorHAnsi" w:cstheme="minorHAnsi"/>
              <w:noProof/>
              <w:sz w:val="24"/>
              <w:szCs w:val="24"/>
              <w:lang w:val="en-US"/>
              <w:rPrChange w:id="524" w:author="Haldar, Souvik" w:date="2022-06-25T18:15:00Z">
                <w:rPr>
                  <w:rStyle w:val="Hyperlink"/>
                  <w:rFonts w:ascii="Georgia" w:hAnsi="Georgia"/>
                  <w:noProof/>
                  <w:lang w:val="en-US"/>
                </w:rPr>
              </w:rPrChange>
            </w:rPr>
            <w:t>Conclusion</w:t>
          </w:r>
          <w:r w:rsidR="00194148" w:rsidRPr="006A7835">
            <w:rPr>
              <w:rFonts w:asciiTheme="minorHAnsi" w:hAnsiTheme="minorHAnsi" w:cstheme="minorHAnsi"/>
              <w:noProof/>
              <w:webHidden/>
              <w:sz w:val="24"/>
              <w:szCs w:val="24"/>
              <w:rPrChange w:id="525" w:author="Haldar, Souvik" w:date="2022-06-25T18:15:00Z">
                <w:rPr>
                  <w:noProof/>
                  <w:webHidden/>
                </w:rPr>
              </w:rPrChange>
            </w:rPr>
            <w:tab/>
          </w:r>
          <w:r w:rsidR="00194148" w:rsidRPr="006A7835">
            <w:rPr>
              <w:rFonts w:asciiTheme="minorHAnsi" w:hAnsiTheme="minorHAnsi" w:cstheme="minorHAnsi"/>
              <w:noProof/>
              <w:webHidden/>
              <w:sz w:val="24"/>
              <w:szCs w:val="24"/>
              <w:rPrChange w:id="526" w:author="Haldar, Souvik" w:date="2022-06-25T18:15:00Z">
                <w:rPr>
                  <w:noProof/>
                  <w:webHidden/>
                </w:rPr>
              </w:rPrChange>
            </w:rPr>
            <w:fldChar w:fldCharType="begin"/>
          </w:r>
          <w:r w:rsidR="00194148" w:rsidRPr="006A7835">
            <w:rPr>
              <w:rFonts w:asciiTheme="minorHAnsi" w:hAnsiTheme="minorHAnsi" w:cstheme="minorHAnsi"/>
              <w:noProof/>
              <w:webHidden/>
              <w:sz w:val="24"/>
              <w:szCs w:val="24"/>
              <w:rPrChange w:id="527" w:author="Haldar, Souvik" w:date="2022-06-25T18:15:00Z">
                <w:rPr>
                  <w:noProof/>
                  <w:webHidden/>
                </w:rPr>
              </w:rPrChange>
            </w:rPr>
            <w:instrText xml:space="preserve"> PAGEREF _Toc106620909 \h </w:instrText>
          </w:r>
          <w:r w:rsidR="00194148" w:rsidRPr="006A7835">
            <w:rPr>
              <w:rFonts w:asciiTheme="minorHAnsi" w:hAnsiTheme="minorHAnsi" w:cstheme="minorHAnsi"/>
              <w:noProof/>
              <w:webHidden/>
              <w:sz w:val="24"/>
              <w:szCs w:val="24"/>
              <w:rPrChange w:id="528" w:author="Haldar, Souvik" w:date="2022-06-25T18:15:00Z">
                <w:rPr>
                  <w:noProof/>
                  <w:webHidden/>
                </w:rPr>
              </w:rPrChange>
            </w:rPr>
          </w:r>
          <w:r w:rsidR="00194148" w:rsidRPr="006A7835">
            <w:rPr>
              <w:rFonts w:asciiTheme="minorHAnsi" w:hAnsiTheme="minorHAnsi" w:cstheme="minorHAnsi"/>
              <w:noProof/>
              <w:webHidden/>
              <w:sz w:val="24"/>
              <w:szCs w:val="24"/>
              <w:rPrChange w:id="529" w:author="Haldar, Souvik" w:date="2022-06-25T18:15:00Z">
                <w:rPr>
                  <w:noProof/>
                  <w:webHidden/>
                </w:rPr>
              </w:rPrChange>
            </w:rPr>
            <w:fldChar w:fldCharType="separate"/>
          </w:r>
          <w:r w:rsidR="00194148" w:rsidRPr="006A7835">
            <w:rPr>
              <w:rFonts w:asciiTheme="minorHAnsi" w:hAnsiTheme="minorHAnsi" w:cstheme="minorHAnsi"/>
              <w:noProof/>
              <w:webHidden/>
              <w:sz w:val="24"/>
              <w:szCs w:val="24"/>
              <w:rPrChange w:id="530" w:author="Haldar, Souvik" w:date="2022-06-25T18:15:00Z">
                <w:rPr>
                  <w:noProof/>
                  <w:webHidden/>
                </w:rPr>
              </w:rPrChange>
            </w:rPr>
            <w:t>8</w:t>
          </w:r>
          <w:r w:rsidR="00194148" w:rsidRPr="006A7835">
            <w:rPr>
              <w:rFonts w:asciiTheme="minorHAnsi" w:hAnsiTheme="minorHAnsi" w:cstheme="minorHAnsi"/>
              <w:noProof/>
              <w:webHidden/>
              <w:sz w:val="24"/>
              <w:szCs w:val="24"/>
              <w:rPrChange w:id="531" w:author="Haldar, Souvik" w:date="2022-06-25T18:15:00Z">
                <w:rPr>
                  <w:noProof/>
                  <w:webHidden/>
                </w:rPr>
              </w:rPrChange>
            </w:rPr>
            <w:fldChar w:fldCharType="end"/>
          </w:r>
          <w:r w:rsidRPr="006A7835">
            <w:rPr>
              <w:rFonts w:asciiTheme="minorHAnsi" w:hAnsiTheme="minorHAnsi" w:cstheme="minorHAnsi"/>
              <w:noProof/>
              <w:sz w:val="24"/>
              <w:szCs w:val="24"/>
              <w:rPrChange w:id="532" w:author="Haldar, Souvik" w:date="2022-06-25T18:15:00Z">
                <w:rPr>
                  <w:noProof/>
                </w:rPr>
              </w:rPrChange>
            </w:rPr>
            <w:fldChar w:fldCharType="end"/>
          </w:r>
        </w:p>
        <w:p w14:paraId="3B2F4AEF" w14:textId="260474A2" w:rsidR="00903932" w:rsidRPr="000F7EDC" w:rsidRDefault="00903932" w:rsidP="00903932">
          <w:pPr>
            <w:rPr>
              <w:rFonts w:asciiTheme="minorHAnsi" w:hAnsiTheme="minorHAnsi" w:cstheme="minorHAnsi"/>
              <w:rPrChange w:id="533" w:author="Haldar, Souvik" w:date="2022-06-25T18:15:00Z">
                <w:rPr/>
              </w:rPrChange>
            </w:rPr>
          </w:pPr>
          <w:r w:rsidRPr="006A7835">
            <w:rPr>
              <w:rFonts w:asciiTheme="minorHAnsi" w:hAnsiTheme="minorHAnsi" w:cstheme="minorHAnsi"/>
              <w:b/>
              <w:bCs/>
              <w:noProof/>
              <w:sz w:val="24"/>
              <w:szCs w:val="24"/>
              <w:rPrChange w:id="534" w:author="Haldar, Souvik" w:date="2022-06-25T18:15:00Z">
                <w:rPr>
                  <w:b/>
                  <w:bCs/>
                  <w:noProof/>
                </w:rPr>
              </w:rPrChange>
            </w:rPr>
            <w:fldChar w:fldCharType="end"/>
          </w:r>
        </w:p>
      </w:sdtContent>
    </w:sdt>
    <w:p w14:paraId="205A8F83" w14:textId="77777777" w:rsidR="00903932" w:rsidRPr="000F7EDC" w:rsidRDefault="00903932" w:rsidP="00903932">
      <w:pPr>
        <w:rPr>
          <w:rFonts w:asciiTheme="minorHAnsi" w:hAnsiTheme="minorHAnsi" w:cstheme="minorHAnsi"/>
          <w:lang w:val="en-US"/>
          <w:rPrChange w:id="535" w:author="Haldar, Souvik" w:date="2022-06-25T18:15:00Z">
            <w:rPr>
              <w:lang w:val="en-US"/>
            </w:rPr>
          </w:rPrChange>
        </w:rPr>
      </w:pPr>
    </w:p>
    <w:p w14:paraId="4D406284" w14:textId="77777777" w:rsidR="00903932" w:rsidRPr="000F7EDC" w:rsidRDefault="00903932" w:rsidP="00903932">
      <w:pPr>
        <w:rPr>
          <w:rFonts w:asciiTheme="minorHAnsi" w:hAnsiTheme="minorHAnsi" w:cstheme="minorHAnsi"/>
          <w:lang w:val="en-US"/>
          <w:rPrChange w:id="536" w:author="Haldar, Souvik" w:date="2022-06-25T18:15:00Z">
            <w:rPr>
              <w:lang w:val="en-US"/>
            </w:rPr>
          </w:rPrChange>
        </w:rPr>
      </w:pPr>
    </w:p>
    <w:p w14:paraId="3A103832" w14:textId="77777777" w:rsidR="00903932" w:rsidRPr="000F7EDC" w:rsidRDefault="00903932" w:rsidP="00903932">
      <w:pPr>
        <w:rPr>
          <w:rFonts w:asciiTheme="minorHAnsi" w:hAnsiTheme="minorHAnsi" w:cstheme="minorHAnsi"/>
          <w:lang w:val="en-US"/>
          <w:rPrChange w:id="537" w:author="Haldar, Souvik" w:date="2022-06-25T18:15:00Z">
            <w:rPr>
              <w:lang w:val="en-US"/>
            </w:rPr>
          </w:rPrChange>
        </w:rPr>
      </w:pPr>
    </w:p>
    <w:p w14:paraId="2D6BC617" w14:textId="77777777" w:rsidR="004F3A52" w:rsidRPr="000F7EDC" w:rsidRDefault="004F3A52" w:rsidP="00903932">
      <w:pPr>
        <w:rPr>
          <w:rFonts w:asciiTheme="minorHAnsi" w:hAnsiTheme="minorHAnsi" w:cstheme="minorHAnsi"/>
          <w:lang w:val="en-US"/>
          <w:rPrChange w:id="538" w:author="Haldar, Souvik" w:date="2022-06-25T18:15:00Z">
            <w:rPr>
              <w:lang w:val="en-US"/>
            </w:rPr>
          </w:rPrChange>
        </w:rPr>
      </w:pPr>
    </w:p>
    <w:p w14:paraId="1A9B2E22" w14:textId="77777777" w:rsidR="004F3A52" w:rsidRPr="000F7EDC" w:rsidRDefault="004F3A52" w:rsidP="00903932">
      <w:pPr>
        <w:rPr>
          <w:rFonts w:asciiTheme="minorHAnsi" w:hAnsiTheme="minorHAnsi" w:cstheme="minorHAnsi"/>
          <w:lang w:val="en-US"/>
          <w:rPrChange w:id="539" w:author="Haldar, Souvik" w:date="2022-06-25T18:15:00Z">
            <w:rPr>
              <w:lang w:val="en-US"/>
            </w:rPr>
          </w:rPrChange>
        </w:rPr>
      </w:pPr>
    </w:p>
    <w:p w14:paraId="1B48B2A1" w14:textId="76133162" w:rsidR="00903932" w:rsidRPr="000F7EDC" w:rsidRDefault="00903932" w:rsidP="00903932">
      <w:pPr>
        <w:rPr>
          <w:rFonts w:asciiTheme="minorHAnsi" w:hAnsiTheme="minorHAnsi" w:cstheme="minorHAnsi"/>
          <w:lang w:val="en-US"/>
          <w:rPrChange w:id="540" w:author="Haldar, Souvik" w:date="2022-06-25T18:15:00Z">
            <w:rPr>
              <w:lang w:val="en-US"/>
            </w:rPr>
          </w:rPrChange>
        </w:rPr>
      </w:pPr>
    </w:p>
    <w:p w14:paraId="595A77B5" w14:textId="7EAF4560" w:rsidR="00194148" w:rsidRPr="000F7EDC" w:rsidRDefault="00194148" w:rsidP="00903932">
      <w:pPr>
        <w:rPr>
          <w:rFonts w:asciiTheme="minorHAnsi" w:hAnsiTheme="minorHAnsi" w:cstheme="minorHAnsi"/>
          <w:lang w:val="en-US"/>
          <w:rPrChange w:id="541" w:author="Haldar, Souvik" w:date="2022-06-25T18:15:00Z">
            <w:rPr>
              <w:lang w:val="en-US"/>
            </w:rPr>
          </w:rPrChange>
        </w:rPr>
      </w:pPr>
    </w:p>
    <w:p w14:paraId="4EF98382" w14:textId="54C0FCB4" w:rsidR="00903932" w:rsidRPr="00232F29" w:rsidDel="000F7EDC" w:rsidRDefault="00903932" w:rsidP="00903932">
      <w:pPr>
        <w:rPr>
          <w:del w:id="542" w:author="Haldar, Souvik" w:date="2022-06-25T18:15:00Z"/>
          <w:rFonts w:asciiTheme="majorHAnsi" w:hAnsiTheme="majorHAnsi" w:cstheme="majorBidi"/>
          <w:sz w:val="44"/>
          <w:szCs w:val="44"/>
          <w:lang w:val="en-IN"/>
          <w:rPrChange w:id="543" w:author="Haldar, Souvik" w:date="2022-06-25T18:18:00Z">
            <w:rPr>
              <w:del w:id="544" w:author="Haldar, Souvik" w:date="2022-06-25T18:15:00Z"/>
              <w:lang w:val="en-US"/>
            </w:rPr>
          </w:rPrChange>
        </w:rPr>
      </w:pPr>
    </w:p>
    <w:p w14:paraId="0E6AE33A" w14:textId="2D8E2651" w:rsidR="00903932" w:rsidRPr="00232F29" w:rsidRDefault="00FD3785" w:rsidP="00232F29">
      <w:pPr>
        <w:pStyle w:val="Heading1"/>
        <w:numPr>
          <w:ilvl w:val="0"/>
          <w:numId w:val="1"/>
        </w:numPr>
        <w:spacing w:before="240" w:line="259" w:lineRule="auto"/>
        <w:rPr>
          <w:b w:val="0"/>
          <w:bCs w:val="0"/>
          <w:sz w:val="44"/>
          <w:szCs w:val="44"/>
          <w:rPrChange w:id="545" w:author="Haldar, Souvik" w:date="2022-06-25T18:18:00Z">
            <w:rPr>
              <w:rFonts w:ascii="Georgia" w:hAnsi="Georgia"/>
              <w:b w:val="0"/>
              <w:color w:val="7ECEAA"/>
              <w:sz w:val="46"/>
              <w:szCs w:val="46"/>
              <w:lang w:val="en-US"/>
            </w:rPr>
          </w:rPrChange>
        </w:rPr>
        <w:pPrChange w:id="546" w:author="Haldar, Souvik" w:date="2022-06-25T18:18:00Z">
          <w:pPr>
            <w:pStyle w:val="Heading1"/>
            <w:numPr>
              <w:numId w:val="1"/>
            </w:numPr>
            <w:ind w:left="567" w:hanging="567"/>
          </w:pPr>
        </w:pPrChange>
      </w:pPr>
      <w:bookmarkStart w:id="547" w:name="_Toc106620890"/>
      <w:r w:rsidRPr="00232F29">
        <w:rPr>
          <w:b w:val="0"/>
          <w:bCs w:val="0"/>
          <w:sz w:val="44"/>
          <w:szCs w:val="44"/>
          <w:rPrChange w:id="548" w:author="Haldar, Souvik" w:date="2022-06-25T18:18:00Z">
            <w:rPr>
              <w:rFonts w:ascii="Georgia" w:hAnsi="Georgia"/>
              <w:b w:val="0"/>
              <w:color w:val="7ECEAA"/>
              <w:sz w:val="46"/>
              <w:szCs w:val="46"/>
              <w:lang w:val="en-US"/>
            </w:rPr>
          </w:rPrChange>
        </w:rPr>
        <w:t>Introduction</w:t>
      </w:r>
      <w:bookmarkEnd w:id="547"/>
    </w:p>
    <w:p w14:paraId="359BDEB2" w14:textId="77777777" w:rsidR="00903932" w:rsidRPr="006A7835" w:rsidRDefault="00903932" w:rsidP="00903932">
      <w:pPr>
        <w:spacing w:after="0" w:line="240" w:lineRule="auto"/>
        <w:jc w:val="both"/>
        <w:rPr>
          <w:rFonts w:asciiTheme="minorHAnsi" w:eastAsia="Times New Roman" w:hAnsiTheme="minorHAnsi" w:cstheme="minorHAnsi"/>
          <w:sz w:val="24"/>
          <w:szCs w:val="24"/>
          <w:rPrChange w:id="549" w:author="Haldar, Souvik" w:date="2022-06-25T18:15:00Z">
            <w:rPr>
              <w:rFonts w:eastAsia="Times New Roman"/>
            </w:rPr>
          </w:rPrChange>
        </w:rPr>
      </w:pPr>
    </w:p>
    <w:p w14:paraId="458A41AD" w14:textId="1EDCB3BD" w:rsidR="00FD3785" w:rsidRPr="006A7835" w:rsidRDefault="00FD3785" w:rsidP="00FD3785">
      <w:pPr>
        <w:spacing w:after="0" w:line="240" w:lineRule="auto"/>
        <w:jc w:val="both"/>
        <w:rPr>
          <w:rFonts w:asciiTheme="minorHAnsi" w:eastAsia="Times New Roman" w:hAnsiTheme="minorHAnsi" w:cstheme="minorHAnsi"/>
          <w:b/>
          <w:bCs/>
          <w:color w:val="1C253C"/>
          <w:sz w:val="24"/>
          <w:szCs w:val="24"/>
          <w:lang w:val="en-IN" w:eastAsia="es-ES"/>
          <w:rPrChange w:id="550" w:author="Haldar, Souvik" w:date="2022-06-25T18:15:00Z">
            <w:rPr>
              <w:rFonts w:eastAsia="Times New Roman" w:cs="Arial"/>
              <w:b/>
              <w:bCs/>
              <w:color w:val="1C253C"/>
              <w:sz w:val="24"/>
              <w:szCs w:val="24"/>
              <w:lang w:val="en-IN" w:eastAsia="es-ES"/>
            </w:rPr>
          </w:rPrChange>
        </w:rPr>
      </w:pPr>
      <w:r w:rsidRPr="006A7835">
        <w:rPr>
          <w:rFonts w:asciiTheme="minorHAnsi" w:eastAsia="Times New Roman" w:hAnsiTheme="minorHAnsi" w:cstheme="minorHAnsi"/>
          <w:sz w:val="24"/>
          <w:szCs w:val="24"/>
          <w:rPrChange w:id="551" w:author="Haldar, Souvik" w:date="2022-06-25T18:15:00Z">
            <w:rPr>
              <w:rFonts w:eastAsia="Times New Roman" w:cs="Arial"/>
              <w:sz w:val="22"/>
            </w:rPr>
          </w:rPrChange>
        </w:rPr>
        <w:t xml:space="preserve">RFM analysis allows eCommerce brands to segment and rank their customers by value over </w:t>
      </w:r>
      <w:proofErr w:type="gramStart"/>
      <w:r w:rsidRPr="006A7835">
        <w:rPr>
          <w:rFonts w:asciiTheme="minorHAnsi" w:eastAsia="Times New Roman" w:hAnsiTheme="minorHAnsi" w:cstheme="minorHAnsi"/>
          <w:sz w:val="24"/>
          <w:szCs w:val="24"/>
          <w:rPrChange w:id="552" w:author="Haldar, Souvik" w:date="2022-06-25T18:15:00Z">
            <w:rPr>
              <w:rFonts w:eastAsia="Times New Roman" w:cs="Arial"/>
              <w:sz w:val="22"/>
            </w:rPr>
          </w:rPrChange>
        </w:rPr>
        <w:t>a time period</w:t>
      </w:r>
      <w:proofErr w:type="gramEnd"/>
      <w:r w:rsidRPr="006A7835">
        <w:rPr>
          <w:rFonts w:asciiTheme="minorHAnsi" w:eastAsia="Times New Roman" w:hAnsiTheme="minorHAnsi" w:cstheme="minorHAnsi"/>
          <w:sz w:val="24"/>
          <w:szCs w:val="24"/>
          <w:rPrChange w:id="553" w:author="Haldar, Souvik" w:date="2022-06-25T18:15:00Z">
            <w:rPr>
              <w:rFonts w:eastAsia="Times New Roman" w:cs="Arial"/>
              <w:sz w:val="22"/>
            </w:rPr>
          </w:rPrChange>
        </w:rPr>
        <w:t xml:space="preserve">, using three dimensions: Recency (how recently someone purchased), Frequency (how frequently someone purchased), and Monetary (how much they spent). In short, RFM analysis shows who </w:t>
      </w:r>
      <w:r w:rsidR="00406833" w:rsidRPr="006A7835">
        <w:rPr>
          <w:rFonts w:asciiTheme="minorHAnsi" w:eastAsia="Times New Roman" w:hAnsiTheme="minorHAnsi" w:cstheme="minorHAnsi"/>
          <w:sz w:val="24"/>
          <w:szCs w:val="24"/>
          <w:rPrChange w:id="554" w:author="Haldar, Souvik" w:date="2022-06-25T18:15:00Z">
            <w:rPr>
              <w:rFonts w:eastAsia="Times New Roman" w:cs="Arial"/>
              <w:sz w:val="22"/>
            </w:rPr>
          </w:rPrChange>
        </w:rPr>
        <w:t>are the</w:t>
      </w:r>
      <w:r w:rsidRPr="006A7835">
        <w:rPr>
          <w:rFonts w:asciiTheme="minorHAnsi" w:eastAsia="Times New Roman" w:hAnsiTheme="minorHAnsi" w:cstheme="minorHAnsi"/>
          <w:sz w:val="24"/>
          <w:szCs w:val="24"/>
          <w:rPrChange w:id="555" w:author="Haldar, Souvik" w:date="2022-06-25T18:15:00Z">
            <w:rPr>
              <w:rFonts w:eastAsia="Times New Roman" w:cs="Arial"/>
              <w:sz w:val="22"/>
            </w:rPr>
          </w:rPrChange>
        </w:rPr>
        <w:t xml:space="preserve"> best and worst customers are​​—and everyone in between.</w:t>
      </w:r>
      <w:r w:rsidRPr="006A7835">
        <w:rPr>
          <w:rFonts w:asciiTheme="minorHAnsi" w:eastAsia="Times New Roman" w:hAnsiTheme="minorHAnsi" w:cstheme="minorHAnsi"/>
          <w:b/>
          <w:bCs/>
          <w:color w:val="1C253C"/>
          <w:sz w:val="24"/>
          <w:szCs w:val="24"/>
          <w:lang w:val="en-IN" w:eastAsia="es-ES"/>
          <w:rPrChange w:id="556" w:author="Haldar, Souvik" w:date="2022-06-25T18:15:00Z">
            <w:rPr>
              <w:rFonts w:eastAsia="Times New Roman" w:cs="Arial"/>
              <w:b/>
              <w:bCs/>
              <w:color w:val="1C253C"/>
              <w:sz w:val="24"/>
              <w:szCs w:val="24"/>
              <w:lang w:val="en-IN" w:eastAsia="es-ES"/>
            </w:rPr>
          </w:rPrChange>
        </w:rPr>
        <w:t> </w:t>
      </w:r>
    </w:p>
    <w:p w14:paraId="74DCF9CE" w14:textId="4CB51D5F" w:rsidR="002261FB" w:rsidRPr="00232F29" w:rsidRDefault="008D1A1B" w:rsidP="00232F29">
      <w:pPr>
        <w:pStyle w:val="Heading1"/>
        <w:numPr>
          <w:ilvl w:val="0"/>
          <w:numId w:val="1"/>
        </w:numPr>
        <w:spacing w:before="240" w:line="259" w:lineRule="auto"/>
        <w:ind w:left="630"/>
        <w:rPr>
          <w:b w:val="0"/>
          <w:bCs w:val="0"/>
          <w:sz w:val="44"/>
          <w:szCs w:val="44"/>
          <w:rPrChange w:id="557" w:author="Haldar, Souvik" w:date="2022-06-25T18:18:00Z">
            <w:rPr>
              <w:rFonts w:ascii="Georgia" w:hAnsi="Georgia"/>
              <w:b w:val="0"/>
              <w:color w:val="7ECEAA"/>
              <w:sz w:val="46"/>
              <w:szCs w:val="46"/>
              <w:lang w:val="en-US"/>
            </w:rPr>
          </w:rPrChange>
        </w:rPr>
        <w:pPrChange w:id="558" w:author="Haldar, Souvik" w:date="2022-06-25T18:18:00Z">
          <w:pPr>
            <w:pStyle w:val="Heading1"/>
            <w:numPr>
              <w:numId w:val="1"/>
            </w:numPr>
            <w:spacing w:line="240" w:lineRule="auto"/>
            <w:ind w:left="567" w:hanging="567"/>
          </w:pPr>
        </w:pPrChange>
      </w:pPr>
      <w:bookmarkStart w:id="559" w:name="_Toc106620891"/>
      <w:r w:rsidRPr="00232F29">
        <w:rPr>
          <w:b w:val="0"/>
          <w:bCs w:val="0"/>
          <w:sz w:val="44"/>
          <w:szCs w:val="44"/>
          <w:rPrChange w:id="560" w:author="Haldar, Souvik" w:date="2022-06-25T18:18:00Z">
            <w:rPr>
              <w:rFonts w:ascii="Georgia" w:hAnsi="Georgia"/>
              <w:b w:val="0"/>
              <w:color w:val="7ECEAA"/>
              <w:sz w:val="46"/>
              <w:szCs w:val="46"/>
              <w:lang w:val="en-US"/>
            </w:rPr>
          </w:rPrChange>
        </w:rPr>
        <w:t>Prerequisites</w:t>
      </w:r>
      <w:bookmarkEnd w:id="559"/>
    </w:p>
    <w:p w14:paraId="5B34A711" w14:textId="5158B45F" w:rsidR="00104E09" w:rsidRPr="00DF40A0" w:rsidRDefault="00224C45" w:rsidP="00224C45">
      <w:pPr>
        <w:spacing w:after="0" w:line="240" w:lineRule="auto"/>
        <w:jc w:val="both"/>
        <w:rPr>
          <w:rFonts w:asciiTheme="minorHAnsi" w:eastAsia="Times New Roman" w:hAnsiTheme="minorHAnsi" w:cstheme="minorHAnsi"/>
          <w:sz w:val="24"/>
          <w:szCs w:val="24"/>
        </w:rPr>
      </w:pPr>
      <w:r w:rsidRPr="00DF40A0">
        <w:rPr>
          <w:rFonts w:asciiTheme="minorHAnsi" w:eastAsia="Times New Roman" w:hAnsiTheme="minorHAnsi" w:cstheme="minorHAnsi"/>
          <w:sz w:val="24"/>
          <w:szCs w:val="24"/>
        </w:rPr>
        <w:t>The data which is to be trained and predicted in this module should follow some necessary formats. This module at present can only read csv</w:t>
      </w:r>
      <w:r w:rsidRPr="00DF40A0">
        <w:rPr>
          <w:rFonts w:asciiTheme="minorHAnsi" w:eastAsia="Times New Roman" w:hAnsiTheme="minorHAnsi" w:cstheme="minorHAnsi"/>
          <w:sz w:val="24"/>
          <w:szCs w:val="24"/>
        </w:rPr>
        <w:t xml:space="preserve"> </w:t>
      </w:r>
      <w:r w:rsidRPr="00DF40A0">
        <w:rPr>
          <w:rFonts w:asciiTheme="minorHAnsi" w:eastAsia="Times New Roman" w:hAnsiTheme="minorHAnsi" w:cstheme="minorHAnsi"/>
          <w:sz w:val="24"/>
          <w:szCs w:val="24"/>
        </w:rPr>
        <w:t xml:space="preserve">files. The </w:t>
      </w:r>
      <w:r w:rsidR="001B43B9" w:rsidRPr="00DF40A0">
        <w:rPr>
          <w:rFonts w:asciiTheme="minorHAnsi" w:eastAsia="Times New Roman" w:hAnsiTheme="minorHAnsi" w:cstheme="minorHAnsi"/>
          <w:sz w:val="24"/>
          <w:szCs w:val="24"/>
        </w:rPr>
        <w:t xml:space="preserve">dataset should have the following </w:t>
      </w:r>
      <w:r w:rsidRPr="00DF40A0">
        <w:rPr>
          <w:rFonts w:asciiTheme="minorHAnsi" w:eastAsia="Times New Roman" w:hAnsiTheme="minorHAnsi" w:cstheme="minorHAnsi"/>
          <w:sz w:val="24"/>
          <w:szCs w:val="24"/>
        </w:rPr>
        <w:t>features</w:t>
      </w:r>
      <w:r w:rsidRPr="00DF40A0">
        <w:rPr>
          <w:rFonts w:asciiTheme="minorHAnsi" w:eastAsia="Times New Roman" w:hAnsiTheme="minorHAnsi" w:cstheme="minorHAnsi"/>
          <w:sz w:val="24"/>
          <w:szCs w:val="24"/>
        </w:rPr>
        <w:t>,</w:t>
      </w:r>
    </w:p>
    <w:p w14:paraId="5A12013D" w14:textId="59F4B4D0" w:rsidR="00224C45" w:rsidRPr="00DF40A0" w:rsidRDefault="00224C45" w:rsidP="00224C45">
      <w:pPr>
        <w:pStyle w:val="ListParagraph"/>
        <w:numPr>
          <w:ilvl w:val="0"/>
          <w:numId w:val="39"/>
        </w:numPr>
        <w:spacing w:after="0" w:line="240" w:lineRule="auto"/>
        <w:jc w:val="both"/>
        <w:rPr>
          <w:rFonts w:asciiTheme="minorHAnsi" w:eastAsia="Times New Roman" w:hAnsiTheme="minorHAnsi" w:cstheme="minorHAnsi"/>
          <w:sz w:val="24"/>
          <w:szCs w:val="24"/>
        </w:rPr>
      </w:pPr>
      <w:r w:rsidRPr="00DF40A0">
        <w:rPr>
          <w:rFonts w:asciiTheme="minorHAnsi" w:eastAsia="Times New Roman" w:hAnsiTheme="minorHAnsi" w:cstheme="minorHAnsi"/>
          <w:sz w:val="24"/>
          <w:szCs w:val="24"/>
        </w:rPr>
        <w:t>order date</w:t>
      </w:r>
    </w:p>
    <w:p w14:paraId="6A7F5157" w14:textId="44D5F653" w:rsidR="00224C45" w:rsidRPr="00DF40A0" w:rsidRDefault="00224C45" w:rsidP="00224C45">
      <w:pPr>
        <w:pStyle w:val="ListParagraph"/>
        <w:numPr>
          <w:ilvl w:val="0"/>
          <w:numId w:val="39"/>
        </w:numPr>
        <w:spacing w:after="0" w:line="240" w:lineRule="auto"/>
        <w:jc w:val="both"/>
        <w:rPr>
          <w:rFonts w:asciiTheme="minorHAnsi" w:eastAsia="Times New Roman" w:hAnsiTheme="minorHAnsi" w:cstheme="minorHAnsi"/>
          <w:sz w:val="24"/>
          <w:szCs w:val="24"/>
        </w:rPr>
      </w:pPr>
      <w:r w:rsidRPr="00DF40A0">
        <w:rPr>
          <w:rFonts w:asciiTheme="minorHAnsi" w:eastAsia="Times New Roman" w:hAnsiTheme="minorHAnsi" w:cstheme="minorHAnsi"/>
          <w:sz w:val="24"/>
          <w:szCs w:val="24"/>
        </w:rPr>
        <w:t>revenue</w:t>
      </w:r>
    </w:p>
    <w:p w14:paraId="5F57A238" w14:textId="0E0C6A16" w:rsidR="00224C45" w:rsidRPr="00DF40A0" w:rsidRDefault="00224C45" w:rsidP="00224C45">
      <w:pPr>
        <w:pStyle w:val="ListParagraph"/>
        <w:numPr>
          <w:ilvl w:val="0"/>
          <w:numId w:val="39"/>
        </w:numPr>
        <w:spacing w:after="0" w:line="240" w:lineRule="auto"/>
        <w:jc w:val="both"/>
        <w:rPr>
          <w:rFonts w:asciiTheme="minorHAnsi" w:eastAsia="Times New Roman" w:hAnsiTheme="minorHAnsi" w:cstheme="minorHAnsi"/>
          <w:sz w:val="24"/>
          <w:szCs w:val="24"/>
        </w:rPr>
      </w:pPr>
      <w:r w:rsidRPr="00DF40A0">
        <w:rPr>
          <w:rFonts w:asciiTheme="minorHAnsi" w:eastAsia="Times New Roman" w:hAnsiTheme="minorHAnsi" w:cstheme="minorHAnsi"/>
          <w:sz w:val="24"/>
          <w:szCs w:val="24"/>
        </w:rPr>
        <w:t>order id</w:t>
      </w:r>
    </w:p>
    <w:p w14:paraId="326B868B" w14:textId="18E149D8" w:rsidR="00224C45" w:rsidRPr="00DF40A0" w:rsidRDefault="00224C45" w:rsidP="00224C45">
      <w:pPr>
        <w:pStyle w:val="ListParagraph"/>
        <w:numPr>
          <w:ilvl w:val="0"/>
          <w:numId w:val="39"/>
        </w:numPr>
        <w:spacing w:after="0" w:line="240" w:lineRule="auto"/>
        <w:jc w:val="both"/>
        <w:rPr>
          <w:rFonts w:asciiTheme="minorHAnsi" w:eastAsia="Times New Roman" w:hAnsiTheme="minorHAnsi" w:cstheme="minorHAnsi"/>
          <w:sz w:val="24"/>
          <w:szCs w:val="24"/>
        </w:rPr>
      </w:pPr>
      <w:r w:rsidRPr="00DF40A0">
        <w:rPr>
          <w:rFonts w:asciiTheme="minorHAnsi" w:eastAsia="Times New Roman" w:hAnsiTheme="minorHAnsi" w:cstheme="minorHAnsi"/>
          <w:sz w:val="24"/>
          <w:szCs w:val="24"/>
        </w:rPr>
        <w:t>customer id</w:t>
      </w:r>
    </w:p>
    <w:p w14:paraId="15DAB3CB" w14:textId="05305DC8" w:rsidR="000077C2" w:rsidRPr="00DF40A0" w:rsidRDefault="000077C2" w:rsidP="000077C2">
      <w:pPr>
        <w:spacing w:after="0" w:line="240" w:lineRule="auto"/>
        <w:jc w:val="both"/>
        <w:rPr>
          <w:rFonts w:asciiTheme="minorHAnsi" w:eastAsia="Times New Roman" w:hAnsiTheme="minorHAnsi" w:cstheme="minorHAnsi"/>
          <w:sz w:val="24"/>
          <w:szCs w:val="24"/>
        </w:rPr>
      </w:pPr>
    </w:p>
    <w:p w14:paraId="2B8A7AE7" w14:textId="6FEF6BE7" w:rsidR="000077C2" w:rsidRPr="00DF40A0" w:rsidRDefault="000077C2" w:rsidP="000077C2">
      <w:pPr>
        <w:spacing w:after="0" w:line="240" w:lineRule="auto"/>
        <w:jc w:val="both"/>
        <w:rPr>
          <w:rFonts w:asciiTheme="minorHAnsi" w:eastAsia="Times New Roman" w:hAnsiTheme="minorHAnsi" w:cstheme="minorHAnsi"/>
          <w:sz w:val="24"/>
          <w:szCs w:val="24"/>
        </w:rPr>
      </w:pPr>
      <w:r w:rsidRPr="00DF40A0">
        <w:rPr>
          <w:rFonts w:asciiTheme="minorHAnsi" w:eastAsia="Times New Roman" w:hAnsiTheme="minorHAnsi" w:cstheme="minorHAnsi"/>
          <w:sz w:val="24"/>
          <w:szCs w:val="24"/>
        </w:rPr>
        <w:t>Sample input dataset is shown below,</w:t>
      </w:r>
    </w:p>
    <w:p w14:paraId="19DFBA92" w14:textId="1B7D6C74" w:rsidR="000077C2" w:rsidRDefault="000077C2" w:rsidP="000077C2">
      <w:pPr>
        <w:spacing w:after="0" w:line="240" w:lineRule="auto"/>
        <w:jc w:val="both"/>
        <w:rPr>
          <w:rFonts w:asciiTheme="minorHAnsi" w:eastAsia="Times New Roman" w:hAnsiTheme="minorHAnsi" w:cstheme="minorHAnsi"/>
        </w:rPr>
      </w:pPr>
    </w:p>
    <w:tbl>
      <w:tblPr>
        <w:tblpPr w:leftFromText="141" w:rightFromText="141" w:vertAnchor="text" w:horzAnchor="margin" w:tblpY="-19"/>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77"/>
        <w:gridCol w:w="1300"/>
        <w:gridCol w:w="4428"/>
        <w:gridCol w:w="1710"/>
      </w:tblGrid>
      <w:tr w:rsidR="000077C2" w:rsidRPr="000F7EDC" w14:paraId="43395EE8" w14:textId="77777777" w:rsidTr="00EE309B">
        <w:trPr>
          <w:trHeight w:val="288"/>
          <w:ins w:id="561" w:author="Haldar, Souvik" w:date="2022-06-25T13:29:00Z"/>
        </w:trPr>
        <w:tc>
          <w:tcPr>
            <w:tcW w:w="1377" w:type="dxa"/>
            <w:shd w:val="clear" w:color="auto" w:fill="auto"/>
            <w:noWrap/>
            <w:vAlign w:val="bottom"/>
            <w:hideMark/>
          </w:tcPr>
          <w:p w14:paraId="14C494B9" w14:textId="77777777" w:rsidR="000077C2" w:rsidRPr="000F7EDC" w:rsidRDefault="000077C2" w:rsidP="00EE309B">
            <w:pPr>
              <w:spacing w:after="0" w:line="240" w:lineRule="auto"/>
              <w:jc w:val="center"/>
              <w:rPr>
                <w:ins w:id="562" w:author="Haldar, Souvik" w:date="2022-06-25T13:29:00Z"/>
                <w:rFonts w:asciiTheme="minorHAnsi" w:eastAsia="Times New Roman" w:hAnsiTheme="minorHAnsi" w:cstheme="minorHAnsi"/>
                <w:color w:val="000000"/>
                <w:sz w:val="22"/>
                <w:lang w:val="es-ES" w:eastAsia="es-ES"/>
                <w:rPrChange w:id="563" w:author="Haldar, Souvik" w:date="2022-06-25T18:15:00Z">
                  <w:rPr>
                    <w:ins w:id="564" w:author="Haldar, Souvik" w:date="2022-06-25T13:29:00Z"/>
                    <w:rFonts w:ascii="Calibri" w:eastAsia="Times New Roman" w:hAnsi="Calibri" w:cs="Calibri"/>
                    <w:color w:val="000000"/>
                    <w:sz w:val="22"/>
                    <w:lang w:val="es-ES" w:eastAsia="es-ES"/>
                  </w:rPr>
                </w:rPrChange>
              </w:rPr>
            </w:pPr>
            <w:proofErr w:type="spellStart"/>
            <w:ins w:id="565" w:author="Haldar, Souvik" w:date="2022-06-25T13:29:00Z">
              <w:r w:rsidRPr="000F7EDC">
                <w:rPr>
                  <w:rFonts w:asciiTheme="minorHAnsi" w:eastAsia="Times New Roman" w:hAnsiTheme="minorHAnsi" w:cstheme="minorHAnsi"/>
                  <w:color w:val="000000"/>
                  <w:sz w:val="22"/>
                  <w:lang w:val="es-ES" w:eastAsia="es-ES"/>
                  <w:rPrChange w:id="566" w:author="Haldar, Souvik" w:date="2022-06-25T18:15:00Z">
                    <w:rPr>
                      <w:rFonts w:ascii="Calibri" w:eastAsia="Times New Roman" w:hAnsi="Calibri" w:cs="Calibri"/>
                      <w:color w:val="000000"/>
                      <w:sz w:val="22"/>
                      <w:lang w:val="es-ES" w:eastAsia="es-ES"/>
                    </w:rPr>
                  </w:rPrChange>
                </w:rPr>
                <w:t>order_id</w:t>
              </w:r>
              <w:proofErr w:type="spellEnd"/>
            </w:ins>
          </w:p>
        </w:tc>
        <w:tc>
          <w:tcPr>
            <w:tcW w:w="1300" w:type="dxa"/>
            <w:shd w:val="clear" w:color="auto" w:fill="auto"/>
            <w:noWrap/>
            <w:vAlign w:val="bottom"/>
            <w:hideMark/>
          </w:tcPr>
          <w:p w14:paraId="548A2DAF" w14:textId="77777777" w:rsidR="000077C2" w:rsidRPr="000F7EDC" w:rsidRDefault="000077C2" w:rsidP="00EE309B">
            <w:pPr>
              <w:spacing w:after="0" w:line="240" w:lineRule="auto"/>
              <w:jc w:val="center"/>
              <w:rPr>
                <w:ins w:id="567" w:author="Haldar, Souvik" w:date="2022-06-25T13:29:00Z"/>
                <w:rFonts w:asciiTheme="minorHAnsi" w:eastAsia="Times New Roman" w:hAnsiTheme="minorHAnsi" w:cstheme="minorHAnsi"/>
                <w:color w:val="000000"/>
                <w:sz w:val="22"/>
                <w:lang w:val="es-ES" w:eastAsia="es-ES"/>
                <w:rPrChange w:id="568" w:author="Haldar, Souvik" w:date="2022-06-25T18:15:00Z">
                  <w:rPr>
                    <w:ins w:id="569" w:author="Haldar, Souvik" w:date="2022-06-25T13:29:00Z"/>
                    <w:rFonts w:ascii="Calibri" w:eastAsia="Times New Roman" w:hAnsi="Calibri" w:cs="Calibri"/>
                    <w:color w:val="000000"/>
                    <w:sz w:val="22"/>
                    <w:lang w:val="es-ES" w:eastAsia="es-ES"/>
                  </w:rPr>
                </w:rPrChange>
              </w:rPr>
            </w:pPr>
            <w:proofErr w:type="spellStart"/>
            <w:ins w:id="570" w:author="Haldar, Souvik" w:date="2022-06-25T13:29:00Z">
              <w:r w:rsidRPr="000F7EDC">
                <w:rPr>
                  <w:rFonts w:asciiTheme="minorHAnsi" w:eastAsia="Times New Roman" w:hAnsiTheme="minorHAnsi" w:cstheme="minorHAnsi"/>
                  <w:color w:val="000000"/>
                  <w:sz w:val="22"/>
                  <w:lang w:val="es-ES" w:eastAsia="es-ES"/>
                  <w:rPrChange w:id="571" w:author="Haldar, Souvik" w:date="2022-06-25T18:15:00Z">
                    <w:rPr>
                      <w:rFonts w:ascii="Calibri" w:eastAsia="Times New Roman" w:hAnsi="Calibri" w:cs="Calibri"/>
                      <w:color w:val="000000"/>
                      <w:sz w:val="22"/>
                      <w:lang w:val="es-ES" w:eastAsia="es-ES"/>
                    </w:rPr>
                  </w:rPrChange>
                </w:rPr>
                <w:t>grand_total</w:t>
              </w:r>
              <w:proofErr w:type="spellEnd"/>
            </w:ins>
          </w:p>
        </w:tc>
        <w:tc>
          <w:tcPr>
            <w:tcW w:w="4428" w:type="dxa"/>
            <w:shd w:val="clear" w:color="auto" w:fill="auto"/>
            <w:noWrap/>
            <w:vAlign w:val="bottom"/>
            <w:hideMark/>
          </w:tcPr>
          <w:p w14:paraId="5407806B" w14:textId="77777777" w:rsidR="000077C2" w:rsidRPr="000F7EDC" w:rsidRDefault="000077C2" w:rsidP="00EE309B">
            <w:pPr>
              <w:spacing w:after="0" w:line="240" w:lineRule="auto"/>
              <w:jc w:val="center"/>
              <w:rPr>
                <w:ins w:id="572" w:author="Haldar, Souvik" w:date="2022-06-25T13:29:00Z"/>
                <w:rFonts w:asciiTheme="minorHAnsi" w:eastAsia="Times New Roman" w:hAnsiTheme="minorHAnsi" w:cstheme="minorHAnsi"/>
                <w:color w:val="000000"/>
                <w:sz w:val="22"/>
                <w:lang w:val="es-ES" w:eastAsia="es-ES"/>
                <w:rPrChange w:id="573" w:author="Haldar, Souvik" w:date="2022-06-25T18:15:00Z">
                  <w:rPr>
                    <w:ins w:id="574" w:author="Haldar, Souvik" w:date="2022-06-25T13:29:00Z"/>
                    <w:rFonts w:ascii="Calibri" w:eastAsia="Times New Roman" w:hAnsi="Calibri" w:cs="Calibri"/>
                    <w:color w:val="000000"/>
                    <w:sz w:val="22"/>
                    <w:lang w:val="es-ES" w:eastAsia="es-ES"/>
                  </w:rPr>
                </w:rPrChange>
              </w:rPr>
            </w:pPr>
            <w:proofErr w:type="spellStart"/>
            <w:ins w:id="575" w:author="Haldar, Souvik" w:date="2022-06-25T13:29:00Z">
              <w:r w:rsidRPr="000F7EDC">
                <w:rPr>
                  <w:rFonts w:asciiTheme="minorHAnsi" w:eastAsia="Times New Roman" w:hAnsiTheme="minorHAnsi" w:cstheme="minorHAnsi"/>
                  <w:color w:val="000000"/>
                  <w:sz w:val="22"/>
                  <w:lang w:val="es-ES" w:eastAsia="es-ES"/>
                  <w:rPrChange w:id="576" w:author="Haldar, Souvik" w:date="2022-06-25T18:15:00Z">
                    <w:rPr>
                      <w:rFonts w:ascii="Calibri" w:eastAsia="Times New Roman" w:hAnsi="Calibri" w:cs="Calibri"/>
                      <w:color w:val="000000"/>
                      <w:sz w:val="22"/>
                      <w:lang w:val="es-ES" w:eastAsia="es-ES"/>
                    </w:rPr>
                  </w:rPrChange>
                </w:rPr>
                <w:t>cust_uid</w:t>
              </w:r>
              <w:proofErr w:type="spellEnd"/>
            </w:ins>
          </w:p>
        </w:tc>
        <w:tc>
          <w:tcPr>
            <w:tcW w:w="1710" w:type="dxa"/>
            <w:shd w:val="clear" w:color="auto" w:fill="auto"/>
            <w:noWrap/>
            <w:vAlign w:val="bottom"/>
            <w:hideMark/>
          </w:tcPr>
          <w:p w14:paraId="3ED66DA6" w14:textId="77777777" w:rsidR="000077C2" w:rsidRPr="000F7EDC" w:rsidRDefault="000077C2" w:rsidP="00EE309B">
            <w:pPr>
              <w:spacing w:after="0" w:line="240" w:lineRule="auto"/>
              <w:jc w:val="center"/>
              <w:rPr>
                <w:ins w:id="577" w:author="Haldar, Souvik" w:date="2022-06-25T13:29:00Z"/>
                <w:rFonts w:asciiTheme="minorHAnsi" w:eastAsia="Times New Roman" w:hAnsiTheme="minorHAnsi" w:cstheme="minorHAnsi"/>
                <w:color w:val="000000"/>
                <w:sz w:val="22"/>
                <w:lang w:val="es-ES" w:eastAsia="es-ES"/>
                <w:rPrChange w:id="578" w:author="Haldar, Souvik" w:date="2022-06-25T18:15:00Z">
                  <w:rPr>
                    <w:ins w:id="579" w:author="Haldar, Souvik" w:date="2022-06-25T13:29:00Z"/>
                    <w:rFonts w:ascii="Calibri" w:eastAsia="Times New Roman" w:hAnsi="Calibri" w:cs="Calibri"/>
                    <w:color w:val="000000"/>
                    <w:sz w:val="22"/>
                    <w:lang w:val="es-ES" w:eastAsia="es-ES"/>
                  </w:rPr>
                </w:rPrChange>
              </w:rPr>
            </w:pPr>
            <w:proofErr w:type="spellStart"/>
            <w:ins w:id="580" w:author="Haldar, Souvik" w:date="2022-06-25T13:29:00Z">
              <w:r w:rsidRPr="000F7EDC">
                <w:rPr>
                  <w:rFonts w:asciiTheme="minorHAnsi" w:eastAsia="Times New Roman" w:hAnsiTheme="minorHAnsi" w:cstheme="minorHAnsi"/>
                  <w:color w:val="000000"/>
                  <w:sz w:val="22"/>
                  <w:lang w:val="es-ES" w:eastAsia="es-ES"/>
                  <w:rPrChange w:id="581" w:author="Haldar, Souvik" w:date="2022-06-25T18:15:00Z">
                    <w:rPr>
                      <w:rFonts w:ascii="Calibri" w:eastAsia="Times New Roman" w:hAnsi="Calibri" w:cs="Calibri"/>
                      <w:color w:val="000000"/>
                      <w:sz w:val="22"/>
                      <w:lang w:val="es-ES" w:eastAsia="es-ES"/>
                    </w:rPr>
                  </w:rPrChange>
                </w:rPr>
                <w:t>date_formatted</w:t>
              </w:r>
              <w:proofErr w:type="spellEnd"/>
            </w:ins>
          </w:p>
        </w:tc>
      </w:tr>
      <w:tr w:rsidR="000077C2" w:rsidRPr="000F7EDC" w14:paraId="015A2293" w14:textId="77777777" w:rsidTr="00EE309B">
        <w:trPr>
          <w:trHeight w:val="288"/>
          <w:ins w:id="582" w:author="Haldar, Souvik" w:date="2022-06-25T13:29:00Z"/>
        </w:trPr>
        <w:tc>
          <w:tcPr>
            <w:tcW w:w="1377" w:type="dxa"/>
            <w:shd w:val="clear" w:color="auto" w:fill="auto"/>
            <w:noWrap/>
            <w:vAlign w:val="bottom"/>
            <w:hideMark/>
          </w:tcPr>
          <w:p w14:paraId="0AFACFD0" w14:textId="77777777" w:rsidR="000077C2" w:rsidRPr="000F7EDC" w:rsidRDefault="000077C2" w:rsidP="00EE309B">
            <w:pPr>
              <w:spacing w:after="0" w:line="240" w:lineRule="auto"/>
              <w:jc w:val="center"/>
              <w:rPr>
                <w:ins w:id="583" w:author="Haldar, Souvik" w:date="2022-06-25T13:29:00Z"/>
                <w:rFonts w:asciiTheme="minorHAnsi" w:eastAsia="Times New Roman" w:hAnsiTheme="minorHAnsi" w:cstheme="minorHAnsi"/>
                <w:color w:val="000000"/>
                <w:sz w:val="22"/>
                <w:lang w:val="es-ES" w:eastAsia="es-ES"/>
                <w:rPrChange w:id="584" w:author="Haldar, Souvik" w:date="2022-06-25T18:15:00Z">
                  <w:rPr>
                    <w:ins w:id="585" w:author="Haldar, Souvik" w:date="2022-06-25T13:29:00Z"/>
                    <w:rFonts w:ascii="Calibri" w:eastAsia="Times New Roman" w:hAnsi="Calibri" w:cs="Calibri"/>
                    <w:color w:val="000000"/>
                    <w:sz w:val="22"/>
                    <w:lang w:val="es-ES" w:eastAsia="es-ES"/>
                  </w:rPr>
                </w:rPrChange>
              </w:rPr>
            </w:pPr>
            <w:ins w:id="586" w:author="Haldar, Souvik" w:date="2022-06-25T13:29:00Z">
              <w:r w:rsidRPr="000F7EDC">
                <w:rPr>
                  <w:rFonts w:asciiTheme="minorHAnsi" w:eastAsia="Times New Roman" w:hAnsiTheme="minorHAnsi" w:cstheme="minorHAnsi"/>
                  <w:color w:val="000000"/>
                  <w:sz w:val="22"/>
                  <w:lang w:val="es-ES" w:eastAsia="es-ES"/>
                  <w:rPrChange w:id="587" w:author="Haldar, Souvik" w:date="2022-06-25T18:15:00Z">
                    <w:rPr>
                      <w:rFonts w:ascii="Calibri" w:eastAsia="Times New Roman" w:hAnsi="Calibri" w:cs="Calibri"/>
                      <w:color w:val="000000"/>
                      <w:sz w:val="22"/>
                      <w:lang w:val="es-ES" w:eastAsia="es-ES"/>
                    </w:rPr>
                  </w:rPrChange>
                </w:rPr>
                <w:t>JTI001022908</w:t>
              </w:r>
            </w:ins>
          </w:p>
        </w:tc>
        <w:tc>
          <w:tcPr>
            <w:tcW w:w="1300" w:type="dxa"/>
            <w:shd w:val="clear" w:color="auto" w:fill="auto"/>
            <w:noWrap/>
            <w:vAlign w:val="bottom"/>
            <w:hideMark/>
          </w:tcPr>
          <w:p w14:paraId="530316C2" w14:textId="77777777" w:rsidR="000077C2" w:rsidRPr="000F7EDC" w:rsidRDefault="000077C2" w:rsidP="00EE309B">
            <w:pPr>
              <w:spacing w:after="0" w:line="240" w:lineRule="auto"/>
              <w:jc w:val="center"/>
              <w:rPr>
                <w:ins w:id="588" w:author="Haldar, Souvik" w:date="2022-06-25T13:29:00Z"/>
                <w:rFonts w:asciiTheme="minorHAnsi" w:eastAsia="Times New Roman" w:hAnsiTheme="minorHAnsi" w:cstheme="minorHAnsi"/>
                <w:color w:val="000000"/>
                <w:sz w:val="22"/>
                <w:lang w:val="es-ES" w:eastAsia="es-ES"/>
                <w:rPrChange w:id="589" w:author="Haldar, Souvik" w:date="2022-06-25T18:15:00Z">
                  <w:rPr>
                    <w:ins w:id="590" w:author="Haldar, Souvik" w:date="2022-06-25T13:29:00Z"/>
                    <w:rFonts w:ascii="Calibri" w:eastAsia="Times New Roman" w:hAnsi="Calibri" w:cs="Calibri"/>
                    <w:color w:val="000000"/>
                    <w:sz w:val="22"/>
                    <w:lang w:val="es-ES" w:eastAsia="es-ES"/>
                  </w:rPr>
                </w:rPrChange>
              </w:rPr>
            </w:pPr>
            <w:ins w:id="591" w:author="Haldar, Souvik" w:date="2022-06-25T13:29:00Z">
              <w:r w:rsidRPr="000F7EDC">
                <w:rPr>
                  <w:rFonts w:asciiTheme="minorHAnsi" w:eastAsia="Times New Roman" w:hAnsiTheme="minorHAnsi" w:cstheme="minorHAnsi"/>
                  <w:color w:val="000000"/>
                  <w:sz w:val="22"/>
                  <w:lang w:val="es-ES" w:eastAsia="es-ES"/>
                  <w:rPrChange w:id="592" w:author="Haldar, Souvik" w:date="2022-06-25T18:15:00Z">
                    <w:rPr>
                      <w:rFonts w:ascii="Calibri" w:eastAsia="Times New Roman" w:hAnsi="Calibri" w:cs="Calibri"/>
                      <w:color w:val="000000"/>
                      <w:sz w:val="22"/>
                      <w:lang w:val="es-ES" w:eastAsia="es-ES"/>
                    </w:rPr>
                  </w:rPrChange>
                </w:rPr>
                <w:t>40</w:t>
              </w:r>
            </w:ins>
          </w:p>
        </w:tc>
        <w:tc>
          <w:tcPr>
            <w:tcW w:w="4428" w:type="dxa"/>
            <w:shd w:val="clear" w:color="auto" w:fill="auto"/>
            <w:noWrap/>
            <w:vAlign w:val="bottom"/>
            <w:hideMark/>
          </w:tcPr>
          <w:p w14:paraId="388CF328" w14:textId="77777777" w:rsidR="000077C2" w:rsidRPr="000F7EDC" w:rsidRDefault="000077C2" w:rsidP="00EE309B">
            <w:pPr>
              <w:spacing w:after="0" w:line="240" w:lineRule="auto"/>
              <w:jc w:val="center"/>
              <w:rPr>
                <w:ins w:id="593" w:author="Haldar, Souvik" w:date="2022-06-25T13:29:00Z"/>
                <w:rFonts w:asciiTheme="minorHAnsi" w:eastAsia="Times New Roman" w:hAnsiTheme="minorHAnsi" w:cstheme="minorHAnsi"/>
                <w:color w:val="000000"/>
                <w:sz w:val="22"/>
                <w:lang w:val="es-ES" w:eastAsia="es-ES"/>
                <w:rPrChange w:id="594" w:author="Haldar, Souvik" w:date="2022-06-25T18:15:00Z">
                  <w:rPr>
                    <w:ins w:id="595" w:author="Haldar, Souvik" w:date="2022-06-25T13:29:00Z"/>
                    <w:rFonts w:ascii="Calibri" w:eastAsia="Times New Roman" w:hAnsi="Calibri" w:cs="Calibri"/>
                    <w:color w:val="000000"/>
                    <w:sz w:val="22"/>
                    <w:lang w:val="es-ES" w:eastAsia="es-ES"/>
                  </w:rPr>
                </w:rPrChange>
              </w:rPr>
            </w:pPr>
            <w:ins w:id="596" w:author="Haldar, Souvik" w:date="2022-06-25T13:29:00Z">
              <w:r w:rsidRPr="000F7EDC">
                <w:rPr>
                  <w:rFonts w:asciiTheme="minorHAnsi" w:eastAsia="Times New Roman" w:hAnsiTheme="minorHAnsi" w:cstheme="minorHAnsi"/>
                  <w:color w:val="000000"/>
                  <w:sz w:val="22"/>
                  <w:lang w:val="es-ES" w:eastAsia="es-ES"/>
                  <w:rPrChange w:id="597" w:author="Haldar, Souvik" w:date="2022-06-25T18:15:00Z">
                    <w:rPr>
                      <w:rFonts w:ascii="Calibri" w:eastAsia="Times New Roman" w:hAnsi="Calibri" w:cs="Calibri"/>
                      <w:color w:val="000000"/>
                      <w:sz w:val="22"/>
                      <w:lang w:val="es-ES" w:eastAsia="es-ES"/>
                    </w:rPr>
                  </w:rPrChange>
                </w:rPr>
                <w:t>459cc24d24ceb3cd0f15fd2d17d90b54</w:t>
              </w:r>
            </w:ins>
          </w:p>
        </w:tc>
        <w:tc>
          <w:tcPr>
            <w:tcW w:w="1710" w:type="dxa"/>
            <w:shd w:val="clear" w:color="auto" w:fill="auto"/>
            <w:noWrap/>
            <w:vAlign w:val="bottom"/>
            <w:hideMark/>
          </w:tcPr>
          <w:p w14:paraId="125927D7" w14:textId="77777777" w:rsidR="000077C2" w:rsidRPr="000F7EDC" w:rsidRDefault="000077C2" w:rsidP="00EE309B">
            <w:pPr>
              <w:spacing w:after="0" w:line="240" w:lineRule="auto"/>
              <w:jc w:val="center"/>
              <w:rPr>
                <w:ins w:id="598" w:author="Haldar, Souvik" w:date="2022-06-25T13:29:00Z"/>
                <w:rFonts w:asciiTheme="minorHAnsi" w:eastAsia="Times New Roman" w:hAnsiTheme="minorHAnsi" w:cstheme="minorHAnsi"/>
                <w:color w:val="000000"/>
                <w:sz w:val="22"/>
                <w:lang w:val="es-ES" w:eastAsia="es-ES"/>
                <w:rPrChange w:id="599" w:author="Haldar, Souvik" w:date="2022-06-25T18:15:00Z">
                  <w:rPr>
                    <w:ins w:id="600" w:author="Haldar, Souvik" w:date="2022-06-25T13:29:00Z"/>
                    <w:rFonts w:ascii="Calibri" w:eastAsia="Times New Roman" w:hAnsi="Calibri" w:cs="Calibri"/>
                    <w:color w:val="000000"/>
                    <w:sz w:val="22"/>
                    <w:lang w:val="es-ES" w:eastAsia="es-ES"/>
                  </w:rPr>
                </w:rPrChange>
              </w:rPr>
            </w:pPr>
            <w:ins w:id="601" w:author="Haldar, Souvik" w:date="2022-06-25T13:29:00Z">
              <w:r w:rsidRPr="000F7EDC">
                <w:rPr>
                  <w:rFonts w:asciiTheme="minorHAnsi" w:eastAsia="Times New Roman" w:hAnsiTheme="minorHAnsi" w:cstheme="minorHAnsi"/>
                  <w:color w:val="000000"/>
                  <w:sz w:val="22"/>
                  <w:lang w:val="es-ES" w:eastAsia="es-ES"/>
                  <w:rPrChange w:id="602" w:author="Haldar, Souvik" w:date="2022-06-25T18:15:00Z">
                    <w:rPr>
                      <w:rFonts w:ascii="Calibri" w:eastAsia="Times New Roman" w:hAnsi="Calibri" w:cs="Calibri"/>
                      <w:color w:val="000000"/>
                      <w:sz w:val="22"/>
                      <w:lang w:val="es-ES" w:eastAsia="es-ES"/>
                    </w:rPr>
                  </w:rPrChange>
                </w:rPr>
                <w:t>10/27/2021</w:t>
              </w:r>
            </w:ins>
          </w:p>
        </w:tc>
      </w:tr>
      <w:tr w:rsidR="000077C2" w:rsidRPr="000F7EDC" w14:paraId="792A3707" w14:textId="77777777" w:rsidTr="00EE309B">
        <w:trPr>
          <w:trHeight w:val="288"/>
          <w:ins w:id="603" w:author="Haldar, Souvik" w:date="2022-06-25T13:29:00Z"/>
        </w:trPr>
        <w:tc>
          <w:tcPr>
            <w:tcW w:w="1377" w:type="dxa"/>
            <w:shd w:val="clear" w:color="auto" w:fill="auto"/>
            <w:noWrap/>
            <w:vAlign w:val="bottom"/>
            <w:hideMark/>
          </w:tcPr>
          <w:p w14:paraId="79ED0F1B" w14:textId="77777777" w:rsidR="000077C2" w:rsidRPr="000F7EDC" w:rsidRDefault="000077C2" w:rsidP="00EE309B">
            <w:pPr>
              <w:spacing w:after="0" w:line="240" w:lineRule="auto"/>
              <w:jc w:val="center"/>
              <w:rPr>
                <w:ins w:id="604" w:author="Haldar, Souvik" w:date="2022-06-25T13:29:00Z"/>
                <w:rFonts w:asciiTheme="minorHAnsi" w:eastAsia="Times New Roman" w:hAnsiTheme="minorHAnsi" w:cstheme="minorHAnsi"/>
                <w:color w:val="000000"/>
                <w:sz w:val="22"/>
                <w:lang w:val="es-ES" w:eastAsia="es-ES"/>
                <w:rPrChange w:id="605" w:author="Haldar, Souvik" w:date="2022-06-25T18:15:00Z">
                  <w:rPr>
                    <w:ins w:id="606" w:author="Haldar, Souvik" w:date="2022-06-25T13:29:00Z"/>
                    <w:rFonts w:ascii="Calibri" w:eastAsia="Times New Roman" w:hAnsi="Calibri" w:cs="Calibri"/>
                    <w:color w:val="000000"/>
                    <w:sz w:val="22"/>
                    <w:lang w:val="es-ES" w:eastAsia="es-ES"/>
                  </w:rPr>
                </w:rPrChange>
              </w:rPr>
            </w:pPr>
            <w:ins w:id="607" w:author="Haldar, Souvik" w:date="2022-06-25T13:29:00Z">
              <w:r w:rsidRPr="000F7EDC">
                <w:rPr>
                  <w:rFonts w:asciiTheme="minorHAnsi" w:eastAsia="Times New Roman" w:hAnsiTheme="minorHAnsi" w:cstheme="minorHAnsi"/>
                  <w:color w:val="000000"/>
                  <w:sz w:val="22"/>
                  <w:lang w:val="es-ES" w:eastAsia="es-ES"/>
                  <w:rPrChange w:id="608" w:author="Haldar, Souvik" w:date="2022-06-25T18:15:00Z">
                    <w:rPr>
                      <w:rFonts w:ascii="Calibri" w:eastAsia="Times New Roman" w:hAnsi="Calibri" w:cs="Calibri"/>
                      <w:color w:val="000000"/>
                      <w:sz w:val="22"/>
                      <w:lang w:val="es-ES" w:eastAsia="es-ES"/>
                    </w:rPr>
                  </w:rPrChange>
                </w:rPr>
                <w:t>JTI001015563</w:t>
              </w:r>
            </w:ins>
          </w:p>
        </w:tc>
        <w:tc>
          <w:tcPr>
            <w:tcW w:w="1300" w:type="dxa"/>
            <w:shd w:val="clear" w:color="auto" w:fill="auto"/>
            <w:noWrap/>
            <w:vAlign w:val="bottom"/>
            <w:hideMark/>
          </w:tcPr>
          <w:p w14:paraId="1669775F" w14:textId="77777777" w:rsidR="000077C2" w:rsidRPr="000F7EDC" w:rsidRDefault="000077C2" w:rsidP="00EE309B">
            <w:pPr>
              <w:spacing w:after="0" w:line="240" w:lineRule="auto"/>
              <w:jc w:val="center"/>
              <w:rPr>
                <w:ins w:id="609" w:author="Haldar, Souvik" w:date="2022-06-25T13:29:00Z"/>
                <w:rFonts w:asciiTheme="minorHAnsi" w:eastAsia="Times New Roman" w:hAnsiTheme="minorHAnsi" w:cstheme="minorHAnsi"/>
                <w:color w:val="000000"/>
                <w:sz w:val="22"/>
                <w:lang w:val="es-ES" w:eastAsia="es-ES"/>
                <w:rPrChange w:id="610" w:author="Haldar, Souvik" w:date="2022-06-25T18:15:00Z">
                  <w:rPr>
                    <w:ins w:id="611" w:author="Haldar, Souvik" w:date="2022-06-25T13:29:00Z"/>
                    <w:rFonts w:ascii="Calibri" w:eastAsia="Times New Roman" w:hAnsi="Calibri" w:cs="Calibri"/>
                    <w:color w:val="000000"/>
                    <w:sz w:val="22"/>
                    <w:lang w:val="es-ES" w:eastAsia="es-ES"/>
                  </w:rPr>
                </w:rPrChange>
              </w:rPr>
            </w:pPr>
            <w:ins w:id="612" w:author="Haldar, Souvik" w:date="2022-06-25T13:29:00Z">
              <w:r w:rsidRPr="000F7EDC">
                <w:rPr>
                  <w:rFonts w:asciiTheme="minorHAnsi" w:eastAsia="Times New Roman" w:hAnsiTheme="minorHAnsi" w:cstheme="minorHAnsi"/>
                  <w:color w:val="000000"/>
                  <w:sz w:val="22"/>
                  <w:lang w:val="es-ES" w:eastAsia="es-ES"/>
                  <w:rPrChange w:id="613" w:author="Haldar, Souvik" w:date="2022-06-25T18:15:00Z">
                    <w:rPr>
                      <w:rFonts w:ascii="Calibri" w:eastAsia="Times New Roman" w:hAnsi="Calibri" w:cs="Calibri"/>
                      <w:color w:val="000000"/>
                      <w:sz w:val="22"/>
                      <w:lang w:val="es-ES" w:eastAsia="es-ES"/>
                    </w:rPr>
                  </w:rPrChange>
                </w:rPr>
                <w:t>40</w:t>
              </w:r>
            </w:ins>
          </w:p>
        </w:tc>
        <w:tc>
          <w:tcPr>
            <w:tcW w:w="4428" w:type="dxa"/>
            <w:shd w:val="clear" w:color="auto" w:fill="auto"/>
            <w:noWrap/>
            <w:vAlign w:val="bottom"/>
            <w:hideMark/>
          </w:tcPr>
          <w:p w14:paraId="67154091" w14:textId="77777777" w:rsidR="000077C2" w:rsidRPr="000F7EDC" w:rsidRDefault="000077C2" w:rsidP="00EE309B">
            <w:pPr>
              <w:spacing w:after="0" w:line="240" w:lineRule="auto"/>
              <w:jc w:val="center"/>
              <w:rPr>
                <w:ins w:id="614" w:author="Haldar, Souvik" w:date="2022-06-25T13:29:00Z"/>
                <w:rFonts w:asciiTheme="minorHAnsi" w:eastAsia="Times New Roman" w:hAnsiTheme="minorHAnsi" w:cstheme="minorHAnsi"/>
                <w:color w:val="000000"/>
                <w:sz w:val="22"/>
                <w:lang w:val="es-ES" w:eastAsia="es-ES"/>
                <w:rPrChange w:id="615" w:author="Haldar, Souvik" w:date="2022-06-25T18:15:00Z">
                  <w:rPr>
                    <w:ins w:id="616" w:author="Haldar, Souvik" w:date="2022-06-25T13:29:00Z"/>
                    <w:rFonts w:ascii="Calibri" w:eastAsia="Times New Roman" w:hAnsi="Calibri" w:cs="Calibri"/>
                    <w:color w:val="000000"/>
                    <w:sz w:val="22"/>
                    <w:lang w:val="es-ES" w:eastAsia="es-ES"/>
                  </w:rPr>
                </w:rPrChange>
              </w:rPr>
            </w:pPr>
            <w:ins w:id="617" w:author="Haldar, Souvik" w:date="2022-06-25T13:29:00Z">
              <w:r w:rsidRPr="000F7EDC">
                <w:rPr>
                  <w:rFonts w:asciiTheme="minorHAnsi" w:eastAsia="Times New Roman" w:hAnsiTheme="minorHAnsi" w:cstheme="minorHAnsi"/>
                  <w:color w:val="000000"/>
                  <w:sz w:val="22"/>
                  <w:lang w:val="es-ES" w:eastAsia="es-ES"/>
                  <w:rPrChange w:id="618" w:author="Haldar, Souvik" w:date="2022-06-25T18:15:00Z">
                    <w:rPr>
                      <w:rFonts w:ascii="Calibri" w:eastAsia="Times New Roman" w:hAnsi="Calibri" w:cs="Calibri"/>
                      <w:color w:val="000000"/>
                      <w:sz w:val="22"/>
                      <w:lang w:val="es-ES" w:eastAsia="es-ES"/>
                    </w:rPr>
                  </w:rPrChange>
                </w:rPr>
                <w:t>e5f94d3506c6a6bb4819f7b9109a15c03</w:t>
              </w:r>
            </w:ins>
          </w:p>
        </w:tc>
        <w:tc>
          <w:tcPr>
            <w:tcW w:w="1710" w:type="dxa"/>
            <w:shd w:val="clear" w:color="auto" w:fill="auto"/>
            <w:noWrap/>
            <w:vAlign w:val="bottom"/>
            <w:hideMark/>
          </w:tcPr>
          <w:p w14:paraId="355AD856" w14:textId="77777777" w:rsidR="000077C2" w:rsidRPr="000F7EDC" w:rsidRDefault="000077C2" w:rsidP="00EE309B">
            <w:pPr>
              <w:spacing w:after="0" w:line="240" w:lineRule="auto"/>
              <w:jc w:val="center"/>
              <w:rPr>
                <w:ins w:id="619" w:author="Haldar, Souvik" w:date="2022-06-25T13:29:00Z"/>
                <w:rFonts w:asciiTheme="minorHAnsi" w:eastAsia="Times New Roman" w:hAnsiTheme="minorHAnsi" w:cstheme="minorHAnsi"/>
                <w:color w:val="000000"/>
                <w:sz w:val="22"/>
                <w:lang w:val="es-ES" w:eastAsia="es-ES"/>
                <w:rPrChange w:id="620" w:author="Haldar, Souvik" w:date="2022-06-25T18:15:00Z">
                  <w:rPr>
                    <w:ins w:id="621" w:author="Haldar, Souvik" w:date="2022-06-25T13:29:00Z"/>
                    <w:rFonts w:ascii="Calibri" w:eastAsia="Times New Roman" w:hAnsi="Calibri" w:cs="Calibri"/>
                    <w:color w:val="000000"/>
                    <w:sz w:val="22"/>
                    <w:lang w:val="es-ES" w:eastAsia="es-ES"/>
                  </w:rPr>
                </w:rPrChange>
              </w:rPr>
            </w:pPr>
            <w:ins w:id="622" w:author="Haldar, Souvik" w:date="2022-06-25T13:29:00Z">
              <w:r w:rsidRPr="000F7EDC">
                <w:rPr>
                  <w:rFonts w:asciiTheme="minorHAnsi" w:eastAsia="Times New Roman" w:hAnsiTheme="minorHAnsi" w:cstheme="minorHAnsi"/>
                  <w:color w:val="000000"/>
                  <w:sz w:val="22"/>
                  <w:lang w:val="es-ES" w:eastAsia="es-ES"/>
                  <w:rPrChange w:id="623" w:author="Haldar, Souvik" w:date="2022-06-25T18:15:00Z">
                    <w:rPr>
                      <w:rFonts w:ascii="Calibri" w:eastAsia="Times New Roman" w:hAnsi="Calibri" w:cs="Calibri"/>
                      <w:color w:val="000000"/>
                      <w:sz w:val="22"/>
                      <w:lang w:val="es-ES" w:eastAsia="es-ES"/>
                    </w:rPr>
                  </w:rPrChange>
                </w:rPr>
                <w:t>7/21/2021</w:t>
              </w:r>
            </w:ins>
          </w:p>
        </w:tc>
      </w:tr>
      <w:tr w:rsidR="000077C2" w:rsidRPr="000F7EDC" w14:paraId="4C135103" w14:textId="77777777" w:rsidTr="00EE309B">
        <w:trPr>
          <w:trHeight w:val="288"/>
          <w:ins w:id="624" w:author="Haldar, Souvik" w:date="2022-06-25T13:29:00Z"/>
        </w:trPr>
        <w:tc>
          <w:tcPr>
            <w:tcW w:w="1377" w:type="dxa"/>
            <w:shd w:val="clear" w:color="auto" w:fill="auto"/>
            <w:noWrap/>
            <w:vAlign w:val="bottom"/>
            <w:hideMark/>
          </w:tcPr>
          <w:p w14:paraId="638DF4F0" w14:textId="77777777" w:rsidR="000077C2" w:rsidRPr="000F7EDC" w:rsidRDefault="000077C2" w:rsidP="00EE309B">
            <w:pPr>
              <w:spacing w:after="0" w:line="240" w:lineRule="auto"/>
              <w:jc w:val="center"/>
              <w:rPr>
                <w:ins w:id="625" w:author="Haldar, Souvik" w:date="2022-06-25T13:29:00Z"/>
                <w:rFonts w:asciiTheme="minorHAnsi" w:eastAsia="Times New Roman" w:hAnsiTheme="minorHAnsi" w:cstheme="minorHAnsi"/>
                <w:color w:val="000000"/>
                <w:sz w:val="22"/>
                <w:lang w:val="es-ES" w:eastAsia="es-ES"/>
                <w:rPrChange w:id="626" w:author="Haldar, Souvik" w:date="2022-06-25T18:15:00Z">
                  <w:rPr>
                    <w:ins w:id="627" w:author="Haldar, Souvik" w:date="2022-06-25T13:29:00Z"/>
                    <w:rFonts w:ascii="Calibri" w:eastAsia="Times New Roman" w:hAnsi="Calibri" w:cs="Calibri"/>
                    <w:color w:val="000000"/>
                    <w:sz w:val="22"/>
                    <w:lang w:val="es-ES" w:eastAsia="es-ES"/>
                  </w:rPr>
                </w:rPrChange>
              </w:rPr>
            </w:pPr>
            <w:ins w:id="628" w:author="Haldar, Souvik" w:date="2022-06-25T13:29:00Z">
              <w:r w:rsidRPr="000F7EDC">
                <w:rPr>
                  <w:rFonts w:asciiTheme="minorHAnsi" w:eastAsia="Times New Roman" w:hAnsiTheme="minorHAnsi" w:cstheme="minorHAnsi"/>
                  <w:color w:val="000000"/>
                  <w:sz w:val="22"/>
                  <w:lang w:val="es-ES" w:eastAsia="es-ES"/>
                  <w:rPrChange w:id="629" w:author="Haldar, Souvik" w:date="2022-06-25T18:15:00Z">
                    <w:rPr>
                      <w:rFonts w:ascii="Calibri" w:eastAsia="Times New Roman" w:hAnsi="Calibri" w:cs="Calibri"/>
                      <w:color w:val="000000"/>
                      <w:sz w:val="22"/>
                      <w:lang w:val="es-ES" w:eastAsia="es-ES"/>
                    </w:rPr>
                  </w:rPrChange>
                </w:rPr>
                <w:t>JTI001032425</w:t>
              </w:r>
            </w:ins>
          </w:p>
        </w:tc>
        <w:tc>
          <w:tcPr>
            <w:tcW w:w="1300" w:type="dxa"/>
            <w:shd w:val="clear" w:color="auto" w:fill="auto"/>
            <w:noWrap/>
            <w:vAlign w:val="bottom"/>
            <w:hideMark/>
          </w:tcPr>
          <w:p w14:paraId="57FA7C85" w14:textId="77777777" w:rsidR="000077C2" w:rsidRPr="000F7EDC" w:rsidRDefault="000077C2" w:rsidP="00EE309B">
            <w:pPr>
              <w:spacing w:after="0" w:line="240" w:lineRule="auto"/>
              <w:jc w:val="center"/>
              <w:rPr>
                <w:ins w:id="630" w:author="Haldar, Souvik" w:date="2022-06-25T13:29:00Z"/>
                <w:rFonts w:asciiTheme="minorHAnsi" w:eastAsia="Times New Roman" w:hAnsiTheme="minorHAnsi" w:cstheme="minorHAnsi"/>
                <w:color w:val="000000"/>
                <w:sz w:val="22"/>
                <w:lang w:val="es-ES" w:eastAsia="es-ES"/>
                <w:rPrChange w:id="631" w:author="Haldar, Souvik" w:date="2022-06-25T18:15:00Z">
                  <w:rPr>
                    <w:ins w:id="632" w:author="Haldar, Souvik" w:date="2022-06-25T13:29:00Z"/>
                    <w:rFonts w:ascii="Calibri" w:eastAsia="Times New Roman" w:hAnsi="Calibri" w:cs="Calibri"/>
                    <w:color w:val="000000"/>
                    <w:sz w:val="22"/>
                    <w:lang w:val="es-ES" w:eastAsia="es-ES"/>
                  </w:rPr>
                </w:rPrChange>
              </w:rPr>
            </w:pPr>
            <w:ins w:id="633" w:author="Haldar, Souvik" w:date="2022-06-25T13:29:00Z">
              <w:r w:rsidRPr="000F7EDC">
                <w:rPr>
                  <w:rFonts w:asciiTheme="minorHAnsi" w:eastAsia="Times New Roman" w:hAnsiTheme="minorHAnsi" w:cstheme="minorHAnsi"/>
                  <w:color w:val="000000"/>
                  <w:sz w:val="22"/>
                  <w:lang w:val="es-ES" w:eastAsia="es-ES"/>
                  <w:rPrChange w:id="634" w:author="Haldar, Souvik" w:date="2022-06-25T18:15:00Z">
                    <w:rPr>
                      <w:rFonts w:ascii="Calibri" w:eastAsia="Times New Roman" w:hAnsi="Calibri" w:cs="Calibri"/>
                      <w:color w:val="000000"/>
                      <w:sz w:val="22"/>
                      <w:lang w:val="es-ES" w:eastAsia="es-ES"/>
                    </w:rPr>
                  </w:rPrChange>
                </w:rPr>
                <w:t>40</w:t>
              </w:r>
            </w:ins>
          </w:p>
        </w:tc>
        <w:tc>
          <w:tcPr>
            <w:tcW w:w="4428" w:type="dxa"/>
            <w:shd w:val="clear" w:color="auto" w:fill="auto"/>
            <w:noWrap/>
            <w:vAlign w:val="bottom"/>
            <w:hideMark/>
          </w:tcPr>
          <w:p w14:paraId="3F87D248" w14:textId="77777777" w:rsidR="000077C2" w:rsidRPr="000F7EDC" w:rsidRDefault="000077C2" w:rsidP="00EE309B">
            <w:pPr>
              <w:spacing w:after="0" w:line="240" w:lineRule="auto"/>
              <w:jc w:val="center"/>
              <w:rPr>
                <w:ins w:id="635" w:author="Haldar, Souvik" w:date="2022-06-25T13:29:00Z"/>
                <w:rFonts w:asciiTheme="minorHAnsi" w:eastAsia="Times New Roman" w:hAnsiTheme="minorHAnsi" w:cstheme="minorHAnsi"/>
                <w:color w:val="000000"/>
                <w:sz w:val="22"/>
                <w:lang w:val="es-ES" w:eastAsia="es-ES"/>
                <w:rPrChange w:id="636" w:author="Haldar, Souvik" w:date="2022-06-25T18:15:00Z">
                  <w:rPr>
                    <w:ins w:id="637" w:author="Haldar, Souvik" w:date="2022-06-25T13:29:00Z"/>
                    <w:rFonts w:ascii="Calibri" w:eastAsia="Times New Roman" w:hAnsi="Calibri" w:cs="Calibri"/>
                    <w:color w:val="000000"/>
                    <w:sz w:val="22"/>
                    <w:lang w:val="es-ES" w:eastAsia="es-ES"/>
                  </w:rPr>
                </w:rPrChange>
              </w:rPr>
            </w:pPr>
            <w:ins w:id="638" w:author="Haldar, Souvik" w:date="2022-06-25T13:29:00Z">
              <w:r w:rsidRPr="000F7EDC">
                <w:rPr>
                  <w:rFonts w:asciiTheme="minorHAnsi" w:eastAsia="Times New Roman" w:hAnsiTheme="minorHAnsi" w:cstheme="minorHAnsi"/>
                  <w:color w:val="000000"/>
                  <w:sz w:val="22"/>
                  <w:lang w:val="es-ES" w:eastAsia="es-ES"/>
                  <w:rPrChange w:id="639" w:author="Haldar, Souvik" w:date="2022-06-25T18:15:00Z">
                    <w:rPr>
                      <w:rFonts w:ascii="Calibri" w:eastAsia="Times New Roman" w:hAnsi="Calibri" w:cs="Calibri"/>
                      <w:color w:val="000000"/>
                      <w:sz w:val="22"/>
                      <w:lang w:val="es-ES" w:eastAsia="es-ES"/>
                    </w:rPr>
                  </w:rPrChange>
                </w:rPr>
                <w:t>e638111eee63e8a2b45e44a1f7587aa67</w:t>
              </w:r>
            </w:ins>
          </w:p>
        </w:tc>
        <w:tc>
          <w:tcPr>
            <w:tcW w:w="1710" w:type="dxa"/>
            <w:shd w:val="clear" w:color="auto" w:fill="auto"/>
            <w:noWrap/>
            <w:vAlign w:val="bottom"/>
            <w:hideMark/>
          </w:tcPr>
          <w:p w14:paraId="589AF76F" w14:textId="77777777" w:rsidR="000077C2" w:rsidRPr="000F7EDC" w:rsidRDefault="000077C2" w:rsidP="00EE309B">
            <w:pPr>
              <w:spacing w:after="0" w:line="240" w:lineRule="auto"/>
              <w:jc w:val="center"/>
              <w:rPr>
                <w:ins w:id="640" w:author="Haldar, Souvik" w:date="2022-06-25T13:29:00Z"/>
                <w:rFonts w:asciiTheme="minorHAnsi" w:eastAsia="Times New Roman" w:hAnsiTheme="minorHAnsi" w:cstheme="minorHAnsi"/>
                <w:color w:val="000000"/>
                <w:sz w:val="22"/>
                <w:lang w:val="es-ES" w:eastAsia="es-ES"/>
                <w:rPrChange w:id="641" w:author="Haldar, Souvik" w:date="2022-06-25T18:15:00Z">
                  <w:rPr>
                    <w:ins w:id="642" w:author="Haldar, Souvik" w:date="2022-06-25T13:29:00Z"/>
                    <w:rFonts w:ascii="Calibri" w:eastAsia="Times New Roman" w:hAnsi="Calibri" w:cs="Calibri"/>
                    <w:color w:val="000000"/>
                    <w:sz w:val="22"/>
                    <w:lang w:val="es-ES" w:eastAsia="es-ES"/>
                  </w:rPr>
                </w:rPrChange>
              </w:rPr>
            </w:pPr>
            <w:ins w:id="643" w:author="Haldar, Souvik" w:date="2022-06-25T13:29:00Z">
              <w:r w:rsidRPr="000F7EDC">
                <w:rPr>
                  <w:rFonts w:asciiTheme="minorHAnsi" w:eastAsia="Times New Roman" w:hAnsiTheme="minorHAnsi" w:cstheme="minorHAnsi"/>
                  <w:color w:val="000000"/>
                  <w:sz w:val="22"/>
                  <w:lang w:val="es-ES" w:eastAsia="es-ES"/>
                  <w:rPrChange w:id="644" w:author="Haldar, Souvik" w:date="2022-06-25T18:15:00Z">
                    <w:rPr>
                      <w:rFonts w:ascii="Calibri" w:eastAsia="Times New Roman" w:hAnsi="Calibri" w:cs="Calibri"/>
                      <w:color w:val="000000"/>
                      <w:sz w:val="22"/>
                      <w:lang w:val="es-ES" w:eastAsia="es-ES"/>
                    </w:rPr>
                  </w:rPrChange>
                </w:rPr>
                <w:t>1/25/2022</w:t>
              </w:r>
            </w:ins>
          </w:p>
        </w:tc>
      </w:tr>
      <w:tr w:rsidR="000077C2" w:rsidRPr="000F7EDC" w14:paraId="2205099D" w14:textId="77777777" w:rsidTr="00EE309B">
        <w:trPr>
          <w:trHeight w:val="288"/>
          <w:ins w:id="645" w:author="Haldar, Souvik" w:date="2022-06-25T13:29:00Z"/>
        </w:trPr>
        <w:tc>
          <w:tcPr>
            <w:tcW w:w="1377" w:type="dxa"/>
            <w:shd w:val="clear" w:color="auto" w:fill="auto"/>
            <w:noWrap/>
            <w:vAlign w:val="bottom"/>
            <w:hideMark/>
          </w:tcPr>
          <w:p w14:paraId="1C17CB51" w14:textId="77777777" w:rsidR="000077C2" w:rsidRPr="000F7EDC" w:rsidRDefault="000077C2" w:rsidP="00EE309B">
            <w:pPr>
              <w:spacing w:after="0" w:line="240" w:lineRule="auto"/>
              <w:jc w:val="center"/>
              <w:rPr>
                <w:ins w:id="646" w:author="Haldar, Souvik" w:date="2022-06-25T13:29:00Z"/>
                <w:rFonts w:asciiTheme="minorHAnsi" w:eastAsia="Times New Roman" w:hAnsiTheme="minorHAnsi" w:cstheme="minorHAnsi"/>
                <w:color w:val="000000"/>
                <w:sz w:val="22"/>
                <w:lang w:val="es-ES" w:eastAsia="es-ES"/>
                <w:rPrChange w:id="647" w:author="Haldar, Souvik" w:date="2022-06-25T18:15:00Z">
                  <w:rPr>
                    <w:ins w:id="648" w:author="Haldar, Souvik" w:date="2022-06-25T13:29:00Z"/>
                    <w:rFonts w:ascii="Calibri" w:eastAsia="Times New Roman" w:hAnsi="Calibri" w:cs="Calibri"/>
                    <w:color w:val="000000"/>
                    <w:sz w:val="22"/>
                    <w:lang w:val="es-ES" w:eastAsia="es-ES"/>
                  </w:rPr>
                </w:rPrChange>
              </w:rPr>
            </w:pPr>
            <w:ins w:id="649" w:author="Haldar, Souvik" w:date="2022-06-25T13:29:00Z">
              <w:r w:rsidRPr="000F7EDC">
                <w:rPr>
                  <w:rFonts w:asciiTheme="minorHAnsi" w:eastAsia="Times New Roman" w:hAnsiTheme="minorHAnsi" w:cstheme="minorHAnsi"/>
                  <w:color w:val="000000"/>
                  <w:sz w:val="22"/>
                  <w:lang w:val="es-ES" w:eastAsia="es-ES"/>
                  <w:rPrChange w:id="650" w:author="Haldar, Souvik" w:date="2022-06-25T18:15:00Z">
                    <w:rPr>
                      <w:rFonts w:ascii="Calibri" w:eastAsia="Times New Roman" w:hAnsi="Calibri" w:cs="Calibri"/>
                      <w:color w:val="000000"/>
                      <w:sz w:val="22"/>
                      <w:lang w:val="es-ES" w:eastAsia="es-ES"/>
                    </w:rPr>
                  </w:rPrChange>
                </w:rPr>
                <w:t>JTI001012962</w:t>
              </w:r>
            </w:ins>
          </w:p>
        </w:tc>
        <w:tc>
          <w:tcPr>
            <w:tcW w:w="1300" w:type="dxa"/>
            <w:shd w:val="clear" w:color="auto" w:fill="auto"/>
            <w:noWrap/>
            <w:vAlign w:val="bottom"/>
            <w:hideMark/>
          </w:tcPr>
          <w:p w14:paraId="57DF9321" w14:textId="77777777" w:rsidR="000077C2" w:rsidRPr="000F7EDC" w:rsidRDefault="000077C2" w:rsidP="00EE309B">
            <w:pPr>
              <w:spacing w:after="0" w:line="240" w:lineRule="auto"/>
              <w:jc w:val="center"/>
              <w:rPr>
                <w:ins w:id="651" w:author="Haldar, Souvik" w:date="2022-06-25T13:29:00Z"/>
                <w:rFonts w:asciiTheme="minorHAnsi" w:eastAsia="Times New Roman" w:hAnsiTheme="minorHAnsi" w:cstheme="minorHAnsi"/>
                <w:color w:val="000000"/>
                <w:sz w:val="22"/>
                <w:lang w:val="es-ES" w:eastAsia="es-ES"/>
                <w:rPrChange w:id="652" w:author="Haldar, Souvik" w:date="2022-06-25T18:15:00Z">
                  <w:rPr>
                    <w:ins w:id="653" w:author="Haldar, Souvik" w:date="2022-06-25T13:29:00Z"/>
                    <w:rFonts w:ascii="Calibri" w:eastAsia="Times New Roman" w:hAnsi="Calibri" w:cs="Calibri"/>
                    <w:color w:val="000000"/>
                    <w:sz w:val="22"/>
                    <w:lang w:val="es-ES" w:eastAsia="es-ES"/>
                  </w:rPr>
                </w:rPrChange>
              </w:rPr>
            </w:pPr>
            <w:ins w:id="654" w:author="Haldar, Souvik" w:date="2022-06-25T13:29:00Z">
              <w:r w:rsidRPr="000F7EDC">
                <w:rPr>
                  <w:rFonts w:asciiTheme="minorHAnsi" w:eastAsia="Times New Roman" w:hAnsiTheme="minorHAnsi" w:cstheme="minorHAnsi"/>
                  <w:color w:val="000000"/>
                  <w:sz w:val="22"/>
                  <w:lang w:val="es-ES" w:eastAsia="es-ES"/>
                  <w:rPrChange w:id="655" w:author="Haldar, Souvik" w:date="2022-06-25T18:15:00Z">
                    <w:rPr>
                      <w:rFonts w:ascii="Calibri" w:eastAsia="Times New Roman" w:hAnsi="Calibri" w:cs="Calibri"/>
                      <w:color w:val="000000"/>
                      <w:sz w:val="22"/>
                      <w:lang w:val="es-ES" w:eastAsia="es-ES"/>
                    </w:rPr>
                  </w:rPrChange>
                </w:rPr>
                <w:t>40</w:t>
              </w:r>
            </w:ins>
          </w:p>
        </w:tc>
        <w:tc>
          <w:tcPr>
            <w:tcW w:w="4428" w:type="dxa"/>
            <w:shd w:val="clear" w:color="auto" w:fill="auto"/>
            <w:noWrap/>
            <w:vAlign w:val="bottom"/>
            <w:hideMark/>
          </w:tcPr>
          <w:p w14:paraId="371C3560" w14:textId="77777777" w:rsidR="000077C2" w:rsidRPr="000F7EDC" w:rsidRDefault="000077C2" w:rsidP="00EE309B">
            <w:pPr>
              <w:spacing w:after="0" w:line="240" w:lineRule="auto"/>
              <w:jc w:val="center"/>
              <w:rPr>
                <w:ins w:id="656" w:author="Haldar, Souvik" w:date="2022-06-25T13:29:00Z"/>
                <w:rFonts w:asciiTheme="minorHAnsi" w:eastAsia="Times New Roman" w:hAnsiTheme="minorHAnsi" w:cstheme="minorHAnsi"/>
                <w:color w:val="000000"/>
                <w:sz w:val="22"/>
                <w:lang w:val="es-ES" w:eastAsia="es-ES"/>
                <w:rPrChange w:id="657" w:author="Haldar, Souvik" w:date="2022-06-25T18:15:00Z">
                  <w:rPr>
                    <w:ins w:id="658" w:author="Haldar, Souvik" w:date="2022-06-25T13:29:00Z"/>
                    <w:rFonts w:ascii="Calibri" w:eastAsia="Times New Roman" w:hAnsi="Calibri" w:cs="Calibri"/>
                    <w:color w:val="000000"/>
                    <w:sz w:val="22"/>
                    <w:lang w:val="es-ES" w:eastAsia="es-ES"/>
                  </w:rPr>
                </w:rPrChange>
              </w:rPr>
            </w:pPr>
            <w:ins w:id="659" w:author="Haldar, Souvik" w:date="2022-06-25T13:29:00Z">
              <w:r w:rsidRPr="000F7EDC">
                <w:rPr>
                  <w:rFonts w:asciiTheme="minorHAnsi" w:eastAsia="Times New Roman" w:hAnsiTheme="minorHAnsi" w:cstheme="minorHAnsi"/>
                  <w:color w:val="000000"/>
                  <w:sz w:val="22"/>
                  <w:lang w:val="es-ES" w:eastAsia="es-ES"/>
                  <w:rPrChange w:id="660" w:author="Haldar, Souvik" w:date="2022-06-25T18:15:00Z">
                    <w:rPr>
                      <w:rFonts w:ascii="Calibri" w:eastAsia="Times New Roman" w:hAnsi="Calibri" w:cs="Calibri"/>
                      <w:color w:val="000000"/>
                      <w:sz w:val="22"/>
                      <w:lang w:val="es-ES" w:eastAsia="es-ES"/>
                    </w:rPr>
                  </w:rPrChange>
                </w:rPr>
                <w:t>fcc4821189a41aec45636941dc206f73c3</w:t>
              </w:r>
            </w:ins>
          </w:p>
        </w:tc>
        <w:tc>
          <w:tcPr>
            <w:tcW w:w="1710" w:type="dxa"/>
            <w:shd w:val="clear" w:color="auto" w:fill="auto"/>
            <w:noWrap/>
            <w:vAlign w:val="bottom"/>
            <w:hideMark/>
          </w:tcPr>
          <w:p w14:paraId="50387C4A" w14:textId="77777777" w:rsidR="000077C2" w:rsidRPr="000F7EDC" w:rsidRDefault="000077C2" w:rsidP="00EE309B">
            <w:pPr>
              <w:spacing w:after="0" w:line="240" w:lineRule="auto"/>
              <w:jc w:val="center"/>
              <w:rPr>
                <w:ins w:id="661" w:author="Haldar, Souvik" w:date="2022-06-25T13:29:00Z"/>
                <w:rFonts w:asciiTheme="minorHAnsi" w:eastAsia="Times New Roman" w:hAnsiTheme="minorHAnsi" w:cstheme="minorHAnsi"/>
                <w:color w:val="000000"/>
                <w:sz w:val="22"/>
                <w:lang w:val="es-ES" w:eastAsia="es-ES"/>
                <w:rPrChange w:id="662" w:author="Haldar, Souvik" w:date="2022-06-25T18:15:00Z">
                  <w:rPr>
                    <w:ins w:id="663" w:author="Haldar, Souvik" w:date="2022-06-25T13:29:00Z"/>
                    <w:rFonts w:ascii="Calibri" w:eastAsia="Times New Roman" w:hAnsi="Calibri" w:cs="Calibri"/>
                    <w:color w:val="000000"/>
                    <w:sz w:val="22"/>
                    <w:lang w:val="es-ES" w:eastAsia="es-ES"/>
                  </w:rPr>
                </w:rPrChange>
              </w:rPr>
            </w:pPr>
            <w:ins w:id="664" w:author="Haldar, Souvik" w:date="2022-06-25T13:29:00Z">
              <w:r w:rsidRPr="000F7EDC">
                <w:rPr>
                  <w:rFonts w:asciiTheme="minorHAnsi" w:eastAsia="Times New Roman" w:hAnsiTheme="minorHAnsi" w:cstheme="minorHAnsi"/>
                  <w:color w:val="000000"/>
                  <w:sz w:val="22"/>
                  <w:lang w:val="es-ES" w:eastAsia="es-ES"/>
                  <w:rPrChange w:id="665" w:author="Haldar, Souvik" w:date="2022-06-25T18:15:00Z">
                    <w:rPr>
                      <w:rFonts w:ascii="Calibri" w:eastAsia="Times New Roman" w:hAnsi="Calibri" w:cs="Calibri"/>
                      <w:color w:val="000000"/>
                      <w:sz w:val="22"/>
                      <w:lang w:val="es-ES" w:eastAsia="es-ES"/>
                    </w:rPr>
                  </w:rPrChange>
                </w:rPr>
                <w:t>6/21/2021</w:t>
              </w:r>
            </w:ins>
          </w:p>
        </w:tc>
      </w:tr>
      <w:tr w:rsidR="000077C2" w:rsidRPr="000F7EDC" w14:paraId="6904BC2E" w14:textId="77777777" w:rsidTr="00EE309B">
        <w:trPr>
          <w:trHeight w:val="288"/>
          <w:ins w:id="666" w:author="Haldar, Souvik" w:date="2022-06-25T13:29:00Z"/>
        </w:trPr>
        <w:tc>
          <w:tcPr>
            <w:tcW w:w="1377" w:type="dxa"/>
            <w:shd w:val="clear" w:color="auto" w:fill="auto"/>
            <w:noWrap/>
            <w:vAlign w:val="bottom"/>
            <w:hideMark/>
          </w:tcPr>
          <w:p w14:paraId="364E80A3" w14:textId="77777777" w:rsidR="000077C2" w:rsidRPr="000F7EDC" w:rsidRDefault="000077C2" w:rsidP="00EE309B">
            <w:pPr>
              <w:spacing w:after="0" w:line="240" w:lineRule="auto"/>
              <w:jc w:val="center"/>
              <w:rPr>
                <w:ins w:id="667" w:author="Haldar, Souvik" w:date="2022-06-25T13:29:00Z"/>
                <w:rFonts w:asciiTheme="minorHAnsi" w:eastAsia="Times New Roman" w:hAnsiTheme="minorHAnsi" w:cstheme="minorHAnsi"/>
                <w:color w:val="000000"/>
                <w:sz w:val="22"/>
                <w:lang w:val="es-ES" w:eastAsia="es-ES"/>
                <w:rPrChange w:id="668" w:author="Haldar, Souvik" w:date="2022-06-25T18:15:00Z">
                  <w:rPr>
                    <w:ins w:id="669" w:author="Haldar, Souvik" w:date="2022-06-25T13:29:00Z"/>
                    <w:rFonts w:ascii="Calibri" w:eastAsia="Times New Roman" w:hAnsi="Calibri" w:cs="Calibri"/>
                    <w:color w:val="000000"/>
                    <w:sz w:val="22"/>
                    <w:lang w:val="es-ES" w:eastAsia="es-ES"/>
                  </w:rPr>
                </w:rPrChange>
              </w:rPr>
            </w:pPr>
            <w:ins w:id="670" w:author="Haldar, Souvik" w:date="2022-06-25T13:29:00Z">
              <w:r w:rsidRPr="000F7EDC">
                <w:rPr>
                  <w:rFonts w:asciiTheme="minorHAnsi" w:eastAsia="Times New Roman" w:hAnsiTheme="minorHAnsi" w:cstheme="minorHAnsi"/>
                  <w:color w:val="000000"/>
                  <w:sz w:val="22"/>
                  <w:lang w:val="es-ES" w:eastAsia="es-ES"/>
                  <w:rPrChange w:id="671" w:author="Haldar, Souvik" w:date="2022-06-25T18:15:00Z">
                    <w:rPr>
                      <w:rFonts w:ascii="Calibri" w:eastAsia="Times New Roman" w:hAnsi="Calibri" w:cs="Calibri"/>
                      <w:color w:val="000000"/>
                      <w:sz w:val="22"/>
                      <w:lang w:val="es-ES" w:eastAsia="es-ES"/>
                    </w:rPr>
                  </w:rPrChange>
                </w:rPr>
                <w:t>JTI001017771</w:t>
              </w:r>
            </w:ins>
          </w:p>
        </w:tc>
        <w:tc>
          <w:tcPr>
            <w:tcW w:w="1300" w:type="dxa"/>
            <w:shd w:val="clear" w:color="auto" w:fill="auto"/>
            <w:noWrap/>
            <w:vAlign w:val="bottom"/>
            <w:hideMark/>
          </w:tcPr>
          <w:p w14:paraId="7CA9B452" w14:textId="77777777" w:rsidR="000077C2" w:rsidRPr="000F7EDC" w:rsidRDefault="000077C2" w:rsidP="00EE309B">
            <w:pPr>
              <w:spacing w:after="0" w:line="240" w:lineRule="auto"/>
              <w:jc w:val="center"/>
              <w:rPr>
                <w:ins w:id="672" w:author="Haldar, Souvik" w:date="2022-06-25T13:29:00Z"/>
                <w:rFonts w:asciiTheme="minorHAnsi" w:eastAsia="Times New Roman" w:hAnsiTheme="minorHAnsi" w:cstheme="minorHAnsi"/>
                <w:color w:val="000000"/>
                <w:sz w:val="22"/>
                <w:lang w:val="es-ES" w:eastAsia="es-ES"/>
                <w:rPrChange w:id="673" w:author="Haldar, Souvik" w:date="2022-06-25T18:15:00Z">
                  <w:rPr>
                    <w:ins w:id="674" w:author="Haldar, Souvik" w:date="2022-06-25T13:29:00Z"/>
                    <w:rFonts w:ascii="Calibri" w:eastAsia="Times New Roman" w:hAnsi="Calibri" w:cs="Calibri"/>
                    <w:color w:val="000000"/>
                    <w:sz w:val="22"/>
                    <w:lang w:val="es-ES" w:eastAsia="es-ES"/>
                  </w:rPr>
                </w:rPrChange>
              </w:rPr>
            </w:pPr>
            <w:ins w:id="675" w:author="Haldar, Souvik" w:date="2022-06-25T13:29:00Z">
              <w:r w:rsidRPr="000F7EDC">
                <w:rPr>
                  <w:rFonts w:asciiTheme="minorHAnsi" w:eastAsia="Times New Roman" w:hAnsiTheme="minorHAnsi" w:cstheme="minorHAnsi"/>
                  <w:color w:val="000000"/>
                  <w:sz w:val="22"/>
                  <w:lang w:val="es-ES" w:eastAsia="es-ES"/>
                  <w:rPrChange w:id="676" w:author="Haldar, Souvik" w:date="2022-06-25T18:15:00Z">
                    <w:rPr>
                      <w:rFonts w:ascii="Calibri" w:eastAsia="Times New Roman" w:hAnsi="Calibri" w:cs="Calibri"/>
                      <w:color w:val="000000"/>
                      <w:sz w:val="22"/>
                      <w:lang w:val="es-ES" w:eastAsia="es-ES"/>
                    </w:rPr>
                  </w:rPrChange>
                </w:rPr>
                <w:t>40</w:t>
              </w:r>
            </w:ins>
          </w:p>
        </w:tc>
        <w:tc>
          <w:tcPr>
            <w:tcW w:w="4428" w:type="dxa"/>
            <w:shd w:val="clear" w:color="auto" w:fill="auto"/>
            <w:noWrap/>
            <w:vAlign w:val="bottom"/>
            <w:hideMark/>
          </w:tcPr>
          <w:p w14:paraId="15779618" w14:textId="77777777" w:rsidR="000077C2" w:rsidRPr="000F7EDC" w:rsidRDefault="000077C2" w:rsidP="00EE309B">
            <w:pPr>
              <w:spacing w:after="0" w:line="240" w:lineRule="auto"/>
              <w:jc w:val="center"/>
              <w:rPr>
                <w:ins w:id="677" w:author="Haldar, Souvik" w:date="2022-06-25T13:29:00Z"/>
                <w:rFonts w:asciiTheme="minorHAnsi" w:eastAsia="Times New Roman" w:hAnsiTheme="minorHAnsi" w:cstheme="minorHAnsi"/>
                <w:color w:val="000000"/>
                <w:sz w:val="22"/>
                <w:lang w:val="es-ES" w:eastAsia="es-ES"/>
                <w:rPrChange w:id="678" w:author="Haldar, Souvik" w:date="2022-06-25T18:15:00Z">
                  <w:rPr>
                    <w:ins w:id="679" w:author="Haldar, Souvik" w:date="2022-06-25T13:29:00Z"/>
                    <w:rFonts w:ascii="Calibri" w:eastAsia="Times New Roman" w:hAnsi="Calibri" w:cs="Calibri"/>
                    <w:color w:val="000000"/>
                    <w:sz w:val="22"/>
                    <w:lang w:val="es-ES" w:eastAsia="es-ES"/>
                  </w:rPr>
                </w:rPrChange>
              </w:rPr>
            </w:pPr>
            <w:ins w:id="680" w:author="Haldar, Souvik" w:date="2022-06-25T13:29:00Z">
              <w:r w:rsidRPr="000F7EDC">
                <w:rPr>
                  <w:rFonts w:asciiTheme="minorHAnsi" w:eastAsia="Times New Roman" w:hAnsiTheme="minorHAnsi" w:cstheme="minorHAnsi"/>
                  <w:color w:val="000000"/>
                  <w:sz w:val="22"/>
                  <w:lang w:val="es-ES" w:eastAsia="es-ES"/>
                  <w:rPrChange w:id="681" w:author="Haldar, Souvik" w:date="2022-06-25T18:15:00Z">
                    <w:rPr>
                      <w:rFonts w:ascii="Calibri" w:eastAsia="Times New Roman" w:hAnsi="Calibri" w:cs="Calibri"/>
                      <w:color w:val="000000"/>
                      <w:sz w:val="22"/>
                      <w:lang w:val="es-ES" w:eastAsia="es-ES"/>
                    </w:rPr>
                  </w:rPrChange>
                </w:rPr>
                <w:t>4034e13da5e456fe2bb5474649a990b96</w:t>
              </w:r>
            </w:ins>
          </w:p>
        </w:tc>
        <w:tc>
          <w:tcPr>
            <w:tcW w:w="1710" w:type="dxa"/>
            <w:shd w:val="clear" w:color="auto" w:fill="auto"/>
            <w:noWrap/>
            <w:vAlign w:val="bottom"/>
            <w:hideMark/>
          </w:tcPr>
          <w:p w14:paraId="27C5C434" w14:textId="77777777" w:rsidR="000077C2" w:rsidRPr="000F7EDC" w:rsidRDefault="000077C2" w:rsidP="00EE309B">
            <w:pPr>
              <w:spacing w:after="0" w:line="240" w:lineRule="auto"/>
              <w:jc w:val="center"/>
              <w:rPr>
                <w:ins w:id="682" w:author="Haldar, Souvik" w:date="2022-06-25T13:29:00Z"/>
                <w:rFonts w:asciiTheme="minorHAnsi" w:eastAsia="Times New Roman" w:hAnsiTheme="minorHAnsi" w:cstheme="minorHAnsi"/>
                <w:color w:val="000000"/>
                <w:sz w:val="22"/>
                <w:lang w:val="es-ES" w:eastAsia="es-ES"/>
                <w:rPrChange w:id="683" w:author="Haldar, Souvik" w:date="2022-06-25T18:15:00Z">
                  <w:rPr>
                    <w:ins w:id="684" w:author="Haldar, Souvik" w:date="2022-06-25T13:29:00Z"/>
                    <w:rFonts w:ascii="Calibri" w:eastAsia="Times New Roman" w:hAnsi="Calibri" w:cs="Calibri"/>
                    <w:color w:val="000000"/>
                    <w:sz w:val="22"/>
                    <w:lang w:val="es-ES" w:eastAsia="es-ES"/>
                  </w:rPr>
                </w:rPrChange>
              </w:rPr>
            </w:pPr>
            <w:ins w:id="685" w:author="Haldar, Souvik" w:date="2022-06-25T13:29:00Z">
              <w:r w:rsidRPr="000F7EDC">
                <w:rPr>
                  <w:rFonts w:asciiTheme="minorHAnsi" w:eastAsia="Times New Roman" w:hAnsiTheme="minorHAnsi" w:cstheme="minorHAnsi"/>
                  <w:color w:val="000000"/>
                  <w:sz w:val="22"/>
                  <w:lang w:val="es-ES" w:eastAsia="es-ES"/>
                  <w:rPrChange w:id="686" w:author="Haldar, Souvik" w:date="2022-06-25T18:15:00Z">
                    <w:rPr>
                      <w:rFonts w:ascii="Calibri" w:eastAsia="Times New Roman" w:hAnsi="Calibri" w:cs="Calibri"/>
                      <w:color w:val="000000"/>
                      <w:sz w:val="22"/>
                      <w:lang w:val="es-ES" w:eastAsia="es-ES"/>
                    </w:rPr>
                  </w:rPrChange>
                </w:rPr>
                <w:t>8/17/2021</w:t>
              </w:r>
            </w:ins>
          </w:p>
        </w:tc>
      </w:tr>
      <w:tr w:rsidR="000077C2" w:rsidRPr="000F7EDC" w14:paraId="2FEA5AC6" w14:textId="77777777" w:rsidTr="00EE309B">
        <w:trPr>
          <w:trHeight w:val="288"/>
          <w:ins w:id="687" w:author="Haldar, Souvik" w:date="2022-06-25T13:29:00Z"/>
        </w:trPr>
        <w:tc>
          <w:tcPr>
            <w:tcW w:w="1377" w:type="dxa"/>
            <w:shd w:val="clear" w:color="auto" w:fill="auto"/>
            <w:noWrap/>
            <w:vAlign w:val="bottom"/>
            <w:hideMark/>
          </w:tcPr>
          <w:p w14:paraId="75B420E0" w14:textId="77777777" w:rsidR="000077C2" w:rsidRPr="000F7EDC" w:rsidRDefault="000077C2" w:rsidP="00EE309B">
            <w:pPr>
              <w:spacing w:after="0" w:line="240" w:lineRule="auto"/>
              <w:jc w:val="center"/>
              <w:rPr>
                <w:ins w:id="688" w:author="Haldar, Souvik" w:date="2022-06-25T13:29:00Z"/>
                <w:rFonts w:asciiTheme="minorHAnsi" w:eastAsia="Times New Roman" w:hAnsiTheme="minorHAnsi" w:cstheme="minorHAnsi"/>
                <w:color w:val="000000"/>
                <w:sz w:val="22"/>
                <w:lang w:val="es-ES" w:eastAsia="es-ES"/>
                <w:rPrChange w:id="689" w:author="Haldar, Souvik" w:date="2022-06-25T18:15:00Z">
                  <w:rPr>
                    <w:ins w:id="690" w:author="Haldar, Souvik" w:date="2022-06-25T13:29:00Z"/>
                    <w:rFonts w:ascii="Calibri" w:eastAsia="Times New Roman" w:hAnsi="Calibri" w:cs="Calibri"/>
                    <w:color w:val="000000"/>
                    <w:sz w:val="22"/>
                    <w:lang w:val="es-ES" w:eastAsia="es-ES"/>
                  </w:rPr>
                </w:rPrChange>
              </w:rPr>
            </w:pPr>
            <w:ins w:id="691" w:author="Haldar, Souvik" w:date="2022-06-25T13:29:00Z">
              <w:r w:rsidRPr="000F7EDC">
                <w:rPr>
                  <w:rFonts w:asciiTheme="minorHAnsi" w:eastAsia="Times New Roman" w:hAnsiTheme="minorHAnsi" w:cstheme="minorHAnsi"/>
                  <w:color w:val="000000"/>
                  <w:sz w:val="22"/>
                  <w:lang w:val="es-ES" w:eastAsia="es-ES"/>
                  <w:rPrChange w:id="692" w:author="Haldar, Souvik" w:date="2022-06-25T18:15:00Z">
                    <w:rPr>
                      <w:rFonts w:ascii="Calibri" w:eastAsia="Times New Roman" w:hAnsi="Calibri" w:cs="Calibri"/>
                      <w:color w:val="000000"/>
                      <w:sz w:val="22"/>
                      <w:lang w:val="es-ES" w:eastAsia="es-ES"/>
                    </w:rPr>
                  </w:rPrChange>
                </w:rPr>
                <w:t>JTI001026458</w:t>
              </w:r>
            </w:ins>
          </w:p>
        </w:tc>
        <w:tc>
          <w:tcPr>
            <w:tcW w:w="1300" w:type="dxa"/>
            <w:shd w:val="clear" w:color="auto" w:fill="auto"/>
            <w:noWrap/>
            <w:vAlign w:val="bottom"/>
            <w:hideMark/>
          </w:tcPr>
          <w:p w14:paraId="1A5E2E5C" w14:textId="77777777" w:rsidR="000077C2" w:rsidRPr="000F7EDC" w:rsidRDefault="000077C2" w:rsidP="00EE309B">
            <w:pPr>
              <w:spacing w:after="0" w:line="240" w:lineRule="auto"/>
              <w:jc w:val="center"/>
              <w:rPr>
                <w:ins w:id="693" w:author="Haldar, Souvik" w:date="2022-06-25T13:29:00Z"/>
                <w:rFonts w:asciiTheme="minorHAnsi" w:eastAsia="Times New Roman" w:hAnsiTheme="minorHAnsi" w:cstheme="minorHAnsi"/>
                <w:color w:val="000000"/>
                <w:sz w:val="22"/>
                <w:lang w:val="es-ES" w:eastAsia="es-ES"/>
                <w:rPrChange w:id="694" w:author="Haldar, Souvik" w:date="2022-06-25T18:15:00Z">
                  <w:rPr>
                    <w:ins w:id="695" w:author="Haldar, Souvik" w:date="2022-06-25T13:29:00Z"/>
                    <w:rFonts w:ascii="Calibri" w:eastAsia="Times New Roman" w:hAnsi="Calibri" w:cs="Calibri"/>
                    <w:color w:val="000000"/>
                    <w:sz w:val="22"/>
                    <w:lang w:val="es-ES" w:eastAsia="es-ES"/>
                  </w:rPr>
                </w:rPrChange>
              </w:rPr>
            </w:pPr>
            <w:ins w:id="696" w:author="Haldar, Souvik" w:date="2022-06-25T13:29:00Z">
              <w:r w:rsidRPr="000F7EDC">
                <w:rPr>
                  <w:rFonts w:asciiTheme="minorHAnsi" w:eastAsia="Times New Roman" w:hAnsiTheme="minorHAnsi" w:cstheme="minorHAnsi"/>
                  <w:color w:val="000000"/>
                  <w:sz w:val="22"/>
                  <w:lang w:val="es-ES" w:eastAsia="es-ES"/>
                  <w:rPrChange w:id="697" w:author="Haldar, Souvik" w:date="2022-06-25T18:15:00Z">
                    <w:rPr>
                      <w:rFonts w:ascii="Calibri" w:eastAsia="Times New Roman" w:hAnsi="Calibri" w:cs="Calibri"/>
                      <w:color w:val="000000"/>
                      <w:sz w:val="22"/>
                      <w:lang w:val="es-ES" w:eastAsia="es-ES"/>
                    </w:rPr>
                  </w:rPrChange>
                </w:rPr>
                <w:t>40</w:t>
              </w:r>
            </w:ins>
          </w:p>
        </w:tc>
        <w:tc>
          <w:tcPr>
            <w:tcW w:w="4428" w:type="dxa"/>
            <w:shd w:val="clear" w:color="auto" w:fill="auto"/>
            <w:noWrap/>
            <w:vAlign w:val="bottom"/>
            <w:hideMark/>
          </w:tcPr>
          <w:p w14:paraId="2A253200" w14:textId="77777777" w:rsidR="000077C2" w:rsidRPr="000F7EDC" w:rsidRDefault="000077C2" w:rsidP="00EE309B">
            <w:pPr>
              <w:spacing w:after="0" w:line="240" w:lineRule="auto"/>
              <w:jc w:val="center"/>
              <w:rPr>
                <w:ins w:id="698" w:author="Haldar, Souvik" w:date="2022-06-25T13:29:00Z"/>
                <w:rFonts w:asciiTheme="minorHAnsi" w:eastAsia="Times New Roman" w:hAnsiTheme="minorHAnsi" w:cstheme="minorHAnsi"/>
                <w:color w:val="000000"/>
                <w:sz w:val="22"/>
                <w:lang w:val="es-ES" w:eastAsia="es-ES"/>
                <w:rPrChange w:id="699" w:author="Haldar, Souvik" w:date="2022-06-25T18:15:00Z">
                  <w:rPr>
                    <w:ins w:id="700" w:author="Haldar, Souvik" w:date="2022-06-25T13:29:00Z"/>
                    <w:rFonts w:ascii="Calibri" w:eastAsia="Times New Roman" w:hAnsi="Calibri" w:cs="Calibri"/>
                    <w:color w:val="000000"/>
                    <w:sz w:val="22"/>
                    <w:lang w:val="es-ES" w:eastAsia="es-ES"/>
                  </w:rPr>
                </w:rPrChange>
              </w:rPr>
            </w:pPr>
            <w:ins w:id="701" w:author="Haldar, Souvik" w:date="2022-06-25T13:29:00Z">
              <w:r w:rsidRPr="000F7EDC">
                <w:rPr>
                  <w:rFonts w:asciiTheme="minorHAnsi" w:eastAsia="Times New Roman" w:hAnsiTheme="minorHAnsi" w:cstheme="minorHAnsi"/>
                  <w:color w:val="000000"/>
                  <w:sz w:val="22"/>
                  <w:lang w:val="es-ES" w:eastAsia="es-ES"/>
                  <w:rPrChange w:id="702" w:author="Haldar, Souvik" w:date="2022-06-25T18:15:00Z">
                    <w:rPr>
                      <w:rFonts w:ascii="Calibri" w:eastAsia="Times New Roman" w:hAnsi="Calibri" w:cs="Calibri"/>
                      <w:color w:val="000000"/>
                      <w:sz w:val="22"/>
                      <w:lang w:val="es-ES" w:eastAsia="es-ES"/>
                    </w:rPr>
                  </w:rPrChange>
                </w:rPr>
                <w:t>a0bd89d39536557f3a92d7150f7ed8b963</w:t>
              </w:r>
            </w:ins>
          </w:p>
        </w:tc>
        <w:tc>
          <w:tcPr>
            <w:tcW w:w="1710" w:type="dxa"/>
            <w:shd w:val="clear" w:color="auto" w:fill="auto"/>
            <w:noWrap/>
            <w:vAlign w:val="bottom"/>
            <w:hideMark/>
          </w:tcPr>
          <w:p w14:paraId="6FFBF4C7" w14:textId="77777777" w:rsidR="000077C2" w:rsidRPr="000F7EDC" w:rsidRDefault="000077C2" w:rsidP="00EE309B">
            <w:pPr>
              <w:spacing w:after="0" w:line="240" w:lineRule="auto"/>
              <w:jc w:val="center"/>
              <w:rPr>
                <w:ins w:id="703" w:author="Haldar, Souvik" w:date="2022-06-25T13:29:00Z"/>
                <w:rFonts w:asciiTheme="minorHAnsi" w:eastAsia="Times New Roman" w:hAnsiTheme="minorHAnsi" w:cstheme="minorHAnsi"/>
                <w:color w:val="000000"/>
                <w:sz w:val="22"/>
                <w:lang w:val="es-ES" w:eastAsia="es-ES"/>
                <w:rPrChange w:id="704" w:author="Haldar, Souvik" w:date="2022-06-25T18:15:00Z">
                  <w:rPr>
                    <w:ins w:id="705" w:author="Haldar, Souvik" w:date="2022-06-25T13:29:00Z"/>
                    <w:rFonts w:ascii="Calibri" w:eastAsia="Times New Roman" w:hAnsi="Calibri" w:cs="Calibri"/>
                    <w:color w:val="000000"/>
                    <w:sz w:val="22"/>
                    <w:lang w:val="es-ES" w:eastAsia="es-ES"/>
                  </w:rPr>
                </w:rPrChange>
              </w:rPr>
            </w:pPr>
            <w:ins w:id="706" w:author="Haldar, Souvik" w:date="2022-06-25T13:29:00Z">
              <w:r w:rsidRPr="000F7EDC">
                <w:rPr>
                  <w:rFonts w:asciiTheme="minorHAnsi" w:eastAsia="Times New Roman" w:hAnsiTheme="minorHAnsi" w:cstheme="minorHAnsi"/>
                  <w:color w:val="000000"/>
                  <w:sz w:val="22"/>
                  <w:lang w:val="es-ES" w:eastAsia="es-ES"/>
                  <w:rPrChange w:id="707" w:author="Haldar, Souvik" w:date="2022-06-25T18:15:00Z">
                    <w:rPr>
                      <w:rFonts w:ascii="Calibri" w:eastAsia="Times New Roman" w:hAnsi="Calibri" w:cs="Calibri"/>
                      <w:color w:val="000000"/>
                      <w:sz w:val="22"/>
                      <w:lang w:val="es-ES" w:eastAsia="es-ES"/>
                    </w:rPr>
                  </w:rPrChange>
                </w:rPr>
                <w:t>11/26/2021</w:t>
              </w:r>
            </w:ins>
          </w:p>
        </w:tc>
      </w:tr>
      <w:tr w:rsidR="000077C2" w:rsidRPr="000F7EDC" w14:paraId="14971091" w14:textId="77777777" w:rsidTr="00EE309B">
        <w:trPr>
          <w:trHeight w:val="288"/>
          <w:ins w:id="708" w:author="Haldar, Souvik" w:date="2022-06-25T13:29:00Z"/>
        </w:trPr>
        <w:tc>
          <w:tcPr>
            <w:tcW w:w="1377" w:type="dxa"/>
            <w:shd w:val="clear" w:color="auto" w:fill="auto"/>
            <w:noWrap/>
            <w:vAlign w:val="bottom"/>
            <w:hideMark/>
          </w:tcPr>
          <w:p w14:paraId="4CA927BC" w14:textId="77777777" w:rsidR="000077C2" w:rsidRPr="000F7EDC" w:rsidRDefault="000077C2" w:rsidP="00EE309B">
            <w:pPr>
              <w:spacing w:after="0" w:line="240" w:lineRule="auto"/>
              <w:jc w:val="center"/>
              <w:rPr>
                <w:ins w:id="709" w:author="Haldar, Souvik" w:date="2022-06-25T13:29:00Z"/>
                <w:rFonts w:asciiTheme="minorHAnsi" w:eastAsia="Times New Roman" w:hAnsiTheme="minorHAnsi" w:cstheme="minorHAnsi"/>
                <w:color w:val="000000"/>
                <w:sz w:val="22"/>
                <w:lang w:val="es-ES" w:eastAsia="es-ES"/>
                <w:rPrChange w:id="710" w:author="Haldar, Souvik" w:date="2022-06-25T18:15:00Z">
                  <w:rPr>
                    <w:ins w:id="711" w:author="Haldar, Souvik" w:date="2022-06-25T13:29:00Z"/>
                    <w:rFonts w:ascii="Calibri" w:eastAsia="Times New Roman" w:hAnsi="Calibri" w:cs="Calibri"/>
                    <w:color w:val="000000"/>
                    <w:sz w:val="22"/>
                    <w:lang w:val="es-ES" w:eastAsia="es-ES"/>
                  </w:rPr>
                </w:rPrChange>
              </w:rPr>
            </w:pPr>
            <w:ins w:id="712" w:author="Haldar, Souvik" w:date="2022-06-25T13:29:00Z">
              <w:r w:rsidRPr="000F7EDC">
                <w:rPr>
                  <w:rFonts w:asciiTheme="minorHAnsi" w:eastAsia="Times New Roman" w:hAnsiTheme="minorHAnsi" w:cstheme="minorHAnsi"/>
                  <w:color w:val="000000"/>
                  <w:sz w:val="22"/>
                  <w:lang w:val="es-ES" w:eastAsia="es-ES"/>
                  <w:rPrChange w:id="713" w:author="Haldar, Souvik" w:date="2022-06-25T18:15:00Z">
                    <w:rPr>
                      <w:rFonts w:ascii="Calibri" w:eastAsia="Times New Roman" w:hAnsi="Calibri" w:cs="Calibri"/>
                      <w:color w:val="000000"/>
                      <w:sz w:val="22"/>
                      <w:lang w:val="es-ES" w:eastAsia="es-ES"/>
                    </w:rPr>
                  </w:rPrChange>
                </w:rPr>
                <w:t>JTI001020721</w:t>
              </w:r>
            </w:ins>
          </w:p>
        </w:tc>
        <w:tc>
          <w:tcPr>
            <w:tcW w:w="1300" w:type="dxa"/>
            <w:shd w:val="clear" w:color="auto" w:fill="auto"/>
            <w:noWrap/>
            <w:vAlign w:val="bottom"/>
            <w:hideMark/>
          </w:tcPr>
          <w:p w14:paraId="10662DEB" w14:textId="77777777" w:rsidR="000077C2" w:rsidRPr="000F7EDC" w:rsidRDefault="000077C2" w:rsidP="00EE309B">
            <w:pPr>
              <w:spacing w:after="0" w:line="240" w:lineRule="auto"/>
              <w:jc w:val="center"/>
              <w:rPr>
                <w:ins w:id="714" w:author="Haldar, Souvik" w:date="2022-06-25T13:29:00Z"/>
                <w:rFonts w:asciiTheme="minorHAnsi" w:eastAsia="Times New Roman" w:hAnsiTheme="minorHAnsi" w:cstheme="minorHAnsi"/>
                <w:color w:val="000000"/>
                <w:sz w:val="22"/>
                <w:lang w:val="es-ES" w:eastAsia="es-ES"/>
                <w:rPrChange w:id="715" w:author="Haldar, Souvik" w:date="2022-06-25T18:15:00Z">
                  <w:rPr>
                    <w:ins w:id="716" w:author="Haldar, Souvik" w:date="2022-06-25T13:29:00Z"/>
                    <w:rFonts w:ascii="Calibri" w:eastAsia="Times New Roman" w:hAnsi="Calibri" w:cs="Calibri"/>
                    <w:color w:val="000000"/>
                    <w:sz w:val="22"/>
                    <w:lang w:val="es-ES" w:eastAsia="es-ES"/>
                  </w:rPr>
                </w:rPrChange>
              </w:rPr>
            </w:pPr>
            <w:ins w:id="717" w:author="Haldar, Souvik" w:date="2022-06-25T13:29:00Z">
              <w:r w:rsidRPr="000F7EDC">
                <w:rPr>
                  <w:rFonts w:asciiTheme="minorHAnsi" w:eastAsia="Times New Roman" w:hAnsiTheme="minorHAnsi" w:cstheme="minorHAnsi"/>
                  <w:color w:val="000000"/>
                  <w:sz w:val="22"/>
                  <w:lang w:val="es-ES" w:eastAsia="es-ES"/>
                  <w:rPrChange w:id="718" w:author="Haldar, Souvik" w:date="2022-06-25T18:15:00Z">
                    <w:rPr>
                      <w:rFonts w:ascii="Calibri" w:eastAsia="Times New Roman" w:hAnsi="Calibri" w:cs="Calibri"/>
                      <w:color w:val="000000"/>
                      <w:sz w:val="22"/>
                      <w:lang w:val="es-ES" w:eastAsia="es-ES"/>
                    </w:rPr>
                  </w:rPrChange>
                </w:rPr>
                <w:t>40</w:t>
              </w:r>
            </w:ins>
          </w:p>
        </w:tc>
        <w:tc>
          <w:tcPr>
            <w:tcW w:w="4428" w:type="dxa"/>
            <w:shd w:val="clear" w:color="auto" w:fill="auto"/>
            <w:noWrap/>
            <w:vAlign w:val="bottom"/>
            <w:hideMark/>
          </w:tcPr>
          <w:p w14:paraId="3AFC42F3" w14:textId="77777777" w:rsidR="000077C2" w:rsidRPr="000F7EDC" w:rsidRDefault="000077C2" w:rsidP="00EE309B">
            <w:pPr>
              <w:spacing w:after="0" w:line="240" w:lineRule="auto"/>
              <w:jc w:val="center"/>
              <w:rPr>
                <w:ins w:id="719" w:author="Haldar, Souvik" w:date="2022-06-25T13:29:00Z"/>
                <w:rFonts w:asciiTheme="minorHAnsi" w:eastAsia="Times New Roman" w:hAnsiTheme="minorHAnsi" w:cstheme="minorHAnsi"/>
                <w:color w:val="000000"/>
                <w:sz w:val="22"/>
                <w:lang w:val="es-ES" w:eastAsia="es-ES"/>
                <w:rPrChange w:id="720" w:author="Haldar, Souvik" w:date="2022-06-25T18:15:00Z">
                  <w:rPr>
                    <w:ins w:id="721" w:author="Haldar, Souvik" w:date="2022-06-25T13:29:00Z"/>
                    <w:rFonts w:ascii="Calibri" w:eastAsia="Times New Roman" w:hAnsi="Calibri" w:cs="Calibri"/>
                    <w:color w:val="000000"/>
                    <w:sz w:val="22"/>
                    <w:lang w:val="es-ES" w:eastAsia="es-ES"/>
                  </w:rPr>
                </w:rPrChange>
              </w:rPr>
            </w:pPr>
            <w:ins w:id="722" w:author="Haldar, Souvik" w:date="2022-06-25T13:29:00Z">
              <w:r w:rsidRPr="000F7EDC">
                <w:rPr>
                  <w:rFonts w:asciiTheme="minorHAnsi" w:eastAsia="Times New Roman" w:hAnsiTheme="minorHAnsi" w:cstheme="minorHAnsi"/>
                  <w:color w:val="000000"/>
                  <w:sz w:val="22"/>
                  <w:lang w:val="es-ES" w:eastAsia="es-ES"/>
                  <w:rPrChange w:id="723" w:author="Haldar, Souvik" w:date="2022-06-25T18:15:00Z">
                    <w:rPr>
                      <w:rFonts w:ascii="Calibri" w:eastAsia="Times New Roman" w:hAnsi="Calibri" w:cs="Calibri"/>
                      <w:color w:val="000000"/>
                      <w:sz w:val="22"/>
                      <w:lang w:val="es-ES" w:eastAsia="es-ES"/>
                    </w:rPr>
                  </w:rPrChange>
                </w:rPr>
                <w:t>938fa75e424e467a282c0c079de06f4183</w:t>
              </w:r>
            </w:ins>
          </w:p>
        </w:tc>
        <w:tc>
          <w:tcPr>
            <w:tcW w:w="1710" w:type="dxa"/>
            <w:shd w:val="clear" w:color="auto" w:fill="auto"/>
            <w:noWrap/>
            <w:vAlign w:val="bottom"/>
            <w:hideMark/>
          </w:tcPr>
          <w:p w14:paraId="7AA12F0D" w14:textId="77777777" w:rsidR="000077C2" w:rsidRPr="000F7EDC" w:rsidRDefault="000077C2" w:rsidP="00EE309B">
            <w:pPr>
              <w:spacing w:after="0" w:line="240" w:lineRule="auto"/>
              <w:jc w:val="center"/>
              <w:rPr>
                <w:ins w:id="724" w:author="Haldar, Souvik" w:date="2022-06-25T13:29:00Z"/>
                <w:rFonts w:asciiTheme="minorHAnsi" w:eastAsia="Times New Roman" w:hAnsiTheme="minorHAnsi" w:cstheme="minorHAnsi"/>
                <w:color w:val="000000"/>
                <w:sz w:val="22"/>
                <w:lang w:val="es-ES" w:eastAsia="es-ES"/>
                <w:rPrChange w:id="725" w:author="Haldar, Souvik" w:date="2022-06-25T18:15:00Z">
                  <w:rPr>
                    <w:ins w:id="726" w:author="Haldar, Souvik" w:date="2022-06-25T13:29:00Z"/>
                    <w:rFonts w:ascii="Calibri" w:eastAsia="Times New Roman" w:hAnsi="Calibri" w:cs="Calibri"/>
                    <w:color w:val="000000"/>
                    <w:sz w:val="22"/>
                    <w:lang w:val="es-ES" w:eastAsia="es-ES"/>
                  </w:rPr>
                </w:rPrChange>
              </w:rPr>
            </w:pPr>
            <w:ins w:id="727" w:author="Haldar, Souvik" w:date="2022-06-25T13:29:00Z">
              <w:r w:rsidRPr="000F7EDC">
                <w:rPr>
                  <w:rFonts w:asciiTheme="minorHAnsi" w:eastAsia="Times New Roman" w:hAnsiTheme="minorHAnsi" w:cstheme="minorHAnsi"/>
                  <w:color w:val="000000"/>
                  <w:sz w:val="22"/>
                  <w:lang w:val="es-ES" w:eastAsia="es-ES"/>
                  <w:rPrChange w:id="728" w:author="Haldar, Souvik" w:date="2022-06-25T18:15:00Z">
                    <w:rPr>
                      <w:rFonts w:ascii="Calibri" w:eastAsia="Times New Roman" w:hAnsi="Calibri" w:cs="Calibri"/>
                      <w:color w:val="000000"/>
                      <w:sz w:val="22"/>
                      <w:lang w:val="es-ES" w:eastAsia="es-ES"/>
                    </w:rPr>
                  </w:rPrChange>
                </w:rPr>
                <w:t>10/1/2021</w:t>
              </w:r>
            </w:ins>
          </w:p>
        </w:tc>
      </w:tr>
      <w:tr w:rsidR="000077C2" w:rsidRPr="000F7EDC" w14:paraId="3C68E9DF" w14:textId="77777777" w:rsidTr="00EE309B">
        <w:trPr>
          <w:trHeight w:val="288"/>
          <w:ins w:id="729" w:author="Haldar, Souvik" w:date="2022-06-25T13:29:00Z"/>
        </w:trPr>
        <w:tc>
          <w:tcPr>
            <w:tcW w:w="1377" w:type="dxa"/>
            <w:shd w:val="clear" w:color="auto" w:fill="auto"/>
            <w:noWrap/>
            <w:vAlign w:val="bottom"/>
            <w:hideMark/>
          </w:tcPr>
          <w:p w14:paraId="0263547C" w14:textId="77777777" w:rsidR="000077C2" w:rsidRPr="000F7EDC" w:rsidRDefault="000077C2" w:rsidP="00EE309B">
            <w:pPr>
              <w:spacing w:after="0" w:line="240" w:lineRule="auto"/>
              <w:jc w:val="center"/>
              <w:rPr>
                <w:ins w:id="730" w:author="Haldar, Souvik" w:date="2022-06-25T13:29:00Z"/>
                <w:rFonts w:asciiTheme="minorHAnsi" w:eastAsia="Times New Roman" w:hAnsiTheme="minorHAnsi" w:cstheme="minorHAnsi"/>
                <w:color w:val="000000"/>
                <w:sz w:val="22"/>
                <w:lang w:val="es-ES" w:eastAsia="es-ES"/>
                <w:rPrChange w:id="731" w:author="Haldar, Souvik" w:date="2022-06-25T18:15:00Z">
                  <w:rPr>
                    <w:ins w:id="732" w:author="Haldar, Souvik" w:date="2022-06-25T13:29:00Z"/>
                    <w:rFonts w:ascii="Calibri" w:eastAsia="Times New Roman" w:hAnsi="Calibri" w:cs="Calibri"/>
                    <w:color w:val="000000"/>
                    <w:sz w:val="22"/>
                    <w:lang w:val="es-ES" w:eastAsia="es-ES"/>
                  </w:rPr>
                </w:rPrChange>
              </w:rPr>
            </w:pPr>
            <w:ins w:id="733" w:author="Haldar, Souvik" w:date="2022-06-25T13:29:00Z">
              <w:r w:rsidRPr="000F7EDC">
                <w:rPr>
                  <w:rFonts w:asciiTheme="minorHAnsi" w:eastAsia="Times New Roman" w:hAnsiTheme="minorHAnsi" w:cstheme="minorHAnsi"/>
                  <w:color w:val="000000"/>
                  <w:sz w:val="22"/>
                  <w:lang w:val="es-ES" w:eastAsia="es-ES"/>
                  <w:rPrChange w:id="734" w:author="Haldar, Souvik" w:date="2022-06-25T18:15:00Z">
                    <w:rPr>
                      <w:rFonts w:ascii="Calibri" w:eastAsia="Times New Roman" w:hAnsi="Calibri" w:cs="Calibri"/>
                      <w:color w:val="000000"/>
                      <w:sz w:val="22"/>
                      <w:lang w:val="es-ES" w:eastAsia="es-ES"/>
                    </w:rPr>
                  </w:rPrChange>
                </w:rPr>
                <w:t>JTI001007835</w:t>
              </w:r>
            </w:ins>
          </w:p>
        </w:tc>
        <w:tc>
          <w:tcPr>
            <w:tcW w:w="1300" w:type="dxa"/>
            <w:shd w:val="clear" w:color="auto" w:fill="auto"/>
            <w:noWrap/>
            <w:vAlign w:val="bottom"/>
            <w:hideMark/>
          </w:tcPr>
          <w:p w14:paraId="37ACC94D" w14:textId="77777777" w:rsidR="000077C2" w:rsidRPr="000F7EDC" w:rsidRDefault="000077C2" w:rsidP="00EE309B">
            <w:pPr>
              <w:spacing w:after="0" w:line="240" w:lineRule="auto"/>
              <w:jc w:val="center"/>
              <w:rPr>
                <w:ins w:id="735" w:author="Haldar, Souvik" w:date="2022-06-25T13:29:00Z"/>
                <w:rFonts w:asciiTheme="minorHAnsi" w:eastAsia="Times New Roman" w:hAnsiTheme="minorHAnsi" w:cstheme="minorHAnsi"/>
                <w:color w:val="000000"/>
                <w:sz w:val="22"/>
                <w:lang w:val="es-ES" w:eastAsia="es-ES"/>
                <w:rPrChange w:id="736" w:author="Haldar, Souvik" w:date="2022-06-25T18:15:00Z">
                  <w:rPr>
                    <w:ins w:id="737" w:author="Haldar, Souvik" w:date="2022-06-25T13:29:00Z"/>
                    <w:rFonts w:ascii="Calibri" w:eastAsia="Times New Roman" w:hAnsi="Calibri" w:cs="Calibri"/>
                    <w:color w:val="000000"/>
                    <w:sz w:val="22"/>
                    <w:lang w:val="es-ES" w:eastAsia="es-ES"/>
                  </w:rPr>
                </w:rPrChange>
              </w:rPr>
            </w:pPr>
            <w:ins w:id="738" w:author="Haldar, Souvik" w:date="2022-06-25T13:29:00Z">
              <w:r w:rsidRPr="000F7EDC">
                <w:rPr>
                  <w:rFonts w:asciiTheme="minorHAnsi" w:eastAsia="Times New Roman" w:hAnsiTheme="minorHAnsi" w:cstheme="minorHAnsi"/>
                  <w:color w:val="000000"/>
                  <w:sz w:val="22"/>
                  <w:lang w:val="es-ES" w:eastAsia="es-ES"/>
                  <w:rPrChange w:id="739" w:author="Haldar, Souvik" w:date="2022-06-25T18:15:00Z">
                    <w:rPr>
                      <w:rFonts w:ascii="Calibri" w:eastAsia="Times New Roman" w:hAnsi="Calibri" w:cs="Calibri"/>
                      <w:color w:val="000000"/>
                      <w:sz w:val="22"/>
                      <w:lang w:val="es-ES" w:eastAsia="es-ES"/>
                    </w:rPr>
                  </w:rPrChange>
                </w:rPr>
                <w:t>40</w:t>
              </w:r>
            </w:ins>
          </w:p>
        </w:tc>
        <w:tc>
          <w:tcPr>
            <w:tcW w:w="4428" w:type="dxa"/>
            <w:shd w:val="clear" w:color="auto" w:fill="auto"/>
            <w:noWrap/>
            <w:vAlign w:val="bottom"/>
            <w:hideMark/>
          </w:tcPr>
          <w:p w14:paraId="7AB367E9" w14:textId="77777777" w:rsidR="000077C2" w:rsidRPr="000F7EDC" w:rsidRDefault="000077C2" w:rsidP="00EE309B">
            <w:pPr>
              <w:spacing w:after="0" w:line="240" w:lineRule="auto"/>
              <w:jc w:val="center"/>
              <w:rPr>
                <w:ins w:id="740" w:author="Haldar, Souvik" w:date="2022-06-25T13:29:00Z"/>
                <w:rFonts w:asciiTheme="minorHAnsi" w:eastAsia="Times New Roman" w:hAnsiTheme="minorHAnsi" w:cstheme="minorHAnsi"/>
                <w:color w:val="000000"/>
                <w:sz w:val="22"/>
                <w:lang w:val="es-ES" w:eastAsia="es-ES"/>
                <w:rPrChange w:id="741" w:author="Haldar, Souvik" w:date="2022-06-25T18:15:00Z">
                  <w:rPr>
                    <w:ins w:id="742" w:author="Haldar, Souvik" w:date="2022-06-25T13:29:00Z"/>
                    <w:rFonts w:ascii="Calibri" w:eastAsia="Times New Roman" w:hAnsi="Calibri" w:cs="Calibri"/>
                    <w:color w:val="000000"/>
                    <w:sz w:val="22"/>
                    <w:lang w:val="es-ES" w:eastAsia="es-ES"/>
                  </w:rPr>
                </w:rPrChange>
              </w:rPr>
            </w:pPr>
            <w:ins w:id="743" w:author="Haldar, Souvik" w:date="2022-06-25T13:29:00Z">
              <w:r w:rsidRPr="000F7EDC">
                <w:rPr>
                  <w:rFonts w:asciiTheme="minorHAnsi" w:eastAsia="Times New Roman" w:hAnsiTheme="minorHAnsi" w:cstheme="minorHAnsi"/>
                  <w:color w:val="000000"/>
                  <w:sz w:val="22"/>
                  <w:lang w:val="es-ES" w:eastAsia="es-ES"/>
                  <w:rPrChange w:id="744" w:author="Haldar, Souvik" w:date="2022-06-25T18:15:00Z">
                    <w:rPr>
                      <w:rFonts w:ascii="Calibri" w:eastAsia="Times New Roman" w:hAnsi="Calibri" w:cs="Calibri"/>
                      <w:color w:val="000000"/>
                      <w:sz w:val="22"/>
                      <w:lang w:val="es-ES" w:eastAsia="es-ES"/>
                    </w:rPr>
                  </w:rPrChange>
                </w:rPr>
                <w:t>bad2227be51957e8c1e88f946db3bcb38c</w:t>
              </w:r>
            </w:ins>
          </w:p>
        </w:tc>
        <w:tc>
          <w:tcPr>
            <w:tcW w:w="1710" w:type="dxa"/>
            <w:shd w:val="clear" w:color="auto" w:fill="auto"/>
            <w:noWrap/>
            <w:vAlign w:val="bottom"/>
            <w:hideMark/>
          </w:tcPr>
          <w:p w14:paraId="4FA65DCA" w14:textId="77777777" w:rsidR="000077C2" w:rsidRPr="000F7EDC" w:rsidRDefault="000077C2" w:rsidP="00EE309B">
            <w:pPr>
              <w:spacing w:after="0" w:line="240" w:lineRule="auto"/>
              <w:jc w:val="center"/>
              <w:rPr>
                <w:ins w:id="745" w:author="Haldar, Souvik" w:date="2022-06-25T13:29:00Z"/>
                <w:rFonts w:asciiTheme="minorHAnsi" w:eastAsia="Times New Roman" w:hAnsiTheme="minorHAnsi" w:cstheme="minorHAnsi"/>
                <w:color w:val="000000"/>
                <w:sz w:val="22"/>
                <w:lang w:val="es-ES" w:eastAsia="es-ES"/>
                <w:rPrChange w:id="746" w:author="Haldar, Souvik" w:date="2022-06-25T18:15:00Z">
                  <w:rPr>
                    <w:ins w:id="747" w:author="Haldar, Souvik" w:date="2022-06-25T13:29:00Z"/>
                    <w:rFonts w:ascii="Calibri" w:eastAsia="Times New Roman" w:hAnsi="Calibri" w:cs="Calibri"/>
                    <w:color w:val="000000"/>
                    <w:sz w:val="22"/>
                    <w:lang w:val="es-ES" w:eastAsia="es-ES"/>
                  </w:rPr>
                </w:rPrChange>
              </w:rPr>
            </w:pPr>
            <w:ins w:id="748" w:author="Haldar, Souvik" w:date="2022-06-25T13:29:00Z">
              <w:r w:rsidRPr="000F7EDC">
                <w:rPr>
                  <w:rFonts w:asciiTheme="minorHAnsi" w:eastAsia="Times New Roman" w:hAnsiTheme="minorHAnsi" w:cstheme="minorHAnsi"/>
                  <w:color w:val="000000"/>
                  <w:sz w:val="22"/>
                  <w:lang w:val="es-ES" w:eastAsia="es-ES"/>
                  <w:rPrChange w:id="749" w:author="Haldar, Souvik" w:date="2022-06-25T18:15:00Z">
                    <w:rPr>
                      <w:rFonts w:ascii="Calibri" w:eastAsia="Times New Roman" w:hAnsi="Calibri" w:cs="Calibri"/>
                      <w:color w:val="000000"/>
                      <w:sz w:val="22"/>
                      <w:lang w:val="es-ES" w:eastAsia="es-ES"/>
                    </w:rPr>
                  </w:rPrChange>
                </w:rPr>
                <w:t>4/14/2021</w:t>
              </w:r>
            </w:ins>
          </w:p>
        </w:tc>
      </w:tr>
      <w:tr w:rsidR="000077C2" w:rsidRPr="000F7EDC" w14:paraId="5D8C8DB7" w14:textId="77777777" w:rsidTr="00EE309B">
        <w:trPr>
          <w:trHeight w:val="288"/>
          <w:ins w:id="750" w:author="Haldar, Souvik" w:date="2022-06-25T13:29:00Z"/>
        </w:trPr>
        <w:tc>
          <w:tcPr>
            <w:tcW w:w="1377" w:type="dxa"/>
            <w:shd w:val="clear" w:color="auto" w:fill="auto"/>
            <w:noWrap/>
            <w:vAlign w:val="bottom"/>
            <w:hideMark/>
          </w:tcPr>
          <w:p w14:paraId="1FE0E189" w14:textId="77777777" w:rsidR="000077C2" w:rsidRPr="000F7EDC" w:rsidRDefault="000077C2" w:rsidP="00EE309B">
            <w:pPr>
              <w:spacing w:after="0" w:line="240" w:lineRule="auto"/>
              <w:jc w:val="center"/>
              <w:rPr>
                <w:ins w:id="751" w:author="Haldar, Souvik" w:date="2022-06-25T13:29:00Z"/>
                <w:rFonts w:asciiTheme="minorHAnsi" w:eastAsia="Times New Roman" w:hAnsiTheme="minorHAnsi" w:cstheme="minorHAnsi"/>
                <w:color w:val="000000"/>
                <w:sz w:val="22"/>
                <w:lang w:val="es-ES" w:eastAsia="es-ES"/>
                <w:rPrChange w:id="752" w:author="Haldar, Souvik" w:date="2022-06-25T18:15:00Z">
                  <w:rPr>
                    <w:ins w:id="753" w:author="Haldar, Souvik" w:date="2022-06-25T13:29:00Z"/>
                    <w:rFonts w:ascii="Calibri" w:eastAsia="Times New Roman" w:hAnsi="Calibri" w:cs="Calibri"/>
                    <w:color w:val="000000"/>
                    <w:sz w:val="22"/>
                    <w:lang w:val="es-ES" w:eastAsia="es-ES"/>
                  </w:rPr>
                </w:rPrChange>
              </w:rPr>
            </w:pPr>
            <w:ins w:id="754" w:author="Haldar, Souvik" w:date="2022-06-25T13:29:00Z">
              <w:r w:rsidRPr="000F7EDC">
                <w:rPr>
                  <w:rFonts w:asciiTheme="minorHAnsi" w:eastAsia="Times New Roman" w:hAnsiTheme="minorHAnsi" w:cstheme="minorHAnsi"/>
                  <w:color w:val="000000"/>
                  <w:sz w:val="22"/>
                  <w:lang w:val="es-ES" w:eastAsia="es-ES"/>
                  <w:rPrChange w:id="755" w:author="Haldar, Souvik" w:date="2022-06-25T18:15:00Z">
                    <w:rPr>
                      <w:rFonts w:ascii="Calibri" w:eastAsia="Times New Roman" w:hAnsi="Calibri" w:cs="Calibri"/>
                      <w:color w:val="000000"/>
                      <w:sz w:val="22"/>
                      <w:lang w:val="es-ES" w:eastAsia="es-ES"/>
                    </w:rPr>
                  </w:rPrChange>
                </w:rPr>
                <w:t>JTI001019733</w:t>
              </w:r>
            </w:ins>
          </w:p>
        </w:tc>
        <w:tc>
          <w:tcPr>
            <w:tcW w:w="1300" w:type="dxa"/>
            <w:shd w:val="clear" w:color="auto" w:fill="auto"/>
            <w:noWrap/>
            <w:vAlign w:val="bottom"/>
            <w:hideMark/>
          </w:tcPr>
          <w:p w14:paraId="1139103A" w14:textId="77777777" w:rsidR="000077C2" w:rsidRPr="000F7EDC" w:rsidRDefault="000077C2" w:rsidP="00EE309B">
            <w:pPr>
              <w:spacing w:after="0" w:line="240" w:lineRule="auto"/>
              <w:jc w:val="center"/>
              <w:rPr>
                <w:ins w:id="756" w:author="Haldar, Souvik" w:date="2022-06-25T13:29:00Z"/>
                <w:rFonts w:asciiTheme="minorHAnsi" w:eastAsia="Times New Roman" w:hAnsiTheme="minorHAnsi" w:cstheme="minorHAnsi"/>
                <w:color w:val="000000"/>
                <w:sz w:val="22"/>
                <w:lang w:val="es-ES" w:eastAsia="es-ES"/>
                <w:rPrChange w:id="757" w:author="Haldar, Souvik" w:date="2022-06-25T18:15:00Z">
                  <w:rPr>
                    <w:ins w:id="758" w:author="Haldar, Souvik" w:date="2022-06-25T13:29:00Z"/>
                    <w:rFonts w:ascii="Calibri" w:eastAsia="Times New Roman" w:hAnsi="Calibri" w:cs="Calibri"/>
                    <w:color w:val="000000"/>
                    <w:sz w:val="22"/>
                    <w:lang w:val="es-ES" w:eastAsia="es-ES"/>
                  </w:rPr>
                </w:rPrChange>
              </w:rPr>
            </w:pPr>
            <w:ins w:id="759" w:author="Haldar, Souvik" w:date="2022-06-25T13:29:00Z">
              <w:r w:rsidRPr="000F7EDC">
                <w:rPr>
                  <w:rFonts w:asciiTheme="minorHAnsi" w:eastAsia="Times New Roman" w:hAnsiTheme="minorHAnsi" w:cstheme="minorHAnsi"/>
                  <w:color w:val="000000"/>
                  <w:sz w:val="22"/>
                  <w:lang w:val="es-ES" w:eastAsia="es-ES"/>
                  <w:rPrChange w:id="760" w:author="Haldar, Souvik" w:date="2022-06-25T18:15:00Z">
                    <w:rPr>
                      <w:rFonts w:ascii="Calibri" w:eastAsia="Times New Roman" w:hAnsi="Calibri" w:cs="Calibri"/>
                      <w:color w:val="000000"/>
                      <w:sz w:val="22"/>
                      <w:lang w:val="es-ES" w:eastAsia="es-ES"/>
                    </w:rPr>
                  </w:rPrChange>
                </w:rPr>
                <w:t>40</w:t>
              </w:r>
            </w:ins>
          </w:p>
        </w:tc>
        <w:tc>
          <w:tcPr>
            <w:tcW w:w="4428" w:type="dxa"/>
            <w:shd w:val="clear" w:color="auto" w:fill="auto"/>
            <w:noWrap/>
            <w:vAlign w:val="bottom"/>
            <w:hideMark/>
          </w:tcPr>
          <w:p w14:paraId="5530312C" w14:textId="77777777" w:rsidR="000077C2" w:rsidRPr="000F7EDC" w:rsidRDefault="000077C2" w:rsidP="00EE309B">
            <w:pPr>
              <w:spacing w:after="0" w:line="240" w:lineRule="auto"/>
              <w:jc w:val="center"/>
              <w:rPr>
                <w:ins w:id="761" w:author="Haldar, Souvik" w:date="2022-06-25T13:29:00Z"/>
                <w:rFonts w:asciiTheme="minorHAnsi" w:eastAsia="Times New Roman" w:hAnsiTheme="minorHAnsi" w:cstheme="minorHAnsi"/>
                <w:color w:val="000000"/>
                <w:sz w:val="22"/>
                <w:lang w:val="es-ES" w:eastAsia="es-ES"/>
                <w:rPrChange w:id="762" w:author="Haldar, Souvik" w:date="2022-06-25T18:15:00Z">
                  <w:rPr>
                    <w:ins w:id="763" w:author="Haldar, Souvik" w:date="2022-06-25T13:29:00Z"/>
                    <w:rFonts w:ascii="Calibri" w:eastAsia="Times New Roman" w:hAnsi="Calibri" w:cs="Calibri"/>
                    <w:color w:val="000000"/>
                    <w:sz w:val="22"/>
                    <w:lang w:val="es-ES" w:eastAsia="es-ES"/>
                  </w:rPr>
                </w:rPrChange>
              </w:rPr>
            </w:pPr>
            <w:ins w:id="764" w:author="Haldar, Souvik" w:date="2022-06-25T13:29:00Z">
              <w:r w:rsidRPr="000F7EDC">
                <w:rPr>
                  <w:rFonts w:asciiTheme="minorHAnsi" w:eastAsia="Times New Roman" w:hAnsiTheme="minorHAnsi" w:cstheme="minorHAnsi"/>
                  <w:color w:val="000000"/>
                  <w:sz w:val="22"/>
                  <w:lang w:val="es-ES" w:eastAsia="es-ES"/>
                  <w:rPrChange w:id="765" w:author="Haldar, Souvik" w:date="2022-06-25T18:15:00Z">
                    <w:rPr>
                      <w:rFonts w:ascii="Calibri" w:eastAsia="Times New Roman" w:hAnsi="Calibri" w:cs="Calibri"/>
                      <w:color w:val="000000"/>
                      <w:sz w:val="22"/>
                      <w:lang w:val="es-ES" w:eastAsia="es-ES"/>
                    </w:rPr>
                  </w:rPrChange>
                </w:rPr>
                <w:t>750bb86a57e00d060fcdfea197a0e2f317e</w:t>
              </w:r>
            </w:ins>
          </w:p>
        </w:tc>
        <w:tc>
          <w:tcPr>
            <w:tcW w:w="1710" w:type="dxa"/>
            <w:shd w:val="clear" w:color="auto" w:fill="auto"/>
            <w:noWrap/>
            <w:vAlign w:val="bottom"/>
            <w:hideMark/>
          </w:tcPr>
          <w:p w14:paraId="34DB565A" w14:textId="77777777" w:rsidR="000077C2" w:rsidRPr="000F7EDC" w:rsidRDefault="000077C2" w:rsidP="00EE309B">
            <w:pPr>
              <w:spacing w:after="0" w:line="240" w:lineRule="auto"/>
              <w:jc w:val="center"/>
              <w:rPr>
                <w:ins w:id="766" w:author="Haldar, Souvik" w:date="2022-06-25T13:29:00Z"/>
                <w:rFonts w:asciiTheme="minorHAnsi" w:eastAsia="Times New Roman" w:hAnsiTheme="minorHAnsi" w:cstheme="minorHAnsi"/>
                <w:color w:val="000000"/>
                <w:sz w:val="22"/>
                <w:lang w:val="es-ES" w:eastAsia="es-ES"/>
                <w:rPrChange w:id="767" w:author="Haldar, Souvik" w:date="2022-06-25T18:15:00Z">
                  <w:rPr>
                    <w:ins w:id="768" w:author="Haldar, Souvik" w:date="2022-06-25T13:29:00Z"/>
                    <w:rFonts w:ascii="Calibri" w:eastAsia="Times New Roman" w:hAnsi="Calibri" w:cs="Calibri"/>
                    <w:color w:val="000000"/>
                    <w:sz w:val="22"/>
                    <w:lang w:val="es-ES" w:eastAsia="es-ES"/>
                  </w:rPr>
                </w:rPrChange>
              </w:rPr>
            </w:pPr>
            <w:ins w:id="769" w:author="Haldar, Souvik" w:date="2022-06-25T13:29:00Z">
              <w:r w:rsidRPr="000F7EDC">
                <w:rPr>
                  <w:rFonts w:asciiTheme="minorHAnsi" w:eastAsia="Times New Roman" w:hAnsiTheme="minorHAnsi" w:cstheme="minorHAnsi"/>
                  <w:color w:val="000000"/>
                  <w:sz w:val="22"/>
                  <w:lang w:val="es-ES" w:eastAsia="es-ES"/>
                  <w:rPrChange w:id="770" w:author="Haldar, Souvik" w:date="2022-06-25T18:15:00Z">
                    <w:rPr>
                      <w:rFonts w:ascii="Calibri" w:eastAsia="Times New Roman" w:hAnsi="Calibri" w:cs="Calibri"/>
                      <w:color w:val="000000"/>
                      <w:sz w:val="22"/>
                      <w:lang w:val="es-ES" w:eastAsia="es-ES"/>
                    </w:rPr>
                  </w:rPrChange>
                </w:rPr>
                <w:t>9/22/2021</w:t>
              </w:r>
            </w:ins>
          </w:p>
        </w:tc>
      </w:tr>
      <w:tr w:rsidR="000077C2" w:rsidRPr="000F7EDC" w14:paraId="13E71F23" w14:textId="77777777" w:rsidTr="00EE309B">
        <w:trPr>
          <w:trHeight w:val="288"/>
          <w:ins w:id="771" w:author="Haldar, Souvik" w:date="2022-06-25T13:29:00Z"/>
        </w:trPr>
        <w:tc>
          <w:tcPr>
            <w:tcW w:w="1377" w:type="dxa"/>
            <w:shd w:val="clear" w:color="auto" w:fill="auto"/>
            <w:noWrap/>
            <w:vAlign w:val="bottom"/>
            <w:hideMark/>
          </w:tcPr>
          <w:p w14:paraId="74258935" w14:textId="77777777" w:rsidR="000077C2" w:rsidRPr="000F7EDC" w:rsidRDefault="000077C2" w:rsidP="00EE309B">
            <w:pPr>
              <w:spacing w:after="0" w:line="240" w:lineRule="auto"/>
              <w:jc w:val="center"/>
              <w:rPr>
                <w:ins w:id="772" w:author="Haldar, Souvik" w:date="2022-06-25T13:29:00Z"/>
                <w:rFonts w:asciiTheme="minorHAnsi" w:eastAsia="Times New Roman" w:hAnsiTheme="minorHAnsi" w:cstheme="minorHAnsi"/>
                <w:color w:val="000000"/>
                <w:sz w:val="22"/>
                <w:lang w:val="es-ES" w:eastAsia="es-ES"/>
                <w:rPrChange w:id="773" w:author="Haldar, Souvik" w:date="2022-06-25T18:15:00Z">
                  <w:rPr>
                    <w:ins w:id="774" w:author="Haldar, Souvik" w:date="2022-06-25T13:29:00Z"/>
                    <w:rFonts w:ascii="Calibri" w:eastAsia="Times New Roman" w:hAnsi="Calibri" w:cs="Calibri"/>
                    <w:color w:val="000000"/>
                    <w:sz w:val="22"/>
                    <w:lang w:val="es-ES" w:eastAsia="es-ES"/>
                  </w:rPr>
                </w:rPrChange>
              </w:rPr>
            </w:pPr>
            <w:ins w:id="775" w:author="Haldar, Souvik" w:date="2022-06-25T13:29:00Z">
              <w:r w:rsidRPr="000F7EDC">
                <w:rPr>
                  <w:rFonts w:asciiTheme="minorHAnsi" w:eastAsia="Times New Roman" w:hAnsiTheme="minorHAnsi" w:cstheme="minorHAnsi"/>
                  <w:color w:val="000000"/>
                  <w:sz w:val="22"/>
                  <w:lang w:val="es-ES" w:eastAsia="es-ES"/>
                  <w:rPrChange w:id="776" w:author="Haldar, Souvik" w:date="2022-06-25T18:15:00Z">
                    <w:rPr>
                      <w:rFonts w:ascii="Calibri" w:eastAsia="Times New Roman" w:hAnsi="Calibri" w:cs="Calibri"/>
                      <w:color w:val="000000"/>
                      <w:sz w:val="22"/>
                      <w:lang w:val="es-ES" w:eastAsia="es-ES"/>
                    </w:rPr>
                  </w:rPrChange>
                </w:rPr>
                <w:t>JTI001032194</w:t>
              </w:r>
            </w:ins>
          </w:p>
        </w:tc>
        <w:tc>
          <w:tcPr>
            <w:tcW w:w="1300" w:type="dxa"/>
            <w:shd w:val="clear" w:color="auto" w:fill="auto"/>
            <w:noWrap/>
            <w:vAlign w:val="bottom"/>
            <w:hideMark/>
          </w:tcPr>
          <w:p w14:paraId="5F0DAD63" w14:textId="77777777" w:rsidR="000077C2" w:rsidRPr="000F7EDC" w:rsidRDefault="000077C2" w:rsidP="00EE309B">
            <w:pPr>
              <w:spacing w:after="0" w:line="240" w:lineRule="auto"/>
              <w:jc w:val="center"/>
              <w:rPr>
                <w:ins w:id="777" w:author="Haldar, Souvik" w:date="2022-06-25T13:29:00Z"/>
                <w:rFonts w:asciiTheme="minorHAnsi" w:eastAsia="Times New Roman" w:hAnsiTheme="minorHAnsi" w:cstheme="minorHAnsi"/>
                <w:color w:val="000000"/>
                <w:sz w:val="22"/>
                <w:lang w:val="es-ES" w:eastAsia="es-ES"/>
                <w:rPrChange w:id="778" w:author="Haldar, Souvik" w:date="2022-06-25T18:15:00Z">
                  <w:rPr>
                    <w:ins w:id="779" w:author="Haldar, Souvik" w:date="2022-06-25T13:29:00Z"/>
                    <w:rFonts w:ascii="Calibri" w:eastAsia="Times New Roman" w:hAnsi="Calibri" w:cs="Calibri"/>
                    <w:color w:val="000000"/>
                    <w:sz w:val="22"/>
                    <w:lang w:val="es-ES" w:eastAsia="es-ES"/>
                  </w:rPr>
                </w:rPrChange>
              </w:rPr>
            </w:pPr>
            <w:ins w:id="780" w:author="Haldar, Souvik" w:date="2022-06-25T13:29:00Z">
              <w:r w:rsidRPr="000F7EDC">
                <w:rPr>
                  <w:rFonts w:asciiTheme="minorHAnsi" w:eastAsia="Times New Roman" w:hAnsiTheme="minorHAnsi" w:cstheme="minorHAnsi"/>
                  <w:color w:val="000000"/>
                  <w:sz w:val="22"/>
                  <w:lang w:val="es-ES" w:eastAsia="es-ES"/>
                  <w:rPrChange w:id="781" w:author="Haldar, Souvik" w:date="2022-06-25T18:15:00Z">
                    <w:rPr>
                      <w:rFonts w:ascii="Calibri" w:eastAsia="Times New Roman" w:hAnsi="Calibri" w:cs="Calibri"/>
                      <w:color w:val="000000"/>
                      <w:sz w:val="22"/>
                      <w:lang w:val="es-ES" w:eastAsia="es-ES"/>
                    </w:rPr>
                  </w:rPrChange>
                </w:rPr>
                <w:t>40</w:t>
              </w:r>
            </w:ins>
          </w:p>
        </w:tc>
        <w:tc>
          <w:tcPr>
            <w:tcW w:w="4428" w:type="dxa"/>
            <w:shd w:val="clear" w:color="auto" w:fill="auto"/>
            <w:noWrap/>
            <w:vAlign w:val="bottom"/>
            <w:hideMark/>
          </w:tcPr>
          <w:p w14:paraId="2AC1A7FA" w14:textId="77777777" w:rsidR="000077C2" w:rsidRPr="000F7EDC" w:rsidRDefault="000077C2" w:rsidP="00EE309B">
            <w:pPr>
              <w:spacing w:after="0" w:line="240" w:lineRule="auto"/>
              <w:jc w:val="center"/>
              <w:rPr>
                <w:ins w:id="782" w:author="Haldar, Souvik" w:date="2022-06-25T13:29:00Z"/>
                <w:rFonts w:asciiTheme="minorHAnsi" w:eastAsia="Times New Roman" w:hAnsiTheme="minorHAnsi" w:cstheme="minorHAnsi"/>
                <w:color w:val="000000"/>
                <w:sz w:val="22"/>
                <w:lang w:val="es-ES" w:eastAsia="es-ES"/>
                <w:rPrChange w:id="783" w:author="Haldar, Souvik" w:date="2022-06-25T18:15:00Z">
                  <w:rPr>
                    <w:ins w:id="784" w:author="Haldar, Souvik" w:date="2022-06-25T13:29:00Z"/>
                    <w:rFonts w:ascii="Calibri" w:eastAsia="Times New Roman" w:hAnsi="Calibri" w:cs="Calibri"/>
                    <w:color w:val="000000"/>
                    <w:sz w:val="22"/>
                    <w:lang w:val="es-ES" w:eastAsia="es-ES"/>
                  </w:rPr>
                </w:rPrChange>
              </w:rPr>
            </w:pPr>
            <w:ins w:id="785" w:author="Haldar, Souvik" w:date="2022-06-25T13:29:00Z">
              <w:r w:rsidRPr="000F7EDC">
                <w:rPr>
                  <w:rFonts w:asciiTheme="minorHAnsi" w:eastAsia="Times New Roman" w:hAnsiTheme="minorHAnsi" w:cstheme="minorHAnsi"/>
                  <w:color w:val="000000"/>
                  <w:sz w:val="22"/>
                  <w:lang w:val="es-ES" w:eastAsia="es-ES"/>
                  <w:rPrChange w:id="786" w:author="Haldar, Souvik" w:date="2022-06-25T18:15:00Z">
                    <w:rPr>
                      <w:rFonts w:ascii="Calibri" w:eastAsia="Times New Roman" w:hAnsi="Calibri" w:cs="Calibri"/>
                      <w:color w:val="000000"/>
                      <w:sz w:val="22"/>
                      <w:lang w:val="es-ES" w:eastAsia="es-ES"/>
                    </w:rPr>
                  </w:rPrChange>
                </w:rPr>
                <w:t>1be3833e4d50599285f978d5f03ee9137</w:t>
              </w:r>
            </w:ins>
          </w:p>
        </w:tc>
        <w:tc>
          <w:tcPr>
            <w:tcW w:w="1710" w:type="dxa"/>
            <w:shd w:val="clear" w:color="auto" w:fill="auto"/>
            <w:noWrap/>
            <w:vAlign w:val="bottom"/>
            <w:hideMark/>
          </w:tcPr>
          <w:p w14:paraId="6255E2B5" w14:textId="77777777" w:rsidR="000077C2" w:rsidRPr="000F7EDC" w:rsidRDefault="000077C2" w:rsidP="00EE309B">
            <w:pPr>
              <w:spacing w:after="0" w:line="240" w:lineRule="auto"/>
              <w:jc w:val="center"/>
              <w:rPr>
                <w:ins w:id="787" w:author="Haldar, Souvik" w:date="2022-06-25T13:29:00Z"/>
                <w:rFonts w:asciiTheme="minorHAnsi" w:eastAsia="Times New Roman" w:hAnsiTheme="minorHAnsi" w:cstheme="minorHAnsi"/>
                <w:color w:val="000000"/>
                <w:sz w:val="22"/>
                <w:lang w:val="es-ES" w:eastAsia="es-ES"/>
                <w:rPrChange w:id="788" w:author="Haldar, Souvik" w:date="2022-06-25T18:15:00Z">
                  <w:rPr>
                    <w:ins w:id="789" w:author="Haldar, Souvik" w:date="2022-06-25T13:29:00Z"/>
                    <w:rFonts w:ascii="Calibri" w:eastAsia="Times New Roman" w:hAnsi="Calibri" w:cs="Calibri"/>
                    <w:color w:val="000000"/>
                    <w:sz w:val="22"/>
                    <w:lang w:val="es-ES" w:eastAsia="es-ES"/>
                  </w:rPr>
                </w:rPrChange>
              </w:rPr>
            </w:pPr>
            <w:ins w:id="790" w:author="Haldar, Souvik" w:date="2022-06-25T13:29:00Z">
              <w:r w:rsidRPr="000F7EDC">
                <w:rPr>
                  <w:rFonts w:asciiTheme="minorHAnsi" w:eastAsia="Times New Roman" w:hAnsiTheme="minorHAnsi" w:cstheme="minorHAnsi"/>
                  <w:color w:val="000000"/>
                  <w:sz w:val="22"/>
                  <w:lang w:val="es-ES" w:eastAsia="es-ES"/>
                  <w:rPrChange w:id="791" w:author="Haldar, Souvik" w:date="2022-06-25T18:15:00Z">
                    <w:rPr>
                      <w:rFonts w:ascii="Calibri" w:eastAsia="Times New Roman" w:hAnsi="Calibri" w:cs="Calibri"/>
                      <w:color w:val="000000"/>
                      <w:sz w:val="22"/>
                      <w:lang w:val="es-ES" w:eastAsia="es-ES"/>
                    </w:rPr>
                  </w:rPrChange>
                </w:rPr>
                <w:t>1/22/2022</w:t>
              </w:r>
            </w:ins>
          </w:p>
        </w:tc>
      </w:tr>
      <w:tr w:rsidR="000077C2" w:rsidRPr="000F7EDC" w14:paraId="7386B80E" w14:textId="77777777" w:rsidTr="00EE309B">
        <w:trPr>
          <w:trHeight w:val="288"/>
          <w:ins w:id="792" w:author="Haldar, Souvik" w:date="2022-06-25T13:29:00Z"/>
        </w:trPr>
        <w:tc>
          <w:tcPr>
            <w:tcW w:w="1377" w:type="dxa"/>
            <w:shd w:val="clear" w:color="auto" w:fill="auto"/>
            <w:noWrap/>
            <w:vAlign w:val="bottom"/>
            <w:hideMark/>
          </w:tcPr>
          <w:p w14:paraId="24A22BFA" w14:textId="77777777" w:rsidR="000077C2" w:rsidRPr="000F7EDC" w:rsidRDefault="000077C2" w:rsidP="00EE309B">
            <w:pPr>
              <w:spacing w:after="0" w:line="240" w:lineRule="auto"/>
              <w:jc w:val="center"/>
              <w:rPr>
                <w:ins w:id="793" w:author="Haldar, Souvik" w:date="2022-06-25T13:29:00Z"/>
                <w:rFonts w:asciiTheme="minorHAnsi" w:eastAsia="Times New Roman" w:hAnsiTheme="minorHAnsi" w:cstheme="minorHAnsi"/>
                <w:color w:val="000000"/>
                <w:sz w:val="22"/>
                <w:lang w:val="es-ES" w:eastAsia="es-ES"/>
                <w:rPrChange w:id="794" w:author="Haldar, Souvik" w:date="2022-06-25T18:15:00Z">
                  <w:rPr>
                    <w:ins w:id="795" w:author="Haldar, Souvik" w:date="2022-06-25T13:29:00Z"/>
                    <w:rFonts w:ascii="Calibri" w:eastAsia="Times New Roman" w:hAnsi="Calibri" w:cs="Calibri"/>
                    <w:color w:val="000000"/>
                    <w:sz w:val="22"/>
                    <w:lang w:val="es-ES" w:eastAsia="es-ES"/>
                  </w:rPr>
                </w:rPrChange>
              </w:rPr>
            </w:pPr>
            <w:ins w:id="796" w:author="Haldar, Souvik" w:date="2022-06-25T13:29:00Z">
              <w:r w:rsidRPr="000F7EDC">
                <w:rPr>
                  <w:rFonts w:asciiTheme="minorHAnsi" w:eastAsia="Times New Roman" w:hAnsiTheme="minorHAnsi" w:cstheme="minorHAnsi"/>
                  <w:color w:val="000000"/>
                  <w:sz w:val="22"/>
                  <w:lang w:val="es-ES" w:eastAsia="es-ES"/>
                  <w:rPrChange w:id="797" w:author="Haldar, Souvik" w:date="2022-06-25T18:15:00Z">
                    <w:rPr>
                      <w:rFonts w:ascii="Calibri" w:eastAsia="Times New Roman" w:hAnsi="Calibri" w:cs="Calibri"/>
                      <w:color w:val="000000"/>
                      <w:sz w:val="22"/>
                      <w:lang w:val="es-ES" w:eastAsia="es-ES"/>
                    </w:rPr>
                  </w:rPrChange>
                </w:rPr>
                <w:t>JTI001019085</w:t>
              </w:r>
            </w:ins>
          </w:p>
        </w:tc>
        <w:tc>
          <w:tcPr>
            <w:tcW w:w="1300" w:type="dxa"/>
            <w:shd w:val="clear" w:color="auto" w:fill="auto"/>
            <w:noWrap/>
            <w:vAlign w:val="bottom"/>
            <w:hideMark/>
          </w:tcPr>
          <w:p w14:paraId="7C7DDA60" w14:textId="77777777" w:rsidR="000077C2" w:rsidRPr="000F7EDC" w:rsidRDefault="000077C2" w:rsidP="00EE309B">
            <w:pPr>
              <w:spacing w:after="0" w:line="240" w:lineRule="auto"/>
              <w:jc w:val="center"/>
              <w:rPr>
                <w:ins w:id="798" w:author="Haldar, Souvik" w:date="2022-06-25T13:29:00Z"/>
                <w:rFonts w:asciiTheme="minorHAnsi" w:eastAsia="Times New Roman" w:hAnsiTheme="minorHAnsi" w:cstheme="minorHAnsi"/>
                <w:color w:val="000000"/>
                <w:sz w:val="22"/>
                <w:lang w:val="es-ES" w:eastAsia="es-ES"/>
                <w:rPrChange w:id="799" w:author="Haldar, Souvik" w:date="2022-06-25T18:15:00Z">
                  <w:rPr>
                    <w:ins w:id="800" w:author="Haldar, Souvik" w:date="2022-06-25T13:29:00Z"/>
                    <w:rFonts w:ascii="Calibri" w:eastAsia="Times New Roman" w:hAnsi="Calibri" w:cs="Calibri"/>
                    <w:color w:val="000000"/>
                    <w:sz w:val="22"/>
                    <w:lang w:val="es-ES" w:eastAsia="es-ES"/>
                  </w:rPr>
                </w:rPrChange>
              </w:rPr>
            </w:pPr>
            <w:ins w:id="801" w:author="Haldar, Souvik" w:date="2022-06-25T13:29:00Z">
              <w:r w:rsidRPr="000F7EDC">
                <w:rPr>
                  <w:rFonts w:asciiTheme="minorHAnsi" w:eastAsia="Times New Roman" w:hAnsiTheme="minorHAnsi" w:cstheme="minorHAnsi"/>
                  <w:color w:val="000000"/>
                  <w:sz w:val="22"/>
                  <w:lang w:val="es-ES" w:eastAsia="es-ES"/>
                  <w:rPrChange w:id="802" w:author="Haldar, Souvik" w:date="2022-06-25T18:15:00Z">
                    <w:rPr>
                      <w:rFonts w:ascii="Calibri" w:eastAsia="Times New Roman" w:hAnsi="Calibri" w:cs="Calibri"/>
                      <w:color w:val="000000"/>
                      <w:sz w:val="22"/>
                      <w:lang w:val="es-ES" w:eastAsia="es-ES"/>
                    </w:rPr>
                  </w:rPrChange>
                </w:rPr>
                <w:t>40</w:t>
              </w:r>
            </w:ins>
          </w:p>
        </w:tc>
        <w:tc>
          <w:tcPr>
            <w:tcW w:w="4428" w:type="dxa"/>
            <w:shd w:val="clear" w:color="auto" w:fill="auto"/>
            <w:noWrap/>
            <w:vAlign w:val="bottom"/>
            <w:hideMark/>
          </w:tcPr>
          <w:p w14:paraId="032F9CCD" w14:textId="77777777" w:rsidR="000077C2" w:rsidRPr="000F7EDC" w:rsidRDefault="000077C2" w:rsidP="00EE309B">
            <w:pPr>
              <w:spacing w:after="0" w:line="240" w:lineRule="auto"/>
              <w:jc w:val="center"/>
              <w:rPr>
                <w:ins w:id="803" w:author="Haldar, Souvik" w:date="2022-06-25T13:29:00Z"/>
                <w:rFonts w:asciiTheme="minorHAnsi" w:eastAsia="Times New Roman" w:hAnsiTheme="minorHAnsi" w:cstheme="minorHAnsi"/>
                <w:color w:val="000000"/>
                <w:sz w:val="22"/>
                <w:lang w:val="es-ES" w:eastAsia="es-ES"/>
                <w:rPrChange w:id="804" w:author="Haldar, Souvik" w:date="2022-06-25T18:15:00Z">
                  <w:rPr>
                    <w:ins w:id="805" w:author="Haldar, Souvik" w:date="2022-06-25T13:29:00Z"/>
                    <w:rFonts w:ascii="Calibri" w:eastAsia="Times New Roman" w:hAnsi="Calibri" w:cs="Calibri"/>
                    <w:color w:val="000000"/>
                    <w:sz w:val="22"/>
                    <w:lang w:val="es-ES" w:eastAsia="es-ES"/>
                  </w:rPr>
                </w:rPrChange>
              </w:rPr>
            </w:pPr>
            <w:ins w:id="806" w:author="Haldar, Souvik" w:date="2022-06-25T13:29:00Z">
              <w:r w:rsidRPr="000F7EDC">
                <w:rPr>
                  <w:rFonts w:asciiTheme="minorHAnsi" w:eastAsia="Times New Roman" w:hAnsiTheme="minorHAnsi" w:cstheme="minorHAnsi"/>
                  <w:color w:val="000000"/>
                  <w:sz w:val="22"/>
                  <w:lang w:val="es-ES" w:eastAsia="es-ES"/>
                  <w:rPrChange w:id="807" w:author="Haldar, Souvik" w:date="2022-06-25T18:15:00Z">
                    <w:rPr>
                      <w:rFonts w:ascii="Calibri" w:eastAsia="Times New Roman" w:hAnsi="Calibri" w:cs="Calibri"/>
                      <w:color w:val="000000"/>
                      <w:sz w:val="22"/>
                      <w:lang w:val="es-ES" w:eastAsia="es-ES"/>
                    </w:rPr>
                  </w:rPrChange>
                </w:rPr>
                <w:t>7e8f8cd140d0e02cf43703d61fe2816b04</w:t>
              </w:r>
            </w:ins>
          </w:p>
        </w:tc>
        <w:tc>
          <w:tcPr>
            <w:tcW w:w="1710" w:type="dxa"/>
            <w:shd w:val="clear" w:color="auto" w:fill="auto"/>
            <w:noWrap/>
            <w:vAlign w:val="bottom"/>
            <w:hideMark/>
          </w:tcPr>
          <w:p w14:paraId="549F04C4" w14:textId="77777777" w:rsidR="000077C2" w:rsidRPr="000F7EDC" w:rsidRDefault="000077C2" w:rsidP="00EE309B">
            <w:pPr>
              <w:spacing w:after="0" w:line="240" w:lineRule="auto"/>
              <w:jc w:val="center"/>
              <w:rPr>
                <w:ins w:id="808" w:author="Haldar, Souvik" w:date="2022-06-25T13:29:00Z"/>
                <w:rFonts w:asciiTheme="minorHAnsi" w:eastAsia="Times New Roman" w:hAnsiTheme="minorHAnsi" w:cstheme="minorHAnsi"/>
                <w:color w:val="000000"/>
                <w:sz w:val="22"/>
                <w:lang w:val="es-ES" w:eastAsia="es-ES"/>
                <w:rPrChange w:id="809" w:author="Haldar, Souvik" w:date="2022-06-25T18:15:00Z">
                  <w:rPr>
                    <w:ins w:id="810" w:author="Haldar, Souvik" w:date="2022-06-25T13:29:00Z"/>
                    <w:rFonts w:ascii="Calibri" w:eastAsia="Times New Roman" w:hAnsi="Calibri" w:cs="Calibri"/>
                    <w:color w:val="000000"/>
                    <w:sz w:val="22"/>
                    <w:lang w:val="es-ES" w:eastAsia="es-ES"/>
                  </w:rPr>
                </w:rPrChange>
              </w:rPr>
            </w:pPr>
            <w:ins w:id="811" w:author="Haldar, Souvik" w:date="2022-06-25T13:29:00Z">
              <w:r w:rsidRPr="000F7EDC">
                <w:rPr>
                  <w:rFonts w:asciiTheme="minorHAnsi" w:eastAsia="Times New Roman" w:hAnsiTheme="minorHAnsi" w:cstheme="minorHAnsi"/>
                  <w:color w:val="000000"/>
                  <w:sz w:val="22"/>
                  <w:lang w:val="es-ES" w:eastAsia="es-ES"/>
                  <w:rPrChange w:id="812" w:author="Haldar, Souvik" w:date="2022-06-25T18:15:00Z">
                    <w:rPr>
                      <w:rFonts w:ascii="Calibri" w:eastAsia="Times New Roman" w:hAnsi="Calibri" w:cs="Calibri"/>
                      <w:color w:val="000000"/>
                      <w:sz w:val="22"/>
                      <w:lang w:val="es-ES" w:eastAsia="es-ES"/>
                    </w:rPr>
                  </w:rPrChange>
                </w:rPr>
                <w:t>9/9/2021</w:t>
              </w:r>
            </w:ins>
          </w:p>
        </w:tc>
      </w:tr>
      <w:tr w:rsidR="000077C2" w:rsidRPr="000F7EDC" w14:paraId="2632EDB8" w14:textId="77777777" w:rsidTr="00EE309B">
        <w:trPr>
          <w:trHeight w:val="288"/>
          <w:ins w:id="813" w:author="Haldar, Souvik" w:date="2022-06-25T13:29:00Z"/>
        </w:trPr>
        <w:tc>
          <w:tcPr>
            <w:tcW w:w="1377" w:type="dxa"/>
            <w:shd w:val="clear" w:color="auto" w:fill="auto"/>
            <w:noWrap/>
            <w:vAlign w:val="bottom"/>
            <w:hideMark/>
          </w:tcPr>
          <w:p w14:paraId="124FF4AA" w14:textId="77777777" w:rsidR="000077C2" w:rsidRPr="000F7EDC" w:rsidRDefault="000077C2" w:rsidP="00EE309B">
            <w:pPr>
              <w:spacing w:after="0" w:line="240" w:lineRule="auto"/>
              <w:jc w:val="center"/>
              <w:rPr>
                <w:ins w:id="814" w:author="Haldar, Souvik" w:date="2022-06-25T13:29:00Z"/>
                <w:rFonts w:asciiTheme="minorHAnsi" w:eastAsia="Times New Roman" w:hAnsiTheme="minorHAnsi" w:cstheme="minorHAnsi"/>
                <w:color w:val="000000"/>
                <w:sz w:val="22"/>
                <w:lang w:val="es-ES" w:eastAsia="es-ES"/>
                <w:rPrChange w:id="815" w:author="Haldar, Souvik" w:date="2022-06-25T18:15:00Z">
                  <w:rPr>
                    <w:ins w:id="816" w:author="Haldar, Souvik" w:date="2022-06-25T13:29:00Z"/>
                    <w:rFonts w:ascii="Calibri" w:eastAsia="Times New Roman" w:hAnsi="Calibri" w:cs="Calibri"/>
                    <w:color w:val="000000"/>
                    <w:sz w:val="22"/>
                    <w:lang w:val="es-ES" w:eastAsia="es-ES"/>
                  </w:rPr>
                </w:rPrChange>
              </w:rPr>
            </w:pPr>
            <w:ins w:id="817" w:author="Haldar, Souvik" w:date="2022-06-25T13:29:00Z">
              <w:r w:rsidRPr="000F7EDC">
                <w:rPr>
                  <w:rFonts w:asciiTheme="minorHAnsi" w:eastAsia="Times New Roman" w:hAnsiTheme="minorHAnsi" w:cstheme="minorHAnsi"/>
                  <w:color w:val="000000"/>
                  <w:sz w:val="22"/>
                  <w:lang w:val="es-ES" w:eastAsia="es-ES"/>
                  <w:rPrChange w:id="818" w:author="Haldar, Souvik" w:date="2022-06-25T18:15:00Z">
                    <w:rPr>
                      <w:rFonts w:ascii="Calibri" w:eastAsia="Times New Roman" w:hAnsi="Calibri" w:cs="Calibri"/>
                      <w:color w:val="000000"/>
                      <w:sz w:val="22"/>
                      <w:lang w:val="es-ES" w:eastAsia="es-ES"/>
                    </w:rPr>
                  </w:rPrChange>
                </w:rPr>
                <w:t>JTI001009440</w:t>
              </w:r>
            </w:ins>
          </w:p>
        </w:tc>
        <w:tc>
          <w:tcPr>
            <w:tcW w:w="1300" w:type="dxa"/>
            <w:shd w:val="clear" w:color="auto" w:fill="auto"/>
            <w:noWrap/>
            <w:vAlign w:val="bottom"/>
            <w:hideMark/>
          </w:tcPr>
          <w:p w14:paraId="2069CFBD" w14:textId="77777777" w:rsidR="000077C2" w:rsidRPr="000F7EDC" w:rsidRDefault="000077C2" w:rsidP="00EE309B">
            <w:pPr>
              <w:spacing w:after="0" w:line="240" w:lineRule="auto"/>
              <w:jc w:val="center"/>
              <w:rPr>
                <w:ins w:id="819" w:author="Haldar, Souvik" w:date="2022-06-25T13:29:00Z"/>
                <w:rFonts w:asciiTheme="minorHAnsi" w:eastAsia="Times New Roman" w:hAnsiTheme="minorHAnsi" w:cstheme="minorHAnsi"/>
                <w:color w:val="000000"/>
                <w:sz w:val="22"/>
                <w:lang w:val="es-ES" w:eastAsia="es-ES"/>
                <w:rPrChange w:id="820" w:author="Haldar, Souvik" w:date="2022-06-25T18:15:00Z">
                  <w:rPr>
                    <w:ins w:id="821" w:author="Haldar, Souvik" w:date="2022-06-25T13:29:00Z"/>
                    <w:rFonts w:ascii="Calibri" w:eastAsia="Times New Roman" w:hAnsi="Calibri" w:cs="Calibri"/>
                    <w:color w:val="000000"/>
                    <w:sz w:val="22"/>
                    <w:lang w:val="es-ES" w:eastAsia="es-ES"/>
                  </w:rPr>
                </w:rPrChange>
              </w:rPr>
            </w:pPr>
            <w:ins w:id="822" w:author="Haldar, Souvik" w:date="2022-06-25T13:29:00Z">
              <w:r w:rsidRPr="000F7EDC">
                <w:rPr>
                  <w:rFonts w:asciiTheme="minorHAnsi" w:eastAsia="Times New Roman" w:hAnsiTheme="minorHAnsi" w:cstheme="minorHAnsi"/>
                  <w:color w:val="000000"/>
                  <w:sz w:val="22"/>
                  <w:lang w:val="es-ES" w:eastAsia="es-ES"/>
                  <w:rPrChange w:id="823" w:author="Haldar, Souvik" w:date="2022-06-25T18:15:00Z">
                    <w:rPr>
                      <w:rFonts w:ascii="Calibri" w:eastAsia="Times New Roman" w:hAnsi="Calibri" w:cs="Calibri"/>
                      <w:color w:val="000000"/>
                      <w:sz w:val="22"/>
                      <w:lang w:val="es-ES" w:eastAsia="es-ES"/>
                    </w:rPr>
                  </w:rPrChange>
                </w:rPr>
                <w:t>40</w:t>
              </w:r>
            </w:ins>
          </w:p>
        </w:tc>
        <w:tc>
          <w:tcPr>
            <w:tcW w:w="4428" w:type="dxa"/>
            <w:shd w:val="clear" w:color="auto" w:fill="auto"/>
            <w:noWrap/>
            <w:vAlign w:val="bottom"/>
            <w:hideMark/>
          </w:tcPr>
          <w:p w14:paraId="16533F0F" w14:textId="77777777" w:rsidR="000077C2" w:rsidRPr="000F7EDC" w:rsidRDefault="000077C2" w:rsidP="00EE309B">
            <w:pPr>
              <w:spacing w:after="0" w:line="240" w:lineRule="auto"/>
              <w:jc w:val="center"/>
              <w:rPr>
                <w:ins w:id="824" w:author="Haldar, Souvik" w:date="2022-06-25T13:29:00Z"/>
                <w:rFonts w:asciiTheme="minorHAnsi" w:eastAsia="Times New Roman" w:hAnsiTheme="minorHAnsi" w:cstheme="minorHAnsi"/>
                <w:color w:val="000000"/>
                <w:sz w:val="22"/>
                <w:lang w:val="es-ES" w:eastAsia="es-ES"/>
                <w:rPrChange w:id="825" w:author="Haldar, Souvik" w:date="2022-06-25T18:15:00Z">
                  <w:rPr>
                    <w:ins w:id="826" w:author="Haldar, Souvik" w:date="2022-06-25T13:29:00Z"/>
                    <w:rFonts w:ascii="Calibri" w:eastAsia="Times New Roman" w:hAnsi="Calibri" w:cs="Calibri"/>
                    <w:color w:val="000000"/>
                    <w:sz w:val="22"/>
                    <w:lang w:val="es-ES" w:eastAsia="es-ES"/>
                  </w:rPr>
                </w:rPrChange>
              </w:rPr>
            </w:pPr>
            <w:ins w:id="827" w:author="Haldar, Souvik" w:date="2022-06-25T13:29:00Z">
              <w:r w:rsidRPr="000F7EDC">
                <w:rPr>
                  <w:rFonts w:asciiTheme="minorHAnsi" w:eastAsia="Times New Roman" w:hAnsiTheme="minorHAnsi" w:cstheme="minorHAnsi"/>
                  <w:color w:val="000000"/>
                  <w:sz w:val="22"/>
                  <w:lang w:val="es-ES" w:eastAsia="es-ES"/>
                  <w:rPrChange w:id="828" w:author="Haldar, Souvik" w:date="2022-06-25T18:15:00Z">
                    <w:rPr>
                      <w:rFonts w:ascii="Calibri" w:eastAsia="Times New Roman" w:hAnsi="Calibri" w:cs="Calibri"/>
                      <w:color w:val="000000"/>
                      <w:sz w:val="22"/>
                      <w:lang w:val="es-ES" w:eastAsia="es-ES"/>
                    </w:rPr>
                  </w:rPrChange>
                </w:rPr>
                <w:t>2893aa7898673cb7a8a5c25a9c7dea2b5f</w:t>
              </w:r>
            </w:ins>
          </w:p>
        </w:tc>
        <w:tc>
          <w:tcPr>
            <w:tcW w:w="1710" w:type="dxa"/>
            <w:shd w:val="clear" w:color="auto" w:fill="auto"/>
            <w:noWrap/>
            <w:vAlign w:val="bottom"/>
            <w:hideMark/>
          </w:tcPr>
          <w:p w14:paraId="12A6DB2C" w14:textId="77777777" w:rsidR="000077C2" w:rsidRPr="000F7EDC" w:rsidRDefault="000077C2" w:rsidP="00EE309B">
            <w:pPr>
              <w:spacing w:after="0" w:line="240" w:lineRule="auto"/>
              <w:jc w:val="center"/>
              <w:rPr>
                <w:ins w:id="829" w:author="Haldar, Souvik" w:date="2022-06-25T13:29:00Z"/>
                <w:rFonts w:asciiTheme="minorHAnsi" w:eastAsia="Times New Roman" w:hAnsiTheme="minorHAnsi" w:cstheme="minorHAnsi"/>
                <w:color w:val="000000"/>
                <w:sz w:val="22"/>
                <w:lang w:val="es-ES" w:eastAsia="es-ES"/>
                <w:rPrChange w:id="830" w:author="Haldar, Souvik" w:date="2022-06-25T18:15:00Z">
                  <w:rPr>
                    <w:ins w:id="831" w:author="Haldar, Souvik" w:date="2022-06-25T13:29:00Z"/>
                    <w:rFonts w:ascii="Calibri" w:eastAsia="Times New Roman" w:hAnsi="Calibri" w:cs="Calibri"/>
                    <w:color w:val="000000"/>
                    <w:sz w:val="22"/>
                    <w:lang w:val="es-ES" w:eastAsia="es-ES"/>
                  </w:rPr>
                </w:rPrChange>
              </w:rPr>
            </w:pPr>
            <w:ins w:id="832" w:author="Haldar, Souvik" w:date="2022-06-25T13:29:00Z">
              <w:r w:rsidRPr="000F7EDC">
                <w:rPr>
                  <w:rFonts w:asciiTheme="minorHAnsi" w:eastAsia="Times New Roman" w:hAnsiTheme="minorHAnsi" w:cstheme="minorHAnsi"/>
                  <w:color w:val="000000"/>
                  <w:sz w:val="22"/>
                  <w:lang w:val="es-ES" w:eastAsia="es-ES"/>
                  <w:rPrChange w:id="833" w:author="Haldar, Souvik" w:date="2022-06-25T18:15:00Z">
                    <w:rPr>
                      <w:rFonts w:ascii="Calibri" w:eastAsia="Times New Roman" w:hAnsi="Calibri" w:cs="Calibri"/>
                      <w:color w:val="000000"/>
                      <w:sz w:val="22"/>
                      <w:lang w:val="es-ES" w:eastAsia="es-ES"/>
                    </w:rPr>
                  </w:rPrChange>
                </w:rPr>
                <w:t>4/27/2021</w:t>
              </w:r>
            </w:ins>
          </w:p>
        </w:tc>
      </w:tr>
      <w:tr w:rsidR="000077C2" w:rsidRPr="000F7EDC" w14:paraId="33BC0734" w14:textId="77777777" w:rsidTr="00EE309B">
        <w:trPr>
          <w:trHeight w:val="288"/>
          <w:ins w:id="834" w:author="Haldar, Souvik" w:date="2022-06-25T13:29:00Z"/>
        </w:trPr>
        <w:tc>
          <w:tcPr>
            <w:tcW w:w="1377" w:type="dxa"/>
            <w:shd w:val="clear" w:color="auto" w:fill="auto"/>
            <w:noWrap/>
            <w:vAlign w:val="bottom"/>
            <w:hideMark/>
          </w:tcPr>
          <w:p w14:paraId="0AD6714E" w14:textId="77777777" w:rsidR="000077C2" w:rsidRPr="000F7EDC" w:rsidRDefault="000077C2" w:rsidP="00EE309B">
            <w:pPr>
              <w:spacing w:after="0" w:line="240" w:lineRule="auto"/>
              <w:jc w:val="center"/>
              <w:rPr>
                <w:ins w:id="835" w:author="Haldar, Souvik" w:date="2022-06-25T13:29:00Z"/>
                <w:rFonts w:asciiTheme="minorHAnsi" w:eastAsia="Times New Roman" w:hAnsiTheme="minorHAnsi" w:cstheme="minorHAnsi"/>
                <w:color w:val="000000"/>
                <w:sz w:val="22"/>
                <w:lang w:val="es-ES" w:eastAsia="es-ES"/>
                <w:rPrChange w:id="836" w:author="Haldar, Souvik" w:date="2022-06-25T18:15:00Z">
                  <w:rPr>
                    <w:ins w:id="837" w:author="Haldar, Souvik" w:date="2022-06-25T13:29:00Z"/>
                    <w:rFonts w:ascii="Calibri" w:eastAsia="Times New Roman" w:hAnsi="Calibri" w:cs="Calibri"/>
                    <w:color w:val="000000"/>
                    <w:sz w:val="22"/>
                    <w:lang w:val="es-ES" w:eastAsia="es-ES"/>
                  </w:rPr>
                </w:rPrChange>
              </w:rPr>
            </w:pPr>
            <w:ins w:id="838" w:author="Haldar, Souvik" w:date="2022-06-25T13:29:00Z">
              <w:r w:rsidRPr="000F7EDC">
                <w:rPr>
                  <w:rFonts w:asciiTheme="minorHAnsi" w:eastAsia="Times New Roman" w:hAnsiTheme="minorHAnsi" w:cstheme="minorHAnsi"/>
                  <w:color w:val="000000"/>
                  <w:sz w:val="22"/>
                  <w:lang w:val="es-ES" w:eastAsia="es-ES"/>
                  <w:rPrChange w:id="839" w:author="Haldar, Souvik" w:date="2022-06-25T18:15:00Z">
                    <w:rPr>
                      <w:rFonts w:ascii="Calibri" w:eastAsia="Times New Roman" w:hAnsi="Calibri" w:cs="Calibri"/>
                      <w:color w:val="000000"/>
                      <w:sz w:val="22"/>
                      <w:lang w:val="es-ES" w:eastAsia="es-ES"/>
                    </w:rPr>
                  </w:rPrChange>
                </w:rPr>
                <w:t>JTI001019220</w:t>
              </w:r>
            </w:ins>
          </w:p>
        </w:tc>
        <w:tc>
          <w:tcPr>
            <w:tcW w:w="1300" w:type="dxa"/>
            <w:shd w:val="clear" w:color="auto" w:fill="auto"/>
            <w:noWrap/>
            <w:vAlign w:val="bottom"/>
            <w:hideMark/>
          </w:tcPr>
          <w:p w14:paraId="5FC57F6C" w14:textId="77777777" w:rsidR="000077C2" w:rsidRPr="000F7EDC" w:rsidRDefault="000077C2" w:rsidP="00EE309B">
            <w:pPr>
              <w:spacing w:after="0" w:line="240" w:lineRule="auto"/>
              <w:jc w:val="center"/>
              <w:rPr>
                <w:ins w:id="840" w:author="Haldar, Souvik" w:date="2022-06-25T13:29:00Z"/>
                <w:rFonts w:asciiTheme="minorHAnsi" w:eastAsia="Times New Roman" w:hAnsiTheme="minorHAnsi" w:cstheme="minorHAnsi"/>
                <w:color w:val="000000"/>
                <w:sz w:val="22"/>
                <w:lang w:val="es-ES" w:eastAsia="es-ES"/>
                <w:rPrChange w:id="841" w:author="Haldar, Souvik" w:date="2022-06-25T18:15:00Z">
                  <w:rPr>
                    <w:ins w:id="842" w:author="Haldar, Souvik" w:date="2022-06-25T13:29:00Z"/>
                    <w:rFonts w:ascii="Calibri" w:eastAsia="Times New Roman" w:hAnsi="Calibri" w:cs="Calibri"/>
                    <w:color w:val="000000"/>
                    <w:sz w:val="22"/>
                    <w:lang w:val="es-ES" w:eastAsia="es-ES"/>
                  </w:rPr>
                </w:rPrChange>
              </w:rPr>
            </w:pPr>
            <w:ins w:id="843" w:author="Haldar, Souvik" w:date="2022-06-25T13:29:00Z">
              <w:r w:rsidRPr="000F7EDC">
                <w:rPr>
                  <w:rFonts w:asciiTheme="minorHAnsi" w:eastAsia="Times New Roman" w:hAnsiTheme="minorHAnsi" w:cstheme="minorHAnsi"/>
                  <w:color w:val="000000"/>
                  <w:sz w:val="22"/>
                  <w:lang w:val="es-ES" w:eastAsia="es-ES"/>
                  <w:rPrChange w:id="844" w:author="Haldar, Souvik" w:date="2022-06-25T18:15:00Z">
                    <w:rPr>
                      <w:rFonts w:ascii="Calibri" w:eastAsia="Times New Roman" w:hAnsi="Calibri" w:cs="Calibri"/>
                      <w:color w:val="000000"/>
                      <w:sz w:val="22"/>
                      <w:lang w:val="es-ES" w:eastAsia="es-ES"/>
                    </w:rPr>
                  </w:rPrChange>
                </w:rPr>
                <w:t>40</w:t>
              </w:r>
            </w:ins>
          </w:p>
        </w:tc>
        <w:tc>
          <w:tcPr>
            <w:tcW w:w="4428" w:type="dxa"/>
            <w:shd w:val="clear" w:color="auto" w:fill="auto"/>
            <w:noWrap/>
            <w:vAlign w:val="bottom"/>
            <w:hideMark/>
          </w:tcPr>
          <w:p w14:paraId="36B63404" w14:textId="77777777" w:rsidR="000077C2" w:rsidRPr="000F7EDC" w:rsidRDefault="000077C2" w:rsidP="00EE309B">
            <w:pPr>
              <w:spacing w:after="0" w:line="240" w:lineRule="auto"/>
              <w:jc w:val="center"/>
              <w:rPr>
                <w:ins w:id="845" w:author="Haldar, Souvik" w:date="2022-06-25T13:29:00Z"/>
                <w:rFonts w:asciiTheme="minorHAnsi" w:eastAsia="Times New Roman" w:hAnsiTheme="minorHAnsi" w:cstheme="minorHAnsi"/>
                <w:color w:val="000000"/>
                <w:sz w:val="22"/>
                <w:lang w:val="es-ES" w:eastAsia="es-ES"/>
                <w:rPrChange w:id="846" w:author="Haldar, Souvik" w:date="2022-06-25T18:15:00Z">
                  <w:rPr>
                    <w:ins w:id="847" w:author="Haldar, Souvik" w:date="2022-06-25T13:29:00Z"/>
                    <w:rFonts w:ascii="Calibri" w:eastAsia="Times New Roman" w:hAnsi="Calibri" w:cs="Calibri"/>
                    <w:color w:val="000000"/>
                    <w:sz w:val="22"/>
                    <w:lang w:val="es-ES" w:eastAsia="es-ES"/>
                  </w:rPr>
                </w:rPrChange>
              </w:rPr>
            </w:pPr>
            <w:ins w:id="848" w:author="Haldar, Souvik" w:date="2022-06-25T13:29:00Z">
              <w:r w:rsidRPr="000F7EDC">
                <w:rPr>
                  <w:rFonts w:asciiTheme="minorHAnsi" w:eastAsia="Times New Roman" w:hAnsiTheme="minorHAnsi" w:cstheme="minorHAnsi"/>
                  <w:color w:val="000000"/>
                  <w:sz w:val="22"/>
                  <w:lang w:val="es-ES" w:eastAsia="es-ES"/>
                  <w:rPrChange w:id="849" w:author="Haldar, Souvik" w:date="2022-06-25T18:15:00Z">
                    <w:rPr>
                      <w:rFonts w:ascii="Calibri" w:eastAsia="Times New Roman" w:hAnsi="Calibri" w:cs="Calibri"/>
                      <w:color w:val="000000"/>
                      <w:sz w:val="22"/>
                      <w:lang w:val="es-ES" w:eastAsia="es-ES"/>
                    </w:rPr>
                  </w:rPrChange>
                </w:rPr>
                <w:t>5408751dba3514cacd63a856001df3b3c6</w:t>
              </w:r>
            </w:ins>
          </w:p>
        </w:tc>
        <w:tc>
          <w:tcPr>
            <w:tcW w:w="1710" w:type="dxa"/>
            <w:shd w:val="clear" w:color="auto" w:fill="auto"/>
            <w:noWrap/>
            <w:vAlign w:val="bottom"/>
            <w:hideMark/>
          </w:tcPr>
          <w:p w14:paraId="06F658DF" w14:textId="77777777" w:rsidR="000077C2" w:rsidRPr="000F7EDC" w:rsidRDefault="000077C2" w:rsidP="00EE309B">
            <w:pPr>
              <w:spacing w:after="0" w:line="240" w:lineRule="auto"/>
              <w:jc w:val="center"/>
              <w:rPr>
                <w:ins w:id="850" w:author="Haldar, Souvik" w:date="2022-06-25T13:29:00Z"/>
                <w:rFonts w:asciiTheme="minorHAnsi" w:eastAsia="Times New Roman" w:hAnsiTheme="minorHAnsi" w:cstheme="minorHAnsi"/>
                <w:color w:val="000000"/>
                <w:sz w:val="22"/>
                <w:lang w:val="es-ES" w:eastAsia="es-ES"/>
                <w:rPrChange w:id="851" w:author="Haldar, Souvik" w:date="2022-06-25T18:15:00Z">
                  <w:rPr>
                    <w:ins w:id="852" w:author="Haldar, Souvik" w:date="2022-06-25T13:29:00Z"/>
                    <w:rFonts w:ascii="Calibri" w:eastAsia="Times New Roman" w:hAnsi="Calibri" w:cs="Calibri"/>
                    <w:color w:val="000000"/>
                    <w:sz w:val="22"/>
                    <w:lang w:val="es-ES" w:eastAsia="es-ES"/>
                  </w:rPr>
                </w:rPrChange>
              </w:rPr>
            </w:pPr>
            <w:ins w:id="853" w:author="Haldar, Souvik" w:date="2022-06-25T13:29:00Z">
              <w:r w:rsidRPr="000F7EDC">
                <w:rPr>
                  <w:rFonts w:asciiTheme="minorHAnsi" w:eastAsia="Times New Roman" w:hAnsiTheme="minorHAnsi" w:cstheme="minorHAnsi"/>
                  <w:color w:val="000000"/>
                  <w:sz w:val="22"/>
                  <w:lang w:val="es-ES" w:eastAsia="es-ES"/>
                  <w:rPrChange w:id="854" w:author="Haldar, Souvik" w:date="2022-06-25T18:15:00Z">
                    <w:rPr>
                      <w:rFonts w:ascii="Calibri" w:eastAsia="Times New Roman" w:hAnsi="Calibri" w:cs="Calibri"/>
                      <w:color w:val="000000"/>
                      <w:sz w:val="22"/>
                      <w:lang w:val="es-ES" w:eastAsia="es-ES"/>
                    </w:rPr>
                  </w:rPrChange>
                </w:rPr>
                <w:t>9/11/2021</w:t>
              </w:r>
            </w:ins>
          </w:p>
        </w:tc>
      </w:tr>
      <w:tr w:rsidR="000077C2" w:rsidRPr="000F7EDC" w14:paraId="377941D0" w14:textId="77777777" w:rsidTr="00EE309B">
        <w:trPr>
          <w:trHeight w:val="288"/>
          <w:ins w:id="855" w:author="Haldar, Souvik" w:date="2022-06-25T13:29:00Z"/>
        </w:trPr>
        <w:tc>
          <w:tcPr>
            <w:tcW w:w="1377" w:type="dxa"/>
            <w:shd w:val="clear" w:color="auto" w:fill="auto"/>
            <w:noWrap/>
            <w:vAlign w:val="bottom"/>
            <w:hideMark/>
          </w:tcPr>
          <w:p w14:paraId="4F6D2577" w14:textId="77777777" w:rsidR="000077C2" w:rsidRPr="000F7EDC" w:rsidRDefault="000077C2" w:rsidP="00EE309B">
            <w:pPr>
              <w:spacing w:after="0" w:line="240" w:lineRule="auto"/>
              <w:jc w:val="center"/>
              <w:rPr>
                <w:ins w:id="856" w:author="Haldar, Souvik" w:date="2022-06-25T13:29:00Z"/>
                <w:rFonts w:asciiTheme="minorHAnsi" w:eastAsia="Times New Roman" w:hAnsiTheme="minorHAnsi" w:cstheme="minorHAnsi"/>
                <w:color w:val="000000"/>
                <w:sz w:val="22"/>
                <w:lang w:val="es-ES" w:eastAsia="es-ES"/>
                <w:rPrChange w:id="857" w:author="Haldar, Souvik" w:date="2022-06-25T18:15:00Z">
                  <w:rPr>
                    <w:ins w:id="858" w:author="Haldar, Souvik" w:date="2022-06-25T13:29:00Z"/>
                    <w:rFonts w:ascii="Calibri" w:eastAsia="Times New Roman" w:hAnsi="Calibri" w:cs="Calibri"/>
                    <w:color w:val="000000"/>
                    <w:sz w:val="22"/>
                    <w:lang w:val="es-ES" w:eastAsia="es-ES"/>
                  </w:rPr>
                </w:rPrChange>
              </w:rPr>
            </w:pPr>
            <w:ins w:id="859" w:author="Haldar, Souvik" w:date="2022-06-25T13:29:00Z">
              <w:r w:rsidRPr="000F7EDC">
                <w:rPr>
                  <w:rFonts w:asciiTheme="minorHAnsi" w:eastAsia="Times New Roman" w:hAnsiTheme="minorHAnsi" w:cstheme="minorHAnsi"/>
                  <w:color w:val="000000"/>
                  <w:sz w:val="22"/>
                  <w:lang w:val="es-ES" w:eastAsia="es-ES"/>
                  <w:rPrChange w:id="860" w:author="Haldar, Souvik" w:date="2022-06-25T18:15:00Z">
                    <w:rPr>
                      <w:rFonts w:ascii="Calibri" w:eastAsia="Times New Roman" w:hAnsi="Calibri" w:cs="Calibri"/>
                      <w:color w:val="000000"/>
                      <w:sz w:val="22"/>
                      <w:lang w:val="es-ES" w:eastAsia="es-ES"/>
                    </w:rPr>
                  </w:rPrChange>
                </w:rPr>
                <w:t>JTI001013043</w:t>
              </w:r>
            </w:ins>
          </w:p>
        </w:tc>
        <w:tc>
          <w:tcPr>
            <w:tcW w:w="1300" w:type="dxa"/>
            <w:shd w:val="clear" w:color="auto" w:fill="auto"/>
            <w:noWrap/>
            <w:vAlign w:val="bottom"/>
            <w:hideMark/>
          </w:tcPr>
          <w:p w14:paraId="29431C53" w14:textId="77777777" w:rsidR="000077C2" w:rsidRPr="000F7EDC" w:rsidRDefault="000077C2" w:rsidP="00EE309B">
            <w:pPr>
              <w:spacing w:after="0" w:line="240" w:lineRule="auto"/>
              <w:jc w:val="center"/>
              <w:rPr>
                <w:ins w:id="861" w:author="Haldar, Souvik" w:date="2022-06-25T13:29:00Z"/>
                <w:rFonts w:asciiTheme="minorHAnsi" w:eastAsia="Times New Roman" w:hAnsiTheme="minorHAnsi" w:cstheme="minorHAnsi"/>
                <w:color w:val="000000"/>
                <w:sz w:val="22"/>
                <w:lang w:val="es-ES" w:eastAsia="es-ES"/>
                <w:rPrChange w:id="862" w:author="Haldar, Souvik" w:date="2022-06-25T18:15:00Z">
                  <w:rPr>
                    <w:ins w:id="863" w:author="Haldar, Souvik" w:date="2022-06-25T13:29:00Z"/>
                    <w:rFonts w:ascii="Calibri" w:eastAsia="Times New Roman" w:hAnsi="Calibri" w:cs="Calibri"/>
                    <w:color w:val="000000"/>
                    <w:sz w:val="22"/>
                    <w:lang w:val="es-ES" w:eastAsia="es-ES"/>
                  </w:rPr>
                </w:rPrChange>
              </w:rPr>
            </w:pPr>
            <w:ins w:id="864" w:author="Haldar, Souvik" w:date="2022-06-25T13:29:00Z">
              <w:r w:rsidRPr="000F7EDC">
                <w:rPr>
                  <w:rFonts w:asciiTheme="minorHAnsi" w:eastAsia="Times New Roman" w:hAnsiTheme="minorHAnsi" w:cstheme="minorHAnsi"/>
                  <w:color w:val="000000"/>
                  <w:sz w:val="22"/>
                  <w:lang w:val="es-ES" w:eastAsia="es-ES"/>
                  <w:rPrChange w:id="865" w:author="Haldar, Souvik" w:date="2022-06-25T18:15:00Z">
                    <w:rPr>
                      <w:rFonts w:ascii="Calibri" w:eastAsia="Times New Roman" w:hAnsi="Calibri" w:cs="Calibri"/>
                      <w:color w:val="000000"/>
                      <w:sz w:val="22"/>
                      <w:lang w:val="es-ES" w:eastAsia="es-ES"/>
                    </w:rPr>
                  </w:rPrChange>
                </w:rPr>
                <w:t>40</w:t>
              </w:r>
            </w:ins>
          </w:p>
        </w:tc>
        <w:tc>
          <w:tcPr>
            <w:tcW w:w="4428" w:type="dxa"/>
            <w:shd w:val="clear" w:color="auto" w:fill="auto"/>
            <w:noWrap/>
            <w:vAlign w:val="bottom"/>
            <w:hideMark/>
          </w:tcPr>
          <w:p w14:paraId="0EA26AAE" w14:textId="77777777" w:rsidR="000077C2" w:rsidRPr="000F7EDC" w:rsidRDefault="000077C2" w:rsidP="00EE309B">
            <w:pPr>
              <w:spacing w:after="0" w:line="240" w:lineRule="auto"/>
              <w:jc w:val="center"/>
              <w:rPr>
                <w:ins w:id="866" w:author="Haldar, Souvik" w:date="2022-06-25T13:29:00Z"/>
                <w:rFonts w:asciiTheme="minorHAnsi" w:eastAsia="Times New Roman" w:hAnsiTheme="minorHAnsi" w:cstheme="minorHAnsi"/>
                <w:color w:val="000000"/>
                <w:sz w:val="22"/>
                <w:lang w:val="es-ES" w:eastAsia="es-ES"/>
                <w:rPrChange w:id="867" w:author="Haldar, Souvik" w:date="2022-06-25T18:15:00Z">
                  <w:rPr>
                    <w:ins w:id="868" w:author="Haldar, Souvik" w:date="2022-06-25T13:29:00Z"/>
                    <w:rFonts w:ascii="Calibri" w:eastAsia="Times New Roman" w:hAnsi="Calibri" w:cs="Calibri"/>
                    <w:color w:val="000000"/>
                    <w:sz w:val="22"/>
                    <w:lang w:val="es-ES" w:eastAsia="es-ES"/>
                  </w:rPr>
                </w:rPrChange>
              </w:rPr>
            </w:pPr>
            <w:ins w:id="869" w:author="Haldar, Souvik" w:date="2022-06-25T13:29:00Z">
              <w:r w:rsidRPr="000F7EDC">
                <w:rPr>
                  <w:rFonts w:asciiTheme="minorHAnsi" w:eastAsia="Times New Roman" w:hAnsiTheme="minorHAnsi" w:cstheme="minorHAnsi"/>
                  <w:color w:val="000000"/>
                  <w:sz w:val="22"/>
                  <w:lang w:val="es-ES" w:eastAsia="es-ES"/>
                  <w:rPrChange w:id="870" w:author="Haldar, Souvik" w:date="2022-06-25T18:15:00Z">
                    <w:rPr>
                      <w:rFonts w:ascii="Calibri" w:eastAsia="Times New Roman" w:hAnsi="Calibri" w:cs="Calibri"/>
                      <w:color w:val="000000"/>
                      <w:sz w:val="22"/>
                      <w:lang w:val="es-ES" w:eastAsia="es-ES"/>
                    </w:rPr>
                  </w:rPrChange>
                </w:rPr>
                <w:t>5a09cc8b0a7cbc28fd20d96808013a3f77</w:t>
              </w:r>
            </w:ins>
          </w:p>
        </w:tc>
        <w:tc>
          <w:tcPr>
            <w:tcW w:w="1710" w:type="dxa"/>
            <w:shd w:val="clear" w:color="auto" w:fill="auto"/>
            <w:noWrap/>
            <w:vAlign w:val="bottom"/>
            <w:hideMark/>
          </w:tcPr>
          <w:p w14:paraId="07E3567A" w14:textId="77777777" w:rsidR="000077C2" w:rsidRPr="000F7EDC" w:rsidRDefault="000077C2" w:rsidP="00EE309B">
            <w:pPr>
              <w:spacing w:after="0" w:line="240" w:lineRule="auto"/>
              <w:jc w:val="center"/>
              <w:rPr>
                <w:ins w:id="871" w:author="Haldar, Souvik" w:date="2022-06-25T13:29:00Z"/>
                <w:rFonts w:asciiTheme="minorHAnsi" w:eastAsia="Times New Roman" w:hAnsiTheme="minorHAnsi" w:cstheme="minorHAnsi"/>
                <w:color w:val="000000"/>
                <w:sz w:val="22"/>
                <w:lang w:val="es-ES" w:eastAsia="es-ES"/>
                <w:rPrChange w:id="872" w:author="Haldar, Souvik" w:date="2022-06-25T18:15:00Z">
                  <w:rPr>
                    <w:ins w:id="873" w:author="Haldar, Souvik" w:date="2022-06-25T13:29:00Z"/>
                    <w:rFonts w:ascii="Calibri" w:eastAsia="Times New Roman" w:hAnsi="Calibri" w:cs="Calibri"/>
                    <w:color w:val="000000"/>
                    <w:sz w:val="22"/>
                    <w:lang w:val="es-ES" w:eastAsia="es-ES"/>
                  </w:rPr>
                </w:rPrChange>
              </w:rPr>
            </w:pPr>
            <w:ins w:id="874" w:author="Haldar, Souvik" w:date="2022-06-25T13:29:00Z">
              <w:r w:rsidRPr="000F7EDC">
                <w:rPr>
                  <w:rFonts w:asciiTheme="minorHAnsi" w:eastAsia="Times New Roman" w:hAnsiTheme="minorHAnsi" w:cstheme="minorHAnsi"/>
                  <w:color w:val="000000"/>
                  <w:sz w:val="22"/>
                  <w:lang w:val="es-ES" w:eastAsia="es-ES"/>
                  <w:rPrChange w:id="875" w:author="Haldar, Souvik" w:date="2022-06-25T18:15:00Z">
                    <w:rPr>
                      <w:rFonts w:ascii="Calibri" w:eastAsia="Times New Roman" w:hAnsi="Calibri" w:cs="Calibri"/>
                      <w:color w:val="000000"/>
                      <w:sz w:val="22"/>
                      <w:lang w:val="es-ES" w:eastAsia="es-ES"/>
                    </w:rPr>
                  </w:rPrChange>
                </w:rPr>
                <w:t>6/23/2021</w:t>
              </w:r>
            </w:ins>
          </w:p>
        </w:tc>
      </w:tr>
    </w:tbl>
    <w:p w14:paraId="49F2BA14" w14:textId="77777777" w:rsidR="008D1A1B" w:rsidRPr="00232F29" w:rsidRDefault="008D1A1B" w:rsidP="00232F29">
      <w:pPr>
        <w:pStyle w:val="Heading1"/>
        <w:numPr>
          <w:ilvl w:val="0"/>
          <w:numId w:val="1"/>
        </w:numPr>
        <w:spacing w:before="240" w:line="259" w:lineRule="auto"/>
        <w:ind w:left="630"/>
        <w:rPr>
          <w:b w:val="0"/>
          <w:bCs w:val="0"/>
          <w:sz w:val="44"/>
          <w:szCs w:val="44"/>
          <w:rPrChange w:id="876" w:author="Haldar, Souvik" w:date="2022-06-25T18:18:00Z">
            <w:rPr>
              <w:rFonts w:ascii="Georgia" w:hAnsi="Georgia"/>
              <w:b w:val="0"/>
              <w:color w:val="7ECEAA"/>
              <w:sz w:val="46"/>
              <w:szCs w:val="46"/>
              <w:lang w:val="en-US"/>
            </w:rPr>
          </w:rPrChange>
        </w:rPr>
        <w:pPrChange w:id="877" w:author="Haldar, Souvik" w:date="2022-06-25T18:18:00Z">
          <w:pPr>
            <w:pStyle w:val="Heading1"/>
            <w:numPr>
              <w:numId w:val="1"/>
            </w:numPr>
            <w:spacing w:line="240" w:lineRule="auto"/>
            <w:ind w:left="567" w:hanging="567"/>
          </w:pPr>
        </w:pPrChange>
      </w:pPr>
      <w:bookmarkStart w:id="878" w:name="_Toc106620892"/>
      <w:r w:rsidRPr="00232F29">
        <w:rPr>
          <w:b w:val="0"/>
          <w:bCs w:val="0"/>
          <w:sz w:val="44"/>
          <w:szCs w:val="44"/>
          <w:rPrChange w:id="879" w:author="Haldar, Souvik" w:date="2022-06-25T18:18:00Z">
            <w:rPr>
              <w:rFonts w:ascii="Georgia" w:hAnsi="Georgia"/>
              <w:b w:val="0"/>
              <w:color w:val="7ECEAA"/>
              <w:sz w:val="46"/>
              <w:szCs w:val="46"/>
              <w:lang w:val="en-US"/>
            </w:rPr>
          </w:rPrChange>
        </w:rPr>
        <w:t>Config</w:t>
      </w:r>
      <w:bookmarkEnd w:id="878"/>
    </w:p>
    <w:p w14:paraId="38D98179" w14:textId="77777777" w:rsidR="002261FB" w:rsidRPr="000F7EDC" w:rsidRDefault="002261FB" w:rsidP="002261FB">
      <w:pPr>
        <w:rPr>
          <w:rFonts w:asciiTheme="minorHAnsi" w:hAnsiTheme="minorHAnsi" w:cstheme="minorHAnsi"/>
          <w:lang w:val="en-US"/>
          <w:rPrChange w:id="880" w:author="Haldar, Souvik" w:date="2022-06-25T18:15:00Z">
            <w:rPr>
              <w:lang w:val="en-US"/>
            </w:rPr>
          </w:rPrChange>
        </w:rPr>
      </w:pPr>
    </w:p>
    <w:p w14:paraId="4B8ACCF4" w14:textId="01232B44" w:rsidR="002261FB" w:rsidRPr="000F7EDC" w:rsidRDefault="00FD3785" w:rsidP="002261FB">
      <w:pPr>
        <w:pStyle w:val="Heading2"/>
        <w:rPr>
          <w:rFonts w:asciiTheme="minorHAnsi" w:eastAsia="Times New Roman" w:hAnsiTheme="minorHAnsi" w:cstheme="minorHAnsi"/>
          <w:b w:val="0"/>
          <w:i/>
          <w:color w:val="8F9195"/>
          <w:sz w:val="36"/>
          <w:szCs w:val="36"/>
          <w:lang w:val="en-GB"/>
          <w:rPrChange w:id="881" w:author="Haldar, Souvik" w:date="2022-06-25T18:15:00Z">
            <w:rPr>
              <w:rFonts w:ascii="Georgia" w:eastAsia="Times New Roman" w:hAnsi="Georgia"/>
              <w:b w:val="0"/>
              <w:i/>
              <w:color w:val="8F9195"/>
              <w:sz w:val="36"/>
              <w:szCs w:val="36"/>
              <w:lang w:val="en-GB"/>
            </w:rPr>
          </w:rPrChange>
        </w:rPr>
      </w:pPr>
      <w:bookmarkStart w:id="882" w:name="_Toc106620893"/>
      <w:r w:rsidRPr="000F7EDC">
        <w:rPr>
          <w:rFonts w:asciiTheme="minorHAnsi" w:eastAsia="Times New Roman" w:hAnsiTheme="minorHAnsi" w:cstheme="minorHAnsi"/>
          <w:b w:val="0"/>
          <w:i/>
          <w:color w:val="8F9195"/>
          <w:sz w:val="36"/>
          <w:szCs w:val="36"/>
          <w:lang w:val="en-GB"/>
          <w:rPrChange w:id="883" w:author="Haldar, Souvik" w:date="2022-06-25T18:15:00Z">
            <w:rPr>
              <w:rFonts w:ascii="Georgia" w:eastAsia="Times New Roman" w:hAnsi="Georgia"/>
              <w:b w:val="0"/>
              <w:i/>
              <w:color w:val="8F9195"/>
              <w:sz w:val="36"/>
              <w:szCs w:val="36"/>
              <w:lang w:val="en-GB"/>
            </w:rPr>
          </w:rPrChange>
        </w:rPr>
        <w:t>RFM Definition</w:t>
      </w:r>
      <w:bookmarkEnd w:id="882"/>
    </w:p>
    <w:p w14:paraId="483FADBB" w14:textId="77777777" w:rsidR="00CF2656" w:rsidRPr="000F7EDC" w:rsidRDefault="00CF2656" w:rsidP="00E71A5C">
      <w:pPr>
        <w:spacing w:after="0" w:line="240" w:lineRule="auto"/>
        <w:jc w:val="both"/>
        <w:rPr>
          <w:rFonts w:asciiTheme="minorHAnsi" w:hAnsiTheme="minorHAnsi" w:cstheme="minorHAnsi"/>
          <w:lang w:val="en-US"/>
          <w:rPrChange w:id="884" w:author="Haldar, Souvik" w:date="2022-06-25T18:15:00Z">
            <w:rPr>
              <w:lang w:val="en-US"/>
            </w:rPr>
          </w:rPrChange>
        </w:rPr>
      </w:pPr>
    </w:p>
    <w:p w14:paraId="2F8D6472" w14:textId="1B75B1D4" w:rsidR="00406833" w:rsidRPr="00DF40A0" w:rsidRDefault="00406833" w:rsidP="00406833">
      <w:pPr>
        <w:spacing w:line="240" w:lineRule="auto"/>
        <w:jc w:val="both"/>
        <w:rPr>
          <w:rFonts w:asciiTheme="minorHAnsi" w:eastAsia="Times New Roman" w:hAnsiTheme="minorHAnsi" w:cstheme="minorHAnsi"/>
          <w:sz w:val="24"/>
          <w:szCs w:val="24"/>
          <w:rPrChange w:id="885" w:author="Haldar, Souvik" w:date="2022-06-25T18:15:00Z">
            <w:rPr>
              <w:rFonts w:eastAsia="Times New Roman" w:cs="Arial"/>
              <w:sz w:val="22"/>
            </w:rPr>
          </w:rPrChange>
        </w:rPr>
      </w:pPr>
      <w:r w:rsidRPr="00DF40A0">
        <w:rPr>
          <w:rFonts w:asciiTheme="minorHAnsi" w:eastAsia="Times New Roman" w:hAnsiTheme="minorHAnsi" w:cstheme="minorHAnsi"/>
          <w:sz w:val="24"/>
          <w:szCs w:val="24"/>
          <w:rPrChange w:id="886" w:author="Haldar, Souvik" w:date="2022-06-25T18:15:00Z">
            <w:rPr>
              <w:rFonts w:eastAsia="Times New Roman" w:cs="Arial"/>
              <w:sz w:val="22"/>
            </w:rPr>
          </w:rPrChange>
        </w:rPr>
        <w:t>Recency, Frequency and Monetary</w:t>
      </w:r>
      <w:r w:rsidR="00A03841" w:rsidRPr="00DF40A0">
        <w:rPr>
          <w:rFonts w:asciiTheme="minorHAnsi" w:eastAsia="Times New Roman" w:hAnsiTheme="minorHAnsi" w:cstheme="minorHAnsi"/>
          <w:sz w:val="24"/>
          <w:szCs w:val="24"/>
          <w:rPrChange w:id="887" w:author="Haldar, Souvik" w:date="2022-06-25T18:15:00Z">
            <w:rPr>
              <w:rFonts w:eastAsia="Times New Roman" w:cs="Arial"/>
              <w:sz w:val="22"/>
            </w:rPr>
          </w:rPrChange>
        </w:rPr>
        <w:t xml:space="preserve"> – these three dimensions</w:t>
      </w:r>
      <w:r w:rsidRPr="00DF40A0">
        <w:rPr>
          <w:rFonts w:asciiTheme="minorHAnsi" w:eastAsia="Times New Roman" w:hAnsiTheme="minorHAnsi" w:cstheme="minorHAnsi"/>
          <w:sz w:val="24"/>
          <w:szCs w:val="24"/>
          <w:rPrChange w:id="888" w:author="Haldar, Souvik" w:date="2022-06-25T18:15:00Z">
            <w:rPr>
              <w:rFonts w:eastAsia="Times New Roman" w:cs="Arial"/>
              <w:sz w:val="22"/>
            </w:rPr>
          </w:rPrChange>
        </w:rPr>
        <w:t xml:space="preserve"> are key, as they correspond to core pillars of customer </w:t>
      </w:r>
      <w:r w:rsidR="00A03841" w:rsidRPr="00DF40A0">
        <w:rPr>
          <w:rFonts w:asciiTheme="minorHAnsi" w:eastAsia="Times New Roman" w:hAnsiTheme="minorHAnsi" w:cstheme="minorHAnsi"/>
          <w:sz w:val="24"/>
          <w:szCs w:val="24"/>
          <w:rPrChange w:id="889" w:author="Haldar, Souvik" w:date="2022-06-25T18:15:00Z">
            <w:rPr>
              <w:rFonts w:eastAsia="Times New Roman" w:cs="Arial"/>
              <w:sz w:val="22"/>
            </w:rPr>
          </w:rPrChange>
        </w:rPr>
        <w:t>behaviour</w:t>
      </w:r>
      <w:r w:rsidRPr="00DF40A0">
        <w:rPr>
          <w:rFonts w:asciiTheme="minorHAnsi" w:eastAsia="Times New Roman" w:hAnsiTheme="minorHAnsi" w:cstheme="minorHAnsi"/>
          <w:sz w:val="24"/>
          <w:szCs w:val="24"/>
          <w:rPrChange w:id="890" w:author="Haldar, Souvik" w:date="2022-06-25T18:15:00Z">
            <w:rPr>
              <w:rFonts w:eastAsia="Times New Roman" w:cs="Arial"/>
              <w:sz w:val="22"/>
            </w:rPr>
          </w:rPrChange>
        </w:rPr>
        <w:t>. </w:t>
      </w:r>
    </w:p>
    <w:p w14:paraId="5DB22DAF" w14:textId="77777777" w:rsidR="00406833" w:rsidRPr="00DF40A0" w:rsidRDefault="00406833" w:rsidP="00406833">
      <w:pPr>
        <w:pStyle w:val="ListParagraph"/>
        <w:numPr>
          <w:ilvl w:val="0"/>
          <w:numId w:val="32"/>
        </w:numPr>
        <w:spacing w:line="240" w:lineRule="auto"/>
        <w:jc w:val="both"/>
        <w:rPr>
          <w:rFonts w:asciiTheme="minorHAnsi" w:eastAsia="Times New Roman" w:hAnsiTheme="minorHAnsi" w:cstheme="minorHAnsi"/>
          <w:sz w:val="24"/>
          <w:szCs w:val="24"/>
          <w:rPrChange w:id="891" w:author="Haldar, Souvik" w:date="2022-06-25T18:15:00Z">
            <w:rPr>
              <w:rFonts w:eastAsia="Times New Roman"/>
            </w:rPr>
          </w:rPrChange>
        </w:rPr>
      </w:pPr>
      <w:r w:rsidRPr="00DF40A0">
        <w:rPr>
          <w:rFonts w:asciiTheme="minorHAnsi" w:eastAsia="Times New Roman" w:hAnsiTheme="minorHAnsi" w:cstheme="minorHAnsi"/>
          <w:b/>
          <w:bCs/>
          <w:sz w:val="24"/>
          <w:szCs w:val="24"/>
          <w:rPrChange w:id="892" w:author="Haldar, Souvik" w:date="2022-06-25T18:15:00Z">
            <w:rPr>
              <w:rFonts w:eastAsia="Times New Roman"/>
              <w:b/>
              <w:bCs/>
            </w:rPr>
          </w:rPrChange>
        </w:rPr>
        <w:lastRenderedPageBreak/>
        <w:t>Recency:</w:t>
      </w:r>
      <w:r w:rsidRPr="00DF40A0">
        <w:rPr>
          <w:rFonts w:asciiTheme="minorHAnsi" w:eastAsia="Times New Roman" w:hAnsiTheme="minorHAnsi" w:cstheme="minorHAnsi"/>
          <w:sz w:val="24"/>
          <w:szCs w:val="24"/>
          <w:rPrChange w:id="893" w:author="Haldar, Souvik" w:date="2022-06-25T18:15:00Z">
            <w:rPr>
              <w:rFonts w:eastAsia="Times New Roman"/>
            </w:rPr>
          </w:rPrChange>
        </w:rPr>
        <w:t xml:space="preserve"> Customers who have bought more recently are more likely to respond to marketing content, which means they may be more likely to take advantage of an offer or read more about your brand and its products. </w:t>
      </w:r>
    </w:p>
    <w:p w14:paraId="178F72B6" w14:textId="77777777" w:rsidR="00406833" w:rsidRPr="00DF40A0" w:rsidRDefault="00406833" w:rsidP="00406833">
      <w:pPr>
        <w:pStyle w:val="ListParagraph"/>
        <w:numPr>
          <w:ilvl w:val="0"/>
          <w:numId w:val="32"/>
        </w:numPr>
        <w:spacing w:after="0" w:line="240" w:lineRule="auto"/>
        <w:jc w:val="both"/>
        <w:rPr>
          <w:rFonts w:asciiTheme="minorHAnsi" w:eastAsia="Times New Roman" w:hAnsiTheme="minorHAnsi" w:cstheme="minorHAnsi"/>
          <w:sz w:val="24"/>
          <w:szCs w:val="24"/>
          <w:rPrChange w:id="894" w:author="Haldar, Souvik" w:date="2022-06-25T18:15:00Z">
            <w:rPr>
              <w:rFonts w:eastAsia="Times New Roman"/>
            </w:rPr>
          </w:rPrChange>
        </w:rPr>
      </w:pPr>
      <w:r w:rsidRPr="00DF40A0">
        <w:rPr>
          <w:rFonts w:asciiTheme="minorHAnsi" w:eastAsia="Times New Roman" w:hAnsiTheme="minorHAnsi" w:cstheme="minorHAnsi"/>
          <w:b/>
          <w:bCs/>
          <w:sz w:val="24"/>
          <w:szCs w:val="24"/>
          <w:rPrChange w:id="895" w:author="Haldar, Souvik" w:date="2022-06-25T18:15:00Z">
            <w:rPr>
              <w:rFonts w:eastAsia="Times New Roman"/>
              <w:b/>
              <w:bCs/>
            </w:rPr>
          </w:rPrChange>
        </w:rPr>
        <w:t>Frequency:</w:t>
      </w:r>
      <w:r w:rsidRPr="00DF40A0">
        <w:rPr>
          <w:rFonts w:asciiTheme="minorHAnsi" w:eastAsia="Times New Roman" w:hAnsiTheme="minorHAnsi" w:cstheme="minorHAnsi"/>
          <w:sz w:val="24"/>
          <w:szCs w:val="24"/>
          <w:rPrChange w:id="896" w:author="Haldar, Souvik" w:date="2022-06-25T18:15:00Z">
            <w:rPr>
              <w:rFonts w:eastAsia="Times New Roman"/>
            </w:rPr>
          </w:rPrChange>
        </w:rPr>
        <w:t xml:space="preserve"> Higher repurchase rate is a reliable indicator of customer enthusiasm and engagement.</w:t>
      </w:r>
    </w:p>
    <w:p w14:paraId="75306550" w14:textId="534C8179" w:rsidR="00406833" w:rsidRPr="00DF40A0" w:rsidRDefault="00406833" w:rsidP="00406833">
      <w:pPr>
        <w:pStyle w:val="ListParagraph"/>
        <w:numPr>
          <w:ilvl w:val="0"/>
          <w:numId w:val="32"/>
        </w:numPr>
        <w:spacing w:after="0" w:line="240" w:lineRule="auto"/>
        <w:jc w:val="both"/>
        <w:rPr>
          <w:rFonts w:asciiTheme="minorHAnsi" w:eastAsia="Times New Roman" w:hAnsiTheme="minorHAnsi" w:cstheme="minorHAnsi"/>
          <w:sz w:val="24"/>
          <w:szCs w:val="24"/>
          <w:rPrChange w:id="897" w:author="Haldar, Souvik" w:date="2022-06-25T18:15:00Z">
            <w:rPr>
              <w:rFonts w:eastAsia="Times New Roman"/>
            </w:rPr>
          </w:rPrChange>
        </w:rPr>
      </w:pPr>
      <w:r w:rsidRPr="00DF40A0">
        <w:rPr>
          <w:rFonts w:asciiTheme="minorHAnsi" w:eastAsia="Times New Roman" w:hAnsiTheme="minorHAnsi" w:cstheme="minorHAnsi"/>
          <w:b/>
          <w:bCs/>
          <w:sz w:val="24"/>
          <w:szCs w:val="24"/>
          <w:rPrChange w:id="898" w:author="Haldar, Souvik" w:date="2022-06-25T18:15:00Z">
            <w:rPr>
              <w:rFonts w:eastAsia="Times New Roman"/>
              <w:b/>
              <w:bCs/>
            </w:rPr>
          </w:rPrChange>
        </w:rPr>
        <w:t>Monetary:</w:t>
      </w:r>
      <w:r w:rsidRPr="00DF40A0">
        <w:rPr>
          <w:rFonts w:asciiTheme="minorHAnsi" w:eastAsia="Times New Roman" w:hAnsiTheme="minorHAnsi" w:cstheme="minorHAnsi"/>
          <w:sz w:val="24"/>
          <w:szCs w:val="24"/>
          <w:rPrChange w:id="899" w:author="Haldar, Souvik" w:date="2022-06-25T18:15:00Z">
            <w:rPr>
              <w:rFonts w:eastAsia="Times New Roman"/>
            </w:rPr>
          </w:rPrChange>
        </w:rPr>
        <w:t xml:space="preserve"> Customer segments based on amount spent allows you to understand which customers are bigger spenders than others.</w:t>
      </w:r>
    </w:p>
    <w:p w14:paraId="18E24A79" w14:textId="1C136E7D" w:rsidR="00A03841" w:rsidRPr="000F7EDC" w:rsidRDefault="00A03841" w:rsidP="00A03841">
      <w:pPr>
        <w:pStyle w:val="Heading2"/>
        <w:rPr>
          <w:rFonts w:asciiTheme="minorHAnsi" w:eastAsia="Times New Roman" w:hAnsiTheme="minorHAnsi" w:cstheme="minorHAnsi"/>
          <w:b w:val="0"/>
          <w:i/>
          <w:color w:val="8F9195"/>
          <w:sz w:val="36"/>
          <w:szCs w:val="36"/>
          <w:lang w:val="en-GB"/>
          <w:rPrChange w:id="900" w:author="Haldar, Souvik" w:date="2022-06-25T18:15:00Z">
            <w:rPr>
              <w:rFonts w:ascii="Georgia" w:eastAsia="Times New Roman" w:hAnsi="Georgia"/>
              <w:b w:val="0"/>
              <w:i/>
              <w:color w:val="8F9195"/>
              <w:sz w:val="36"/>
              <w:szCs w:val="36"/>
              <w:lang w:val="en-GB"/>
            </w:rPr>
          </w:rPrChange>
        </w:rPr>
      </w:pPr>
      <w:bookmarkStart w:id="901" w:name="_Toc106620894"/>
      <w:r w:rsidRPr="000F7EDC">
        <w:rPr>
          <w:rFonts w:asciiTheme="minorHAnsi" w:eastAsia="Times New Roman" w:hAnsiTheme="minorHAnsi" w:cstheme="minorHAnsi"/>
          <w:b w:val="0"/>
          <w:i/>
          <w:color w:val="8F9195"/>
          <w:sz w:val="36"/>
          <w:szCs w:val="36"/>
          <w:lang w:val="en-GB"/>
          <w:rPrChange w:id="902" w:author="Haldar, Souvik" w:date="2022-06-25T18:15:00Z">
            <w:rPr>
              <w:rFonts w:ascii="Georgia" w:eastAsia="Times New Roman" w:hAnsi="Georgia"/>
              <w:b w:val="0"/>
              <w:i/>
              <w:color w:val="8F9195"/>
              <w:sz w:val="36"/>
              <w:szCs w:val="36"/>
              <w:lang w:val="en-GB"/>
            </w:rPr>
          </w:rPrChange>
        </w:rPr>
        <w:t>Assumptions</w:t>
      </w:r>
      <w:bookmarkEnd w:id="901"/>
    </w:p>
    <w:p w14:paraId="164B1FCB" w14:textId="18D7E885" w:rsidR="009F3FE7" w:rsidRPr="00DF40A0" w:rsidRDefault="004E78BC" w:rsidP="009F3FE7">
      <w:pPr>
        <w:pStyle w:val="ListParagraph"/>
        <w:numPr>
          <w:ilvl w:val="0"/>
          <w:numId w:val="32"/>
        </w:numPr>
        <w:spacing w:line="240" w:lineRule="auto"/>
        <w:jc w:val="both"/>
        <w:rPr>
          <w:rFonts w:asciiTheme="minorHAnsi" w:eastAsia="Times New Roman" w:hAnsiTheme="minorHAnsi" w:cstheme="minorHAnsi"/>
          <w:sz w:val="24"/>
          <w:szCs w:val="24"/>
          <w:rPrChange w:id="903" w:author="Haldar, Souvik" w:date="2022-06-25T18:15:00Z">
            <w:rPr>
              <w:rFonts w:eastAsia="Times New Roman"/>
            </w:rPr>
          </w:rPrChange>
        </w:rPr>
      </w:pPr>
      <w:r w:rsidRPr="00DF40A0">
        <w:rPr>
          <w:rFonts w:asciiTheme="minorHAnsi" w:eastAsia="Times New Roman" w:hAnsiTheme="minorHAnsi" w:cstheme="minorHAnsi"/>
          <w:b/>
          <w:bCs/>
          <w:sz w:val="24"/>
          <w:szCs w:val="24"/>
          <w:rPrChange w:id="904" w:author="Haldar, Souvik" w:date="2022-06-25T18:15:00Z">
            <w:rPr>
              <w:rFonts w:eastAsia="Times New Roman"/>
              <w:b/>
              <w:bCs/>
            </w:rPr>
          </w:rPrChange>
        </w:rPr>
        <w:t>N</w:t>
      </w:r>
      <w:r w:rsidR="009F3FE7" w:rsidRPr="00DF40A0">
        <w:rPr>
          <w:rFonts w:asciiTheme="minorHAnsi" w:eastAsia="Times New Roman" w:hAnsiTheme="minorHAnsi" w:cstheme="minorHAnsi"/>
          <w:b/>
          <w:bCs/>
          <w:sz w:val="24"/>
          <w:szCs w:val="24"/>
          <w:rPrChange w:id="905" w:author="Haldar, Souvik" w:date="2022-06-25T18:15:00Z">
            <w:rPr>
              <w:rFonts w:eastAsia="Times New Roman"/>
              <w:b/>
              <w:bCs/>
            </w:rPr>
          </w:rPrChange>
        </w:rPr>
        <w:t>o</w:t>
      </w:r>
      <w:r w:rsidRPr="00DF40A0">
        <w:rPr>
          <w:rFonts w:asciiTheme="minorHAnsi" w:eastAsia="Times New Roman" w:hAnsiTheme="minorHAnsi" w:cstheme="minorHAnsi"/>
          <w:b/>
          <w:bCs/>
          <w:sz w:val="24"/>
          <w:szCs w:val="24"/>
          <w:rPrChange w:id="906" w:author="Haldar, Souvik" w:date="2022-06-25T18:15:00Z">
            <w:rPr>
              <w:rFonts w:eastAsia="Times New Roman"/>
              <w:b/>
              <w:bCs/>
            </w:rPr>
          </w:rPrChange>
        </w:rPr>
        <w:t xml:space="preserve"> </w:t>
      </w:r>
      <w:r w:rsidR="009F3FE7" w:rsidRPr="00DF40A0">
        <w:rPr>
          <w:rFonts w:asciiTheme="minorHAnsi" w:eastAsia="Times New Roman" w:hAnsiTheme="minorHAnsi" w:cstheme="minorHAnsi"/>
          <w:b/>
          <w:bCs/>
          <w:sz w:val="24"/>
          <w:szCs w:val="24"/>
          <w:rPrChange w:id="907" w:author="Haldar, Souvik" w:date="2022-06-25T18:15:00Z">
            <w:rPr>
              <w:rFonts w:eastAsia="Times New Roman"/>
              <w:b/>
              <w:bCs/>
            </w:rPr>
          </w:rPrChange>
        </w:rPr>
        <w:t>of</w:t>
      </w:r>
      <w:r w:rsidRPr="00DF40A0">
        <w:rPr>
          <w:rFonts w:asciiTheme="minorHAnsi" w:eastAsia="Times New Roman" w:hAnsiTheme="minorHAnsi" w:cstheme="minorHAnsi"/>
          <w:b/>
          <w:bCs/>
          <w:sz w:val="24"/>
          <w:szCs w:val="24"/>
          <w:rPrChange w:id="908" w:author="Haldar, Souvik" w:date="2022-06-25T18:15:00Z">
            <w:rPr>
              <w:rFonts w:eastAsia="Times New Roman"/>
              <w:b/>
              <w:bCs/>
            </w:rPr>
          </w:rPrChange>
        </w:rPr>
        <w:t xml:space="preserve"> </w:t>
      </w:r>
      <w:r w:rsidR="009F3FE7" w:rsidRPr="00DF40A0">
        <w:rPr>
          <w:rFonts w:asciiTheme="minorHAnsi" w:eastAsia="Times New Roman" w:hAnsiTheme="minorHAnsi" w:cstheme="minorHAnsi"/>
          <w:b/>
          <w:bCs/>
          <w:sz w:val="24"/>
          <w:szCs w:val="24"/>
          <w:rPrChange w:id="909" w:author="Haldar, Souvik" w:date="2022-06-25T18:15:00Z">
            <w:rPr>
              <w:rFonts w:eastAsia="Times New Roman"/>
              <w:b/>
              <w:bCs/>
            </w:rPr>
          </w:rPrChange>
        </w:rPr>
        <w:t>days:</w:t>
      </w:r>
      <w:r w:rsidR="009F3FE7" w:rsidRPr="00DF40A0">
        <w:rPr>
          <w:rFonts w:asciiTheme="minorHAnsi" w:eastAsia="Times New Roman" w:hAnsiTheme="minorHAnsi" w:cstheme="minorHAnsi"/>
          <w:sz w:val="24"/>
          <w:szCs w:val="24"/>
          <w:rPrChange w:id="910" w:author="Haldar, Souvik" w:date="2022-06-25T18:15:00Z">
            <w:rPr>
              <w:rFonts w:eastAsia="Times New Roman"/>
            </w:rPr>
          </w:rPrChange>
        </w:rPr>
        <w:t xml:space="preserve"> </w:t>
      </w:r>
      <w:r w:rsidRPr="00DF40A0">
        <w:rPr>
          <w:rFonts w:asciiTheme="minorHAnsi" w:eastAsia="Times New Roman" w:hAnsiTheme="minorHAnsi" w:cstheme="minorHAnsi"/>
          <w:sz w:val="24"/>
          <w:szCs w:val="24"/>
          <w:rPrChange w:id="911" w:author="Haldar, Souvik" w:date="2022-06-25T18:15:00Z">
            <w:rPr>
              <w:rFonts w:eastAsia="Times New Roman"/>
            </w:rPr>
          </w:rPrChange>
        </w:rPr>
        <w:t>Time period in which the RFM analysis to be performed. In current module it is taken as 365 days.</w:t>
      </w:r>
    </w:p>
    <w:p w14:paraId="5B0F715B" w14:textId="19D07C6E" w:rsidR="009F3FE7" w:rsidRPr="00DF40A0" w:rsidRDefault="004E78BC" w:rsidP="009F3FE7">
      <w:pPr>
        <w:pStyle w:val="ListParagraph"/>
        <w:numPr>
          <w:ilvl w:val="0"/>
          <w:numId w:val="32"/>
        </w:numPr>
        <w:spacing w:after="0" w:line="240" w:lineRule="auto"/>
        <w:jc w:val="both"/>
        <w:rPr>
          <w:rFonts w:asciiTheme="minorHAnsi" w:eastAsia="Times New Roman" w:hAnsiTheme="minorHAnsi" w:cstheme="minorHAnsi"/>
          <w:sz w:val="24"/>
          <w:szCs w:val="24"/>
          <w:rPrChange w:id="912" w:author="Haldar, Souvik" w:date="2022-06-25T18:15:00Z">
            <w:rPr>
              <w:rFonts w:eastAsia="Times New Roman"/>
            </w:rPr>
          </w:rPrChange>
        </w:rPr>
      </w:pPr>
      <w:r w:rsidRPr="00DF40A0">
        <w:rPr>
          <w:rFonts w:asciiTheme="minorHAnsi" w:eastAsia="Times New Roman" w:hAnsiTheme="minorHAnsi" w:cstheme="minorHAnsi"/>
          <w:b/>
          <w:bCs/>
          <w:sz w:val="24"/>
          <w:szCs w:val="24"/>
          <w:rPrChange w:id="913" w:author="Haldar, Souvik" w:date="2022-06-25T18:15:00Z">
            <w:rPr>
              <w:rFonts w:eastAsia="Times New Roman"/>
              <w:b/>
              <w:bCs/>
            </w:rPr>
          </w:rPrChange>
        </w:rPr>
        <w:t>R</w:t>
      </w:r>
      <w:r w:rsidR="009F3FE7" w:rsidRPr="00DF40A0">
        <w:rPr>
          <w:rFonts w:asciiTheme="minorHAnsi" w:eastAsia="Times New Roman" w:hAnsiTheme="minorHAnsi" w:cstheme="minorHAnsi"/>
          <w:b/>
          <w:bCs/>
          <w:sz w:val="24"/>
          <w:szCs w:val="24"/>
          <w:rPrChange w:id="914" w:author="Haldar, Souvik" w:date="2022-06-25T18:15:00Z">
            <w:rPr>
              <w:rFonts w:eastAsia="Times New Roman"/>
              <w:b/>
              <w:bCs/>
            </w:rPr>
          </w:rPrChange>
        </w:rPr>
        <w:t>ecency</w:t>
      </w:r>
      <w:r w:rsidRPr="00DF40A0">
        <w:rPr>
          <w:rFonts w:asciiTheme="minorHAnsi" w:eastAsia="Times New Roman" w:hAnsiTheme="minorHAnsi" w:cstheme="minorHAnsi"/>
          <w:b/>
          <w:bCs/>
          <w:sz w:val="24"/>
          <w:szCs w:val="24"/>
          <w:rPrChange w:id="915" w:author="Haldar, Souvik" w:date="2022-06-25T18:15:00Z">
            <w:rPr>
              <w:rFonts w:eastAsia="Times New Roman"/>
              <w:b/>
              <w:bCs/>
            </w:rPr>
          </w:rPrChange>
        </w:rPr>
        <w:t xml:space="preserve"> </w:t>
      </w:r>
      <w:r w:rsidR="009F3FE7" w:rsidRPr="00DF40A0">
        <w:rPr>
          <w:rFonts w:asciiTheme="minorHAnsi" w:eastAsia="Times New Roman" w:hAnsiTheme="minorHAnsi" w:cstheme="minorHAnsi"/>
          <w:b/>
          <w:bCs/>
          <w:sz w:val="24"/>
          <w:szCs w:val="24"/>
          <w:rPrChange w:id="916" w:author="Haldar, Souvik" w:date="2022-06-25T18:15:00Z">
            <w:rPr>
              <w:rFonts w:eastAsia="Times New Roman"/>
              <w:b/>
              <w:bCs/>
            </w:rPr>
          </w:rPrChange>
        </w:rPr>
        <w:t>groups</w:t>
      </w:r>
      <w:r w:rsidRPr="00DF40A0">
        <w:rPr>
          <w:rFonts w:asciiTheme="minorHAnsi" w:eastAsia="Times New Roman" w:hAnsiTheme="minorHAnsi" w:cstheme="minorHAnsi"/>
          <w:b/>
          <w:bCs/>
          <w:sz w:val="24"/>
          <w:szCs w:val="24"/>
          <w:rPrChange w:id="917" w:author="Haldar, Souvik" w:date="2022-06-25T18:15:00Z">
            <w:rPr>
              <w:rFonts w:eastAsia="Times New Roman"/>
              <w:b/>
              <w:bCs/>
            </w:rPr>
          </w:rPrChange>
        </w:rPr>
        <w:t xml:space="preserve"> and labels</w:t>
      </w:r>
      <w:r w:rsidR="009F3FE7" w:rsidRPr="00DF40A0">
        <w:rPr>
          <w:rFonts w:asciiTheme="minorHAnsi" w:eastAsia="Times New Roman" w:hAnsiTheme="minorHAnsi" w:cstheme="minorHAnsi"/>
          <w:b/>
          <w:bCs/>
          <w:sz w:val="24"/>
          <w:szCs w:val="24"/>
          <w:rPrChange w:id="918" w:author="Haldar, Souvik" w:date="2022-06-25T18:15:00Z">
            <w:rPr>
              <w:rFonts w:eastAsia="Times New Roman"/>
              <w:b/>
              <w:bCs/>
            </w:rPr>
          </w:rPrChange>
        </w:rPr>
        <w:t>:</w:t>
      </w:r>
      <w:r w:rsidR="009F3FE7" w:rsidRPr="00DF40A0">
        <w:rPr>
          <w:rFonts w:asciiTheme="minorHAnsi" w:eastAsia="Times New Roman" w:hAnsiTheme="minorHAnsi" w:cstheme="minorHAnsi"/>
          <w:sz w:val="24"/>
          <w:szCs w:val="24"/>
          <w:rPrChange w:id="919" w:author="Haldar, Souvik" w:date="2022-06-25T18:15:00Z">
            <w:rPr>
              <w:rFonts w:eastAsia="Times New Roman"/>
            </w:rPr>
          </w:rPrChange>
        </w:rPr>
        <w:t xml:space="preserve"> </w:t>
      </w:r>
      <w:r w:rsidRPr="00DF40A0">
        <w:rPr>
          <w:rFonts w:asciiTheme="minorHAnsi" w:eastAsia="Times New Roman" w:hAnsiTheme="minorHAnsi" w:cstheme="minorHAnsi"/>
          <w:sz w:val="24"/>
          <w:szCs w:val="24"/>
          <w:rPrChange w:id="920" w:author="Haldar, Souvik" w:date="2022-06-25T18:15:00Z">
            <w:rPr>
              <w:rFonts w:eastAsia="Times New Roman"/>
            </w:rPr>
          </w:rPrChange>
        </w:rPr>
        <w:t>Recency is divided into three groups as described below,</w:t>
      </w:r>
    </w:p>
    <w:p w14:paraId="1CE9C3A3" w14:textId="10C0EBD0" w:rsidR="004E78BC" w:rsidRPr="00DF40A0" w:rsidRDefault="004E78BC" w:rsidP="004E78BC">
      <w:pPr>
        <w:pStyle w:val="ListParagraph"/>
        <w:numPr>
          <w:ilvl w:val="1"/>
          <w:numId w:val="32"/>
        </w:numPr>
        <w:spacing w:after="0" w:line="240" w:lineRule="auto"/>
        <w:jc w:val="both"/>
        <w:rPr>
          <w:rFonts w:asciiTheme="minorHAnsi" w:eastAsia="Times New Roman" w:hAnsiTheme="minorHAnsi" w:cstheme="minorHAnsi"/>
          <w:sz w:val="24"/>
          <w:szCs w:val="24"/>
          <w:rPrChange w:id="921" w:author="Haldar, Souvik" w:date="2022-06-25T18:15:00Z">
            <w:rPr>
              <w:rFonts w:eastAsia="Times New Roman"/>
            </w:rPr>
          </w:rPrChange>
        </w:rPr>
      </w:pPr>
      <w:r w:rsidRPr="00DF40A0">
        <w:rPr>
          <w:rFonts w:asciiTheme="minorHAnsi" w:eastAsia="Times New Roman" w:hAnsiTheme="minorHAnsi" w:cstheme="minorHAnsi"/>
          <w:b/>
          <w:bCs/>
          <w:sz w:val="24"/>
          <w:szCs w:val="24"/>
          <w:rPrChange w:id="922" w:author="Haldar, Souvik" w:date="2022-06-25T18:15:00Z">
            <w:rPr>
              <w:rFonts w:eastAsia="Times New Roman"/>
              <w:b/>
              <w:bCs/>
            </w:rPr>
          </w:rPrChange>
        </w:rPr>
        <w:t xml:space="preserve">R1: </w:t>
      </w:r>
      <w:r w:rsidRPr="00DF40A0">
        <w:rPr>
          <w:rFonts w:asciiTheme="minorHAnsi" w:eastAsia="Times New Roman" w:hAnsiTheme="minorHAnsi" w:cstheme="minorHAnsi"/>
          <w:sz w:val="24"/>
          <w:szCs w:val="24"/>
          <w:rPrChange w:id="923" w:author="Haldar, Souvik" w:date="2022-06-25T18:15:00Z">
            <w:rPr>
              <w:rFonts w:eastAsia="Times New Roman"/>
            </w:rPr>
          </w:rPrChange>
        </w:rPr>
        <w:t xml:space="preserve">Purchased between 0-60 days </w:t>
      </w:r>
    </w:p>
    <w:p w14:paraId="0661C78A" w14:textId="6B5463EC" w:rsidR="004E78BC" w:rsidRPr="00DF40A0" w:rsidRDefault="004E78BC" w:rsidP="004E78BC">
      <w:pPr>
        <w:pStyle w:val="ListParagraph"/>
        <w:numPr>
          <w:ilvl w:val="1"/>
          <w:numId w:val="32"/>
        </w:numPr>
        <w:spacing w:after="0" w:line="240" w:lineRule="auto"/>
        <w:jc w:val="both"/>
        <w:rPr>
          <w:rFonts w:asciiTheme="minorHAnsi" w:eastAsia="Times New Roman" w:hAnsiTheme="minorHAnsi" w:cstheme="minorHAnsi"/>
          <w:sz w:val="24"/>
          <w:szCs w:val="24"/>
          <w:rPrChange w:id="924" w:author="Haldar, Souvik" w:date="2022-06-25T18:15:00Z">
            <w:rPr>
              <w:rFonts w:eastAsia="Times New Roman"/>
            </w:rPr>
          </w:rPrChange>
        </w:rPr>
      </w:pPr>
      <w:r w:rsidRPr="00DF40A0">
        <w:rPr>
          <w:rFonts w:asciiTheme="minorHAnsi" w:eastAsia="Times New Roman" w:hAnsiTheme="minorHAnsi" w:cstheme="minorHAnsi"/>
          <w:b/>
          <w:bCs/>
          <w:sz w:val="24"/>
          <w:szCs w:val="24"/>
          <w:rPrChange w:id="925" w:author="Haldar, Souvik" w:date="2022-06-25T18:15:00Z">
            <w:rPr>
              <w:rFonts w:eastAsia="Times New Roman"/>
              <w:b/>
              <w:bCs/>
            </w:rPr>
          </w:rPrChange>
        </w:rPr>
        <w:t xml:space="preserve">R2: </w:t>
      </w:r>
      <w:r w:rsidRPr="00DF40A0">
        <w:rPr>
          <w:rFonts w:asciiTheme="minorHAnsi" w:eastAsia="Times New Roman" w:hAnsiTheme="minorHAnsi" w:cstheme="minorHAnsi"/>
          <w:sz w:val="24"/>
          <w:szCs w:val="24"/>
          <w:rPrChange w:id="926" w:author="Haldar, Souvik" w:date="2022-06-25T18:15:00Z">
            <w:rPr>
              <w:rFonts w:eastAsia="Times New Roman"/>
            </w:rPr>
          </w:rPrChange>
        </w:rPr>
        <w:t xml:space="preserve">Purchased between 60-180 days </w:t>
      </w:r>
    </w:p>
    <w:p w14:paraId="0BA61332" w14:textId="57EFE497" w:rsidR="004E78BC" w:rsidRPr="00DF40A0" w:rsidRDefault="004E78BC" w:rsidP="004E78BC">
      <w:pPr>
        <w:pStyle w:val="ListParagraph"/>
        <w:numPr>
          <w:ilvl w:val="1"/>
          <w:numId w:val="32"/>
        </w:numPr>
        <w:spacing w:after="0" w:line="240" w:lineRule="auto"/>
        <w:jc w:val="both"/>
        <w:rPr>
          <w:rFonts w:asciiTheme="minorHAnsi" w:eastAsia="Times New Roman" w:hAnsiTheme="minorHAnsi" w:cstheme="minorHAnsi"/>
          <w:sz w:val="24"/>
          <w:szCs w:val="24"/>
          <w:rPrChange w:id="927" w:author="Haldar, Souvik" w:date="2022-06-25T18:15:00Z">
            <w:rPr>
              <w:rFonts w:eastAsia="Times New Roman"/>
            </w:rPr>
          </w:rPrChange>
        </w:rPr>
      </w:pPr>
      <w:r w:rsidRPr="00DF40A0">
        <w:rPr>
          <w:rFonts w:asciiTheme="minorHAnsi" w:eastAsia="Times New Roman" w:hAnsiTheme="minorHAnsi" w:cstheme="minorHAnsi"/>
          <w:b/>
          <w:bCs/>
          <w:sz w:val="24"/>
          <w:szCs w:val="24"/>
          <w:rPrChange w:id="928" w:author="Haldar, Souvik" w:date="2022-06-25T18:15:00Z">
            <w:rPr>
              <w:rFonts w:eastAsia="Times New Roman"/>
              <w:b/>
              <w:bCs/>
            </w:rPr>
          </w:rPrChange>
        </w:rPr>
        <w:t xml:space="preserve">R3: </w:t>
      </w:r>
      <w:r w:rsidRPr="00DF40A0">
        <w:rPr>
          <w:rFonts w:asciiTheme="minorHAnsi" w:eastAsia="Times New Roman" w:hAnsiTheme="minorHAnsi" w:cstheme="minorHAnsi"/>
          <w:sz w:val="24"/>
          <w:szCs w:val="24"/>
          <w:rPrChange w:id="929" w:author="Haldar, Souvik" w:date="2022-06-25T18:15:00Z">
            <w:rPr>
              <w:rFonts w:eastAsia="Times New Roman"/>
            </w:rPr>
          </w:rPrChange>
        </w:rPr>
        <w:t xml:space="preserve">Purchased between 180-365 days </w:t>
      </w:r>
    </w:p>
    <w:p w14:paraId="4DC0CF6D" w14:textId="5A7994B5" w:rsidR="004E78BC" w:rsidRPr="00DF40A0" w:rsidRDefault="004E78BC" w:rsidP="004E78BC">
      <w:pPr>
        <w:pStyle w:val="ListParagraph"/>
        <w:numPr>
          <w:ilvl w:val="0"/>
          <w:numId w:val="32"/>
        </w:numPr>
        <w:spacing w:after="0" w:line="240" w:lineRule="auto"/>
        <w:jc w:val="both"/>
        <w:rPr>
          <w:rFonts w:asciiTheme="minorHAnsi" w:eastAsia="Times New Roman" w:hAnsiTheme="minorHAnsi" w:cstheme="minorHAnsi"/>
          <w:sz w:val="24"/>
          <w:szCs w:val="24"/>
          <w:rPrChange w:id="930" w:author="Haldar, Souvik" w:date="2022-06-25T18:15:00Z">
            <w:rPr>
              <w:rFonts w:eastAsia="Times New Roman"/>
            </w:rPr>
          </w:rPrChange>
        </w:rPr>
      </w:pPr>
      <w:r w:rsidRPr="00DF40A0">
        <w:rPr>
          <w:rFonts w:asciiTheme="minorHAnsi" w:eastAsia="Times New Roman" w:hAnsiTheme="minorHAnsi" w:cstheme="minorHAnsi"/>
          <w:b/>
          <w:bCs/>
          <w:sz w:val="24"/>
          <w:szCs w:val="24"/>
          <w:rPrChange w:id="931" w:author="Haldar, Souvik" w:date="2022-06-25T18:15:00Z">
            <w:rPr>
              <w:rFonts w:eastAsia="Times New Roman"/>
              <w:b/>
              <w:bCs/>
            </w:rPr>
          </w:rPrChange>
        </w:rPr>
        <w:t>F</w:t>
      </w:r>
      <w:r w:rsidR="009F3FE7" w:rsidRPr="00DF40A0">
        <w:rPr>
          <w:rFonts w:asciiTheme="minorHAnsi" w:eastAsia="Times New Roman" w:hAnsiTheme="minorHAnsi" w:cstheme="minorHAnsi"/>
          <w:b/>
          <w:bCs/>
          <w:sz w:val="24"/>
          <w:szCs w:val="24"/>
          <w:rPrChange w:id="932" w:author="Haldar, Souvik" w:date="2022-06-25T18:15:00Z">
            <w:rPr>
              <w:rFonts w:eastAsia="Times New Roman"/>
              <w:b/>
              <w:bCs/>
            </w:rPr>
          </w:rPrChange>
        </w:rPr>
        <w:t>requency</w:t>
      </w:r>
      <w:r w:rsidRPr="00DF40A0">
        <w:rPr>
          <w:rFonts w:asciiTheme="minorHAnsi" w:eastAsia="Times New Roman" w:hAnsiTheme="minorHAnsi" w:cstheme="minorHAnsi"/>
          <w:b/>
          <w:bCs/>
          <w:sz w:val="24"/>
          <w:szCs w:val="24"/>
          <w:rPrChange w:id="933" w:author="Haldar, Souvik" w:date="2022-06-25T18:15:00Z">
            <w:rPr>
              <w:rFonts w:eastAsia="Times New Roman"/>
              <w:b/>
              <w:bCs/>
            </w:rPr>
          </w:rPrChange>
        </w:rPr>
        <w:t xml:space="preserve"> </w:t>
      </w:r>
      <w:r w:rsidR="009F3FE7" w:rsidRPr="00DF40A0">
        <w:rPr>
          <w:rFonts w:asciiTheme="minorHAnsi" w:eastAsia="Times New Roman" w:hAnsiTheme="minorHAnsi" w:cstheme="minorHAnsi"/>
          <w:b/>
          <w:bCs/>
          <w:sz w:val="24"/>
          <w:szCs w:val="24"/>
          <w:rPrChange w:id="934" w:author="Haldar, Souvik" w:date="2022-06-25T18:15:00Z">
            <w:rPr>
              <w:rFonts w:eastAsia="Times New Roman"/>
              <w:b/>
              <w:bCs/>
            </w:rPr>
          </w:rPrChange>
        </w:rPr>
        <w:t>groups</w:t>
      </w:r>
      <w:r w:rsidRPr="00DF40A0">
        <w:rPr>
          <w:rFonts w:asciiTheme="minorHAnsi" w:eastAsia="Times New Roman" w:hAnsiTheme="minorHAnsi" w:cstheme="minorHAnsi"/>
          <w:b/>
          <w:bCs/>
          <w:sz w:val="24"/>
          <w:szCs w:val="24"/>
          <w:rPrChange w:id="935" w:author="Haldar, Souvik" w:date="2022-06-25T18:15:00Z">
            <w:rPr>
              <w:rFonts w:eastAsia="Times New Roman"/>
              <w:b/>
              <w:bCs/>
            </w:rPr>
          </w:rPrChange>
        </w:rPr>
        <w:t xml:space="preserve"> and labels</w:t>
      </w:r>
      <w:r w:rsidR="009F3FE7" w:rsidRPr="00DF40A0">
        <w:rPr>
          <w:rFonts w:asciiTheme="minorHAnsi" w:eastAsia="Times New Roman" w:hAnsiTheme="minorHAnsi" w:cstheme="minorHAnsi"/>
          <w:b/>
          <w:bCs/>
          <w:sz w:val="24"/>
          <w:szCs w:val="24"/>
          <w:rPrChange w:id="936" w:author="Haldar, Souvik" w:date="2022-06-25T18:15:00Z">
            <w:rPr>
              <w:rFonts w:eastAsia="Times New Roman"/>
              <w:b/>
              <w:bCs/>
            </w:rPr>
          </w:rPrChange>
        </w:rPr>
        <w:t>:</w:t>
      </w:r>
      <w:r w:rsidRPr="00DF40A0">
        <w:rPr>
          <w:rFonts w:asciiTheme="minorHAnsi" w:eastAsia="Times New Roman" w:hAnsiTheme="minorHAnsi" w:cstheme="minorHAnsi"/>
          <w:b/>
          <w:bCs/>
          <w:sz w:val="24"/>
          <w:szCs w:val="24"/>
          <w:rPrChange w:id="937" w:author="Haldar, Souvik" w:date="2022-06-25T18:15:00Z">
            <w:rPr>
              <w:rFonts w:eastAsia="Times New Roman"/>
              <w:b/>
              <w:bCs/>
            </w:rPr>
          </w:rPrChange>
        </w:rPr>
        <w:t xml:space="preserve"> </w:t>
      </w:r>
      <w:r w:rsidR="00E70787" w:rsidRPr="00DF40A0">
        <w:rPr>
          <w:rFonts w:asciiTheme="minorHAnsi" w:eastAsia="Times New Roman" w:hAnsiTheme="minorHAnsi" w:cstheme="minorHAnsi"/>
          <w:sz w:val="24"/>
          <w:szCs w:val="24"/>
          <w:rPrChange w:id="938" w:author="Haldar, Souvik" w:date="2022-06-25T18:15:00Z">
            <w:rPr>
              <w:rFonts w:eastAsia="Times New Roman"/>
            </w:rPr>
          </w:rPrChange>
        </w:rPr>
        <w:t>Frequency</w:t>
      </w:r>
      <w:r w:rsidRPr="00DF40A0">
        <w:rPr>
          <w:rFonts w:asciiTheme="minorHAnsi" w:eastAsia="Times New Roman" w:hAnsiTheme="minorHAnsi" w:cstheme="minorHAnsi"/>
          <w:sz w:val="24"/>
          <w:szCs w:val="24"/>
          <w:rPrChange w:id="939" w:author="Haldar, Souvik" w:date="2022-06-25T18:15:00Z">
            <w:rPr>
              <w:rFonts w:eastAsia="Times New Roman"/>
            </w:rPr>
          </w:rPrChange>
        </w:rPr>
        <w:t xml:space="preserve"> is divided into three groups as described below,</w:t>
      </w:r>
    </w:p>
    <w:p w14:paraId="78E26548" w14:textId="63F530E2" w:rsidR="004E78BC" w:rsidRPr="00DF40A0" w:rsidRDefault="004E78BC" w:rsidP="004E78BC">
      <w:pPr>
        <w:pStyle w:val="ListParagraph"/>
        <w:numPr>
          <w:ilvl w:val="1"/>
          <w:numId w:val="32"/>
        </w:numPr>
        <w:spacing w:after="0" w:line="240" w:lineRule="auto"/>
        <w:jc w:val="both"/>
        <w:rPr>
          <w:rFonts w:asciiTheme="minorHAnsi" w:eastAsia="Times New Roman" w:hAnsiTheme="minorHAnsi" w:cstheme="minorHAnsi"/>
          <w:sz w:val="24"/>
          <w:szCs w:val="24"/>
          <w:rPrChange w:id="940" w:author="Haldar, Souvik" w:date="2022-06-25T18:15:00Z">
            <w:rPr>
              <w:rFonts w:eastAsia="Times New Roman"/>
            </w:rPr>
          </w:rPrChange>
        </w:rPr>
      </w:pPr>
      <w:r w:rsidRPr="00DF40A0">
        <w:rPr>
          <w:rFonts w:asciiTheme="minorHAnsi" w:eastAsia="Times New Roman" w:hAnsiTheme="minorHAnsi" w:cstheme="minorHAnsi"/>
          <w:b/>
          <w:bCs/>
          <w:sz w:val="24"/>
          <w:szCs w:val="24"/>
          <w:rPrChange w:id="941" w:author="Haldar, Souvik" w:date="2022-06-25T18:15:00Z">
            <w:rPr>
              <w:rFonts w:eastAsia="Times New Roman"/>
              <w:b/>
              <w:bCs/>
            </w:rPr>
          </w:rPrChange>
        </w:rPr>
        <w:t xml:space="preserve">F1: </w:t>
      </w:r>
      <w:r w:rsidRPr="00DF40A0">
        <w:rPr>
          <w:rFonts w:asciiTheme="minorHAnsi" w:eastAsia="Times New Roman" w:hAnsiTheme="minorHAnsi" w:cstheme="minorHAnsi"/>
          <w:sz w:val="24"/>
          <w:szCs w:val="24"/>
          <w:rPrChange w:id="942" w:author="Haldar, Souvik" w:date="2022-06-25T18:15:00Z">
            <w:rPr>
              <w:rFonts w:eastAsia="Times New Roman"/>
            </w:rPr>
          </w:rPrChange>
        </w:rPr>
        <w:t xml:space="preserve">Order count is greater than 4 </w:t>
      </w:r>
    </w:p>
    <w:p w14:paraId="20546F72" w14:textId="7E8DBE87" w:rsidR="004E78BC" w:rsidRPr="00DF40A0" w:rsidRDefault="004E78BC" w:rsidP="004E78BC">
      <w:pPr>
        <w:pStyle w:val="ListParagraph"/>
        <w:numPr>
          <w:ilvl w:val="1"/>
          <w:numId w:val="32"/>
        </w:numPr>
        <w:spacing w:after="0" w:line="240" w:lineRule="auto"/>
        <w:jc w:val="both"/>
        <w:rPr>
          <w:rFonts w:asciiTheme="minorHAnsi" w:eastAsia="Times New Roman" w:hAnsiTheme="minorHAnsi" w:cstheme="minorHAnsi"/>
          <w:sz w:val="24"/>
          <w:szCs w:val="24"/>
          <w:rPrChange w:id="943" w:author="Haldar, Souvik" w:date="2022-06-25T18:15:00Z">
            <w:rPr>
              <w:rFonts w:eastAsia="Times New Roman"/>
            </w:rPr>
          </w:rPrChange>
        </w:rPr>
      </w:pPr>
      <w:r w:rsidRPr="00DF40A0">
        <w:rPr>
          <w:rFonts w:asciiTheme="minorHAnsi" w:eastAsia="Times New Roman" w:hAnsiTheme="minorHAnsi" w:cstheme="minorHAnsi"/>
          <w:b/>
          <w:bCs/>
          <w:sz w:val="24"/>
          <w:szCs w:val="24"/>
          <w:rPrChange w:id="944" w:author="Haldar, Souvik" w:date="2022-06-25T18:15:00Z">
            <w:rPr>
              <w:rFonts w:eastAsia="Times New Roman"/>
              <w:b/>
              <w:bCs/>
            </w:rPr>
          </w:rPrChange>
        </w:rPr>
        <w:t xml:space="preserve">F2: </w:t>
      </w:r>
      <w:r w:rsidRPr="00DF40A0">
        <w:rPr>
          <w:rFonts w:asciiTheme="minorHAnsi" w:eastAsia="Times New Roman" w:hAnsiTheme="minorHAnsi" w:cstheme="minorHAnsi"/>
          <w:sz w:val="24"/>
          <w:szCs w:val="24"/>
          <w:rPrChange w:id="945" w:author="Haldar, Souvik" w:date="2022-06-25T18:15:00Z">
            <w:rPr>
              <w:rFonts w:eastAsia="Times New Roman"/>
            </w:rPr>
          </w:rPrChange>
        </w:rPr>
        <w:t>Order count is between 2 to 3</w:t>
      </w:r>
    </w:p>
    <w:p w14:paraId="62443EA8" w14:textId="03D21039" w:rsidR="004E78BC" w:rsidRPr="00DF40A0" w:rsidRDefault="004E78BC" w:rsidP="00E7595D">
      <w:pPr>
        <w:pStyle w:val="ListParagraph"/>
        <w:numPr>
          <w:ilvl w:val="1"/>
          <w:numId w:val="32"/>
        </w:numPr>
        <w:spacing w:line="240" w:lineRule="auto"/>
        <w:jc w:val="both"/>
        <w:rPr>
          <w:rFonts w:asciiTheme="minorHAnsi" w:eastAsia="Times New Roman" w:hAnsiTheme="minorHAnsi" w:cstheme="minorHAnsi"/>
          <w:sz w:val="24"/>
          <w:szCs w:val="24"/>
          <w:rPrChange w:id="946" w:author="Haldar, Souvik" w:date="2022-06-25T18:15:00Z">
            <w:rPr>
              <w:rFonts w:eastAsia="Times New Roman"/>
            </w:rPr>
          </w:rPrChange>
        </w:rPr>
        <w:pPrChange w:id="947" w:author="Haldar, Souvik" w:date="2022-06-25T18:08:00Z">
          <w:pPr>
            <w:pStyle w:val="ListParagraph"/>
            <w:numPr>
              <w:ilvl w:val="1"/>
              <w:numId w:val="32"/>
            </w:numPr>
            <w:spacing w:after="0" w:line="240" w:lineRule="auto"/>
            <w:ind w:left="1440" w:hanging="360"/>
            <w:jc w:val="both"/>
          </w:pPr>
        </w:pPrChange>
      </w:pPr>
      <w:r w:rsidRPr="00DF40A0">
        <w:rPr>
          <w:rFonts w:asciiTheme="minorHAnsi" w:eastAsia="Times New Roman" w:hAnsiTheme="minorHAnsi" w:cstheme="minorHAnsi"/>
          <w:b/>
          <w:bCs/>
          <w:sz w:val="24"/>
          <w:szCs w:val="24"/>
          <w:rPrChange w:id="948" w:author="Haldar, Souvik" w:date="2022-06-25T18:15:00Z">
            <w:rPr>
              <w:rFonts w:eastAsia="Times New Roman"/>
              <w:b/>
              <w:bCs/>
            </w:rPr>
          </w:rPrChange>
        </w:rPr>
        <w:t xml:space="preserve">F3: </w:t>
      </w:r>
      <w:r w:rsidR="00E70787" w:rsidRPr="00DF40A0">
        <w:rPr>
          <w:rFonts w:asciiTheme="minorHAnsi" w:eastAsia="Times New Roman" w:hAnsiTheme="minorHAnsi" w:cstheme="minorHAnsi"/>
          <w:sz w:val="24"/>
          <w:szCs w:val="24"/>
          <w:rPrChange w:id="949" w:author="Haldar, Souvik" w:date="2022-06-25T18:15:00Z">
            <w:rPr>
              <w:rFonts w:eastAsia="Times New Roman"/>
            </w:rPr>
          </w:rPrChange>
        </w:rPr>
        <w:t>Order count is 1</w:t>
      </w:r>
      <w:r w:rsidRPr="00DF40A0">
        <w:rPr>
          <w:rFonts w:asciiTheme="minorHAnsi" w:eastAsia="Times New Roman" w:hAnsiTheme="minorHAnsi" w:cstheme="minorHAnsi"/>
          <w:sz w:val="24"/>
          <w:szCs w:val="24"/>
          <w:rPrChange w:id="950" w:author="Haldar, Souvik" w:date="2022-06-25T18:15:00Z">
            <w:rPr>
              <w:rFonts w:eastAsia="Times New Roman"/>
            </w:rPr>
          </w:rPrChange>
        </w:rPr>
        <w:t xml:space="preserve"> </w:t>
      </w:r>
    </w:p>
    <w:p w14:paraId="7EAF49F2" w14:textId="631963ED" w:rsidR="005A5D10" w:rsidRPr="00DF40A0" w:rsidRDefault="00E70787" w:rsidP="00E7595D">
      <w:pPr>
        <w:pStyle w:val="ListParagraph"/>
        <w:numPr>
          <w:ilvl w:val="0"/>
          <w:numId w:val="32"/>
        </w:numPr>
        <w:spacing w:before="240" w:after="0" w:line="240" w:lineRule="auto"/>
        <w:jc w:val="both"/>
        <w:rPr>
          <w:rFonts w:asciiTheme="minorHAnsi" w:eastAsia="Times New Roman" w:hAnsiTheme="minorHAnsi" w:cstheme="minorHAnsi"/>
          <w:sz w:val="24"/>
          <w:szCs w:val="24"/>
          <w:rPrChange w:id="951" w:author="Haldar, Souvik" w:date="2022-06-25T18:15:00Z">
            <w:rPr>
              <w:rFonts w:eastAsia="Times New Roman"/>
            </w:rPr>
          </w:rPrChange>
        </w:rPr>
        <w:pPrChange w:id="952" w:author="Haldar, Souvik" w:date="2022-06-25T18:08:00Z">
          <w:pPr>
            <w:pStyle w:val="ListParagraph"/>
            <w:numPr>
              <w:numId w:val="32"/>
            </w:numPr>
            <w:spacing w:after="0" w:line="240" w:lineRule="auto"/>
            <w:ind w:hanging="360"/>
            <w:jc w:val="both"/>
          </w:pPr>
        </w:pPrChange>
      </w:pPr>
      <w:r w:rsidRPr="00DF40A0">
        <w:rPr>
          <w:rFonts w:asciiTheme="minorHAnsi" w:eastAsia="Times New Roman" w:hAnsiTheme="minorHAnsi" w:cstheme="minorHAnsi"/>
          <w:b/>
          <w:bCs/>
          <w:sz w:val="24"/>
          <w:szCs w:val="24"/>
          <w:rPrChange w:id="953" w:author="Haldar, Souvik" w:date="2022-06-25T18:15:00Z">
            <w:rPr>
              <w:rFonts w:eastAsia="Times New Roman"/>
              <w:b/>
              <w:bCs/>
            </w:rPr>
          </w:rPrChange>
        </w:rPr>
        <w:t>Quantile range &amp; monetary labels</w:t>
      </w:r>
      <w:r w:rsidR="009F3FE7" w:rsidRPr="00DF40A0">
        <w:rPr>
          <w:rFonts w:asciiTheme="minorHAnsi" w:eastAsia="Times New Roman" w:hAnsiTheme="minorHAnsi" w:cstheme="minorHAnsi"/>
          <w:b/>
          <w:bCs/>
          <w:sz w:val="24"/>
          <w:szCs w:val="24"/>
          <w:rPrChange w:id="954" w:author="Haldar, Souvik" w:date="2022-06-25T18:15:00Z">
            <w:rPr>
              <w:rFonts w:eastAsia="Times New Roman"/>
              <w:b/>
              <w:bCs/>
            </w:rPr>
          </w:rPrChange>
        </w:rPr>
        <w:t>:</w:t>
      </w:r>
      <w:r w:rsidRPr="00DF40A0">
        <w:rPr>
          <w:rFonts w:asciiTheme="minorHAnsi" w:eastAsia="Times New Roman" w:hAnsiTheme="minorHAnsi" w:cstheme="minorHAnsi"/>
          <w:b/>
          <w:bCs/>
          <w:sz w:val="24"/>
          <w:szCs w:val="24"/>
          <w:rPrChange w:id="955" w:author="Haldar, Souvik" w:date="2022-06-25T18:15:00Z">
            <w:rPr>
              <w:rFonts w:eastAsia="Times New Roman"/>
              <w:b/>
              <w:bCs/>
            </w:rPr>
          </w:rPrChange>
        </w:rPr>
        <w:t xml:space="preserve"> </w:t>
      </w:r>
      <w:r w:rsidR="005A5D10" w:rsidRPr="00DF40A0">
        <w:rPr>
          <w:rFonts w:asciiTheme="minorHAnsi" w:eastAsia="Times New Roman" w:hAnsiTheme="minorHAnsi" w:cstheme="minorHAnsi"/>
          <w:sz w:val="24"/>
          <w:szCs w:val="24"/>
          <w:rPrChange w:id="956" w:author="Haldar, Souvik" w:date="2022-06-25T18:15:00Z">
            <w:rPr>
              <w:rFonts w:eastAsia="Times New Roman"/>
            </w:rPr>
          </w:rPrChange>
        </w:rPr>
        <w:t>Monetary is divided into three groups as described below,</w:t>
      </w:r>
    </w:p>
    <w:p w14:paraId="25B4BE8E" w14:textId="2AAA4910" w:rsidR="005A5D10" w:rsidRPr="00DF40A0" w:rsidRDefault="005A5D10" w:rsidP="005A5D10">
      <w:pPr>
        <w:pStyle w:val="ListParagraph"/>
        <w:numPr>
          <w:ilvl w:val="1"/>
          <w:numId w:val="32"/>
        </w:numPr>
        <w:spacing w:after="0" w:line="240" w:lineRule="auto"/>
        <w:jc w:val="both"/>
        <w:rPr>
          <w:rFonts w:asciiTheme="minorHAnsi" w:eastAsia="Times New Roman" w:hAnsiTheme="minorHAnsi" w:cstheme="minorHAnsi"/>
          <w:sz w:val="24"/>
          <w:szCs w:val="24"/>
          <w:rPrChange w:id="957" w:author="Haldar, Souvik" w:date="2022-06-25T18:15:00Z">
            <w:rPr>
              <w:rFonts w:eastAsia="Times New Roman"/>
            </w:rPr>
          </w:rPrChange>
        </w:rPr>
      </w:pPr>
      <w:r w:rsidRPr="00DF40A0">
        <w:rPr>
          <w:rFonts w:asciiTheme="minorHAnsi" w:eastAsia="Times New Roman" w:hAnsiTheme="minorHAnsi" w:cstheme="minorHAnsi"/>
          <w:b/>
          <w:bCs/>
          <w:sz w:val="24"/>
          <w:szCs w:val="24"/>
          <w:rPrChange w:id="958" w:author="Haldar, Souvik" w:date="2022-06-25T18:15:00Z">
            <w:rPr>
              <w:rFonts w:eastAsia="Times New Roman"/>
              <w:b/>
              <w:bCs/>
            </w:rPr>
          </w:rPrChange>
        </w:rPr>
        <w:t xml:space="preserve">M1: </w:t>
      </w:r>
      <w:r w:rsidRPr="00DF40A0">
        <w:rPr>
          <w:rFonts w:asciiTheme="minorHAnsi" w:eastAsia="Times New Roman" w:hAnsiTheme="minorHAnsi" w:cstheme="minorHAnsi"/>
          <w:sz w:val="24"/>
          <w:szCs w:val="24"/>
          <w:rPrChange w:id="959" w:author="Haldar, Souvik" w:date="2022-06-25T18:15:00Z">
            <w:rPr>
              <w:rFonts w:eastAsia="Times New Roman"/>
            </w:rPr>
          </w:rPrChange>
        </w:rPr>
        <w:t xml:space="preserve">High, AOV is greater than quantile 0.8 </w:t>
      </w:r>
    </w:p>
    <w:p w14:paraId="21FF07F5" w14:textId="268B92ED" w:rsidR="005A5D10" w:rsidRPr="00DF40A0" w:rsidRDefault="005A5D10" w:rsidP="005A5D10">
      <w:pPr>
        <w:pStyle w:val="ListParagraph"/>
        <w:numPr>
          <w:ilvl w:val="1"/>
          <w:numId w:val="32"/>
        </w:numPr>
        <w:spacing w:after="0" w:line="240" w:lineRule="auto"/>
        <w:jc w:val="both"/>
        <w:rPr>
          <w:rFonts w:asciiTheme="minorHAnsi" w:eastAsia="Times New Roman" w:hAnsiTheme="minorHAnsi" w:cstheme="minorHAnsi"/>
          <w:sz w:val="24"/>
          <w:szCs w:val="24"/>
          <w:rPrChange w:id="960" w:author="Haldar, Souvik" w:date="2022-06-25T18:15:00Z">
            <w:rPr>
              <w:rFonts w:eastAsia="Times New Roman"/>
            </w:rPr>
          </w:rPrChange>
        </w:rPr>
      </w:pPr>
      <w:r w:rsidRPr="00DF40A0">
        <w:rPr>
          <w:rFonts w:asciiTheme="minorHAnsi" w:eastAsia="Times New Roman" w:hAnsiTheme="minorHAnsi" w:cstheme="minorHAnsi"/>
          <w:b/>
          <w:bCs/>
          <w:sz w:val="24"/>
          <w:szCs w:val="24"/>
          <w:rPrChange w:id="961" w:author="Haldar, Souvik" w:date="2022-06-25T18:15:00Z">
            <w:rPr>
              <w:rFonts w:eastAsia="Times New Roman"/>
              <w:b/>
              <w:bCs/>
            </w:rPr>
          </w:rPrChange>
        </w:rPr>
        <w:t xml:space="preserve">M2: </w:t>
      </w:r>
      <w:r w:rsidRPr="00DF40A0">
        <w:rPr>
          <w:rFonts w:asciiTheme="minorHAnsi" w:eastAsia="Times New Roman" w:hAnsiTheme="minorHAnsi" w:cstheme="minorHAnsi"/>
          <w:sz w:val="24"/>
          <w:szCs w:val="24"/>
          <w:rPrChange w:id="962" w:author="Haldar, Souvik" w:date="2022-06-25T18:15:00Z">
            <w:rPr>
              <w:rFonts w:eastAsia="Times New Roman"/>
            </w:rPr>
          </w:rPrChange>
        </w:rPr>
        <w:t>Medium, AOV is between 0.5 to 0.8 quantile</w:t>
      </w:r>
    </w:p>
    <w:p w14:paraId="4FE10896" w14:textId="5E0F7B16" w:rsidR="005A5D10" w:rsidRPr="00DF40A0" w:rsidRDefault="005A5D10" w:rsidP="005A5D10">
      <w:pPr>
        <w:pStyle w:val="ListParagraph"/>
        <w:numPr>
          <w:ilvl w:val="1"/>
          <w:numId w:val="32"/>
        </w:numPr>
        <w:spacing w:after="0" w:line="240" w:lineRule="auto"/>
        <w:jc w:val="both"/>
        <w:rPr>
          <w:rFonts w:asciiTheme="minorHAnsi" w:eastAsia="Times New Roman" w:hAnsiTheme="minorHAnsi" w:cstheme="minorHAnsi"/>
          <w:sz w:val="24"/>
          <w:szCs w:val="24"/>
          <w:rPrChange w:id="963" w:author="Haldar, Souvik" w:date="2022-06-25T18:15:00Z">
            <w:rPr>
              <w:rFonts w:eastAsia="Times New Roman"/>
            </w:rPr>
          </w:rPrChange>
        </w:rPr>
      </w:pPr>
      <w:r w:rsidRPr="00DF40A0">
        <w:rPr>
          <w:rFonts w:asciiTheme="minorHAnsi" w:eastAsia="Times New Roman" w:hAnsiTheme="minorHAnsi" w:cstheme="minorHAnsi"/>
          <w:b/>
          <w:bCs/>
          <w:sz w:val="24"/>
          <w:szCs w:val="24"/>
          <w:rPrChange w:id="964" w:author="Haldar, Souvik" w:date="2022-06-25T18:15:00Z">
            <w:rPr>
              <w:rFonts w:eastAsia="Times New Roman"/>
              <w:b/>
              <w:bCs/>
            </w:rPr>
          </w:rPrChange>
        </w:rPr>
        <w:t xml:space="preserve">M3: </w:t>
      </w:r>
      <w:r w:rsidRPr="00DF40A0">
        <w:rPr>
          <w:rFonts w:asciiTheme="minorHAnsi" w:eastAsia="Times New Roman" w:hAnsiTheme="minorHAnsi" w:cstheme="minorHAnsi"/>
          <w:sz w:val="24"/>
          <w:szCs w:val="24"/>
          <w:rPrChange w:id="965" w:author="Haldar, Souvik" w:date="2022-06-25T18:15:00Z">
            <w:rPr>
              <w:rFonts w:eastAsia="Times New Roman"/>
            </w:rPr>
          </w:rPrChange>
        </w:rPr>
        <w:t xml:space="preserve">Low, AOV is below 0.5 quantile. </w:t>
      </w:r>
    </w:p>
    <w:p w14:paraId="30826AE2" w14:textId="07134062" w:rsidR="009F3FE7" w:rsidRPr="00DF40A0" w:rsidRDefault="009F3FE7" w:rsidP="00A65FFE">
      <w:pPr>
        <w:spacing w:after="0" w:line="240" w:lineRule="auto"/>
        <w:jc w:val="both"/>
        <w:rPr>
          <w:rFonts w:asciiTheme="minorHAnsi" w:eastAsia="Times New Roman" w:hAnsiTheme="minorHAnsi" w:cstheme="minorHAnsi"/>
          <w:b/>
          <w:bCs/>
          <w:sz w:val="24"/>
          <w:szCs w:val="24"/>
          <w:rPrChange w:id="966" w:author="Haldar, Souvik" w:date="2022-06-25T18:15:00Z">
            <w:rPr>
              <w:rFonts w:eastAsia="Times New Roman"/>
              <w:b/>
              <w:bCs/>
            </w:rPr>
          </w:rPrChange>
        </w:rPr>
      </w:pPr>
    </w:p>
    <w:p w14:paraId="6FA00D21" w14:textId="5A45B843" w:rsidR="00CB7996" w:rsidRPr="000F7EDC" w:rsidRDefault="00E70787" w:rsidP="00CB7996">
      <w:pPr>
        <w:pStyle w:val="Heading2"/>
        <w:rPr>
          <w:rFonts w:asciiTheme="minorHAnsi" w:eastAsia="Times New Roman" w:hAnsiTheme="minorHAnsi" w:cstheme="minorHAnsi"/>
          <w:b w:val="0"/>
          <w:i/>
          <w:color w:val="8F9195"/>
          <w:sz w:val="36"/>
          <w:szCs w:val="36"/>
          <w:lang w:val="en-GB"/>
          <w:rPrChange w:id="967" w:author="Haldar, Souvik" w:date="2022-06-25T18:15:00Z">
            <w:rPr>
              <w:rFonts w:ascii="Georgia" w:eastAsia="Times New Roman" w:hAnsi="Georgia"/>
              <w:b w:val="0"/>
              <w:i/>
              <w:color w:val="8F9195"/>
              <w:sz w:val="36"/>
              <w:szCs w:val="36"/>
              <w:lang w:val="en-GB"/>
            </w:rPr>
          </w:rPrChange>
        </w:rPr>
      </w:pPr>
      <w:bookmarkStart w:id="968" w:name="_Toc106620895"/>
      <w:r w:rsidRPr="000F7EDC">
        <w:rPr>
          <w:rFonts w:asciiTheme="minorHAnsi" w:eastAsia="Times New Roman" w:hAnsiTheme="minorHAnsi" w:cstheme="minorHAnsi"/>
          <w:b w:val="0"/>
          <w:i/>
          <w:color w:val="8F9195"/>
          <w:sz w:val="36"/>
          <w:szCs w:val="36"/>
          <w:lang w:val="en-GB"/>
          <w:rPrChange w:id="969" w:author="Haldar, Souvik" w:date="2022-06-25T18:15:00Z">
            <w:rPr>
              <w:rFonts w:ascii="Georgia" w:eastAsia="Times New Roman" w:hAnsi="Georgia"/>
              <w:b w:val="0"/>
              <w:i/>
              <w:color w:val="8F9195"/>
              <w:sz w:val="36"/>
              <w:szCs w:val="36"/>
              <w:lang w:val="en-GB"/>
            </w:rPr>
          </w:rPrChange>
        </w:rPr>
        <w:t>Customer groups &amp; u</w:t>
      </w:r>
      <w:r w:rsidR="00CB7996" w:rsidRPr="000F7EDC">
        <w:rPr>
          <w:rFonts w:asciiTheme="minorHAnsi" w:eastAsia="Times New Roman" w:hAnsiTheme="minorHAnsi" w:cstheme="minorHAnsi"/>
          <w:b w:val="0"/>
          <w:i/>
          <w:color w:val="8F9195"/>
          <w:sz w:val="36"/>
          <w:szCs w:val="36"/>
          <w:lang w:val="en-GB"/>
          <w:rPrChange w:id="970" w:author="Haldar, Souvik" w:date="2022-06-25T18:15:00Z">
            <w:rPr>
              <w:rFonts w:ascii="Georgia" w:eastAsia="Times New Roman" w:hAnsi="Georgia"/>
              <w:b w:val="0"/>
              <w:i/>
              <w:color w:val="8F9195"/>
              <w:sz w:val="36"/>
              <w:szCs w:val="36"/>
              <w:lang w:val="en-GB"/>
            </w:rPr>
          </w:rPrChange>
        </w:rPr>
        <w:t>ser input</w:t>
      </w:r>
      <w:bookmarkEnd w:id="968"/>
    </w:p>
    <w:p w14:paraId="3318FCD1" w14:textId="1B6D20F5" w:rsidR="00085518" w:rsidRPr="00DF40A0" w:rsidRDefault="00E70787" w:rsidP="00E70787">
      <w:pPr>
        <w:spacing w:before="240" w:line="240" w:lineRule="auto"/>
        <w:jc w:val="both"/>
        <w:rPr>
          <w:rFonts w:asciiTheme="minorHAnsi" w:eastAsia="Times New Roman" w:hAnsiTheme="minorHAnsi" w:cstheme="minorHAnsi"/>
          <w:sz w:val="24"/>
          <w:szCs w:val="24"/>
          <w:rPrChange w:id="971" w:author="Haldar, Souvik" w:date="2022-06-25T18:15:00Z">
            <w:rPr>
              <w:rFonts w:eastAsia="Times New Roman" w:cs="Arial"/>
              <w:sz w:val="22"/>
            </w:rPr>
          </w:rPrChange>
        </w:rPr>
      </w:pPr>
      <w:r w:rsidRPr="00DF40A0">
        <w:rPr>
          <w:rFonts w:asciiTheme="minorHAnsi" w:eastAsia="Times New Roman" w:hAnsiTheme="minorHAnsi" w:cstheme="minorHAnsi"/>
          <w:sz w:val="24"/>
          <w:szCs w:val="24"/>
          <w:rPrChange w:id="972" w:author="Haldar, Souvik" w:date="2022-06-25T18:15:00Z">
            <w:rPr>
              <w:rFonts w:eastAsia="Times New Roman" w:cs="Arial"/>
              <w:sz w:val="22"/>
            </w:rPr>
          </w:rPrChange>
        </w:rPr>
        <w:t xml:space="preserve">Based on above assumptions </w:t>
      </w:r>
      <w:r w:rsidR="00A53269" w:rsidRPr="00DF40A0">
        <w:rPr>
          <w:rFonts w:asciiTheme="minorHAnsi" w:eastAsia="Times New Roman" w:hAnsiTheme="minorHAnsi" w:cstheme="minorHAnsi"/>
          <w:sz w:val="24"/>
          <w:szCs w:val="24"/>
          <w:rPrChange w:id="973" w:author="Haldar, Souvik" w:date="2022-06-25T18:15:00Z">
            <w:rPr>
              <w:rFonts w:eastAsia="Times New Roman" w:cs="Arial"/>
              <w:sz w:val="22"/>
            </w:rPr>
          </w:rPrChange>
        </w:rPr>
        <w:t>customer groups are defined as follows,</w:t>
      </w:r>
    </w:p>
    <w:tbl>
      <w:tblPr>
        <w:tblW w:w="10077"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14"/>
        <w:gridCol w:w="3831"/>
        <w:gridCol w:w="2098"/>
        <w:gridCol w:w="2000"/>
        <w:gridCol w:w="1034"/>
      </w:tblGrid>
      <w:tr w:rsidR="00085518" w:rsidRPr="000F7EDC" w14:paraId="7BDFC278" w14:textId="77777777" w:rsidTr="00E635EB">
        <w:trPr>
          <w:trHeight w:val="288"/>
        </w:trPr>
        <w:tc>
          <w:tcPr>
            <w:tcW w:w="1114" w:type="dxa"/>
            <w:shd w:val="clear" w:color="auto" w:fill="auto"/>
            <w:noWrap/>
            <w:vAlign w:val="bottom"/>
            <w:hideMark/>
          </w:tcPr>
          <w:p w14:paraId="4D926F6C" w14:textId="77777777" w:rsidR="00085518" w:rsidRPr="000F7EDC" w:rsidRDefault="00085518" w:rsidP="00085518">
            <w:pPr>
              <w:spacing w:after="0" w:line="240" w:lineRule="auto"/>
              <w:jc w:val="center"/>
              <w:rPr>
                <w:rFonts w:asciiTheme="minorHAnsi" w:eastAsia="Times New Roman" w:hAnsiTheme="minorHAnsi" w:cstheme="minorHAnsi"/>
                <w:b/>
                <w:bCs/>
                <w:color w:val="000000"/>
                <w:sz w:val="22"/>
                <w:lang w:val="es-ES" w:eastAsia="es-ES"/>
                <w:rPrChange w:id="974" w:author="Haldar, Souvik" w:date="2022-06-25T18:15:00Z">
                  <w:rPr>
                    <w:rFonts w:ascii="Calibri" w:eastAsia="Times New Roman" w:hAnsi="Calibri" w:cs="Calibri"/>
                    <w:b/>
                    <w:bCs/>
                    <w:color w:val="000000"/>
                    <w:sz w:val="22"/>
                    <w:lang w:val="es-ES" w:eastAsia="es-ES"/>
                  </w:rPr>
                </w:rPrChange>
              </w:rPr>
            </w:pPr>
            <w:proofErr w:type="spellStart"/>
            <w:r w:rsidRPr="000F7EDC">
              <w:rPr>
                <w:rFonts w:asciiTheme="minorHAnsi" w:eastAsia="Times New Roman" w:hAnsiTheme="minorHAnsi" w:cstheme="minorHAnsi"/>
                <w:b/>
                <w:bCs/>
                <w:color w:val="000000"/>
                <w:sz w:val="22"/>
                <w:lang w:val="es-ES" w:eastAsia="es-ES"/>
                <w:rPrChange w:id="975" w:author="Haldar, Souvik" w:date="2022-06-25T18:15:00Z">
                  <w:rPr>
                    <w:rFonts w:ascii="Calibri" w:eastAsia="Times New Roman" w:hAnsi="Calibri" w:cs="Calibri"/>
                    <w:b/>
                    <w:bCs/>
                    <w:color w:val="000000"/>
                    <w:sz w:val="22"/>
                    <w:lang w:val="es-ES" w:eastAsia="es-ES"/>
                  </w:rPr>
                </w:rPrChange>
              </w:rPr>
              <w:t>rfm_group</w:t>
            </w:r>
            <w:proofErr w:type="spellEnd"/>
          </w:p>
        </w:tc>
        <w:tc>
          <w:tcPr>
            <w:tcW w:w="3831" w:type="dxa"/>
            <w:shd w:val="clear" w:color="auto" w:fill="auto"/>
            <w:noWrap/>
            <w:vAlign w:val="bottom"/>
            <w:hideMark/>
          </w:tcPr>
          <w:p w14:paraId="05C969F0" w14:textId="77777777" w:rsidR="00085518" w:rsidRPr="000F7EDC" w:rsidRDefault="00085518" w:rsidP="00085518">
            <w:pPr>
              <w:spacing w:after="0" w:line="240" w:lineRule="auto"/>
              <w:jc w:val="center"/>
              <w:rPr>
                <w:rFonts w:asciiTheme="minorHAnsi" w:eastAsia="Times New Roman" w:hAnsiTheme="minorHAnsi" w:cstheme="minorHAnsi"/>
                <w:b/>
                <w:bCs/>
                <w:color w:val="000000"/>
                <w:sz w:val="22"/>
                <w:lang w:val="es-ES" w:eastAsia="es-ES"/>
                <w:rPrChange w:id="976" w:author="Haldar, Souvik" w:date="2022-06-25T18:15:00Z">
                  <w:rPr>
                    <w:rFonts w:ascii="Calibri" w:eastAsia="Times New Roman" w:hAnsi="Calibri" w:cs="Calibri"/>
                    <w:b/>
                    <w:bCs/>
                    <w:color w:val="000000"/>
                    <w:sz w:val="22"/>
                    <w:lang w:val="es-ES" w:eastAsia="es-ES"/>
                  </w:rPr>
                </w:rPrChange>
              </w:rPr>
            </w:pPr>
            <w:proofErr w:type="spellStart"/>
            <w:r w:rsidRPr="000F7EDC">
              <w:rPr>
                <w:rFonts w:asciiTheme="minorHAnsi" w:eastAsia="Times New Roman" w:hAnsiTheme="minorHAnsi" w:cstheme="minorHAnsi"/>
                <w:b/>
                <w:bCs/>
                <w:color w:val="000000"/>
                <w:sz w:val="22"/>
                <w:lang w:val="es-ES" w:eastAsia="es-ES"/>
                <w:rPrChange w:id="977" w:author="Haldar, Souvik" w:date="2022-06-25T18:15:00Z">
                  <w:rPr>
                    <w:rFonts w:ascii="Calibri" w:eastAsia="Times New Roman" w:hAnsi="Calibri" w:cs="Calibri"/>
                    <w:b/>
                    <w:bCs/>
                    <w:color w:val="000000"/>
                    <w:sz w:val="22"/>
                    <w:lang w:val="es-ES" w:eastAsia="es-ES"/>
                  </w:rPr>
                </w:rPrChange>
              </w:rPr>
              <w:t>customer_group</w:t>
            </w:r>
            <w:proofErr w:type="spellEnd"/>
          </w:p>
        </w:tc>
        <w:tc>
          <w:tcPr>
            <w:tcW w:w="2098" w:type="dxa"/>
            <w:shd w:val="clear" w:color="auto" w:fill="auto"/>
            <w:noWrap/>
            <w:vAlign w:val="bottom"/>
            <w:hideMark/>
          </w:tcPr>
          <w:p w14:paraId="1AF1DEA7" w14:textId="77777777" w:rsidR="00085518" w:rsidRPr="000F7EDC" w:rsidRDefault="00085518" w:rsidP="00085518">
            <w:pPr>
              <w:spacing w:after="0" w:line="240" w:lineRule="auto"/>
              <w:jc w:val="center"/>
              <w:rPr>
                <w:rFonts w:asciiTheme="minorHAnsi" w:eastAsia="Times New Roman" w:hAnsiTheme="minorHAnsi" w:cstheme="minorHAnsi"/>
                <w:b/>
                <w:bCs/>
                <w:color w:val="000000"/>
                <w:sz w:val="22"/>
                <w:lang w:val="es-ES" w:eastAsia="es-ES"/>
                <w:rPrChange w:id="978" w:author="Haldar, Souvik" w:date="2022-06-25T18:15:00Z">
                  <w:rPr>
                    <w:rFonts w:ascii="Calibri" w:eastAsia="Times New Roman" w:hAnsi="Calibri" w:cs="Calibri"/>
                    <w:b/>
                    <w:bCs/>
                    <w:color w:val="000000"/>
                    <w:sz w:val="22"/>
                    <w:lang w:val="es-ES" w:eastAsia="es-ES"/>
                  </w:rPr>
                </w:rPrChange>
              </w:rPr>
            </w:pPr>
            <w:proofErr w:type="spellStart"/>
            <w:r w:rsidRPr="000F7EDC">
              <w:rPr>
                <w:rFonts w:asciiTheme="minorHAnsi" w:eastAsia="Times New Roman" w:hAnsiTheme="minorHAnsi" w:cstheme="minorHAnsi"/>
                <w:b/>
                <w:bCs/>
                <w:color w:val="000000"/>
                <w:sz w:val="22"/>
                <w:lang w:val="es-ES" w:eastAsia="es-ES"/>
                <w:rPrChange w:id="979" w:author="Haldar, Souvik" w:date="2022-06-25T18:15:00Z">
                  <w:rPr>
                    <w:rFonts w:ascii="Calibri" w:eastAsia="Times New Roman" w:hAnsi="Calibri" w:cs="Calibri"/>
                    <w:b/>
                    <w:bCs/>
                    <w:color w:val="000000"/>
                    <w:sz w:val="22"/>
                    <w:lang w:val="es-ES" w:eastAsia="es-ES"/>
                  </w:rPr>
                </w:rPrChange>
              </w:rPr>
              <w:t>recency</w:t>
            </w:r>
            <w:proofErr w:type="spellEnd"/>
          </w:p>
        </w:tc>
        <w:tc>
          <w:tcPr>
            <w:tcW w:w="2000" w:type="dxa"/>
            <w:shd w:val="clear" w:color="auto" w:fill="auto"/>
            <w:noWrap/>
            <w:vAlign w:val="bottom"/>
            <w:hideMark/>
          </w:tcPr>
          <w:p w14:paraId="4BF76490" w14:textId="77777777" w:rsidR="00085518" w:rsidRPr="000F7EDC" w:rsidRDefault="00085518" w:rsidP="00085518">
            <w:pPr>
              <w:spacing w:after="0" w:line="240" w:lineRule="auto"/>
              <w:jc w:val="center"/>
              <w:rPr>
                <w:rFonts w:asciiTheme="minorHAnsi" w:eastAsia="Times New Roman" w:hAnsiTheme="minorHAnsi" w:cstheme="minorHAnsi"/>
                <w:b/>
                <w:bCs/>
                <w:color w:val="000000"/>
                <w:sz w:val="22"/>
                <w:lang w:val="es-ES" w:eastAsia="es-ES"/>
                <w:rPrChange w:id="980" w:author="Haldar, Souvik" w:date="2022-06-25T18:15:00Z">
                  <w:rPr>
                    <w:rFonts w:ascii="Calibri" w:eastAsia="Times New Roman" w:hAnsi="Calibri" w:cs="Calibri"/>
                    <w:b/>
                    <w:bCs/>
                    <w:color w:val="000000"/>
                    <w:sz w:val="22"/>
                    <w:lang w:val="es-ES" w:eastAsia="es-ES"/>
                  </w:rPr>
                </w:rPrChange>
              </w:rPr>
            </w:pPr>
            <w:proofErr w:type="spellStart"/>
            <w:r w:rsidRPr="000F7EDC">
              <w:rPr>
                <w:rFonts w:asciiTheme="minorHAnsi" w:eastAsia="Times New Roman" w:hAnsiTheme="minorHAnsi" w:cstheme="minorHAnsi"/>
                <w:b/>
                <w:bCs/>
                <w:color w:val="000000"/>
                <w:sz w:val="22"/>
                <w:lang w:val="es-ES" w:eastAsia="es-ES"/>
                <w:rPrChange w:id="981" w:author="Haldar, Souvik" w:date="2022-06-25T18:15:00Z">
                  <w:rPr>
                    <w:rFonts w:ascii="Calibri" w:eastAsia="Times New Roman" w:hAnsi="Calibri" w:cs="Calibri"/>
                    <w:b/>
                    <w:bCs/>
                    <w:color w:val="000000"/>
                    <w:sz w:val="22"/>
                    <w:lang w:val="es-ES" w:eastAsia="es-ES"/>
                  </w:rPr>
                </w:rPrChange>
              </w:rPr>
              <w:t>frequency</w:t>
            </w:r>
            <w:proofErr w:type="spellEnd"/>
          </w:p>
        </w:tc>
        <w:tc>
          <w:tcPr>
            <w:tcW w:w="1034" w:type="dxa"/>
            <w:shd w:val="clear" w:color="auto" w:fill="auto"/>
            <w:noWrap/>
            <w:vAlign w:val="bottom"/>
            <w:hideMark/>
          </w:tcPr>
          <w:p w14:paraId="6CD9D57B" w14:textId="77777777" w:rsidR="00085518" w:rsidRPr="000F7EDC" w:rsidRDefault="00085518" w:rsidP="00085518">
            <w:pPr>
              <w:spacing w:after="0" w:line="240" w:lineRule="auto"/>
              <w:jc w:val="center"/>
              <w:rPr>
                <w:rFonts w:asciiTheme="minorHAnsi" w:eastAsia="Times New Roman" w:hAnsiTheme="minorHAnsi" w:cstheme="minorHAnsi"/>
                <w:b/>
                <w:bCs/>
                <w:color w:val="000000"/>
                <w:sz w:val="22"/>
                <w:lang w:val="es-ES" w:eastAsia="es-ES"/>
                <w:rPrChange w:id="982" w:author="Haldar, Souvik" w:date="2022-06-25T18:15:00Z">
                  <w:rPr>
                    <w:rFonts w:ascii="Calibri" w:eastAsia="Times New Roman" w:hAnsi="Calibri" w:cs="Calibri"/>
                    <w:b/>
                    <w:bCs/>
                    <w:color w:val="000000"/>
                    <w:sz w:val="22"/>
                    <w:lang w:val="es-ES" w:eastAsia="es-ES"/>
                  </w:rPr>
                </w:rPrChange>
              </w:rPr>
            </w:pPr>
            <w:proofErr w:type="spellStart"/>
            <w:r w:rsidRPr="000F7EDC">
              <w:rPr>
                <w:rFonts w:asciiTheme="minorHAnsi" w:eastAsia="Times New Roman" w:hAnsiTheme="minorHAnsi" w:cstheme="minorHAnsi"/>
                <w:b/>
                <w:bCs/>
                <w:color w:val="000000"/>
                <w:sz w:val="22"/>
                <w:lang w:val="es-ES" w:eastAsia="es-ES"/>
                <w:rPrChange w:id="983" w:author="Haldar, Souvik" w:date="2022-06-25T18:15:00Z">
                  <w:rPr>
                    <w:rFonts w:ascii="Calibri" w:eastAsia="Times New Roman" w:hAnsi="Calibri" w:cs="Calibri"/>
                    <w:b/>
                    <w:bCs/>
                    <w:color w:val="000000"/>
                    <w:sz w:val="22"/>
                    <w:lang w:val="es-ES" w:eastAsia="es-ES"/>
                  </w:rPr>
                </w:rPrChange>
              </w:rPr>
              <w:t>monetary</w:t>
            </w:r>
            <w:proofErr w:type="spellEnd"/>
          </w:p>
        </w:tc>
      </w:tr>
      <w:tr w:rsidR="00085518" w:rsidRPr="000F7EDC" w14:paraId="79A44122" w14:textId="77777777" w:rsidTr="00E635EB">
        <w:trPr>
          <w:trHeight w:val="288"/>
        </w:trPr>
        <w:tc>
          <w:tcPr>
            <w:tcW w:w="1114" w:type="dxa"/>
            <w:shd w:val="clear" w:color="auto" w:fill="auto"/>
            <w:noWrap/>
            <w:vAlign w:val="bottom"/>
            <w:hideMark/>
          </w:tcPr>
          <w:p w14:paraId="52348049"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984"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985" w:author="Haldar, Souvik" w:date="2022-06-25T18:15:00Z">
                  <w:rPr>
                    <w:rFonts w:ascii="Calibri" w:eastAsia="Times New Roman" w:hAnsi="Calibri" w:cs="Calibri"/>
                    <w:color w:val="000000"/>
                    <w:sz w:val="22"/>
                    <w:lang w:val="es-ES" w:eastAsia="es-ES"/>
                  </w:rPr>
                </w:rPrChange>
              </w:rPr>
              <w:t>R1-F3-M1</w:t>
            </w:r>
          </w:p>
        </w:tc>
        <w:tc>
          <w:tcPr>
            <w:tcW w:w="3831" w:type="dxa"/>
            <w:shd w:val="clear" w:color="auto" w:fill="auto"/>
            <w:noWrap/>
            <w:vAlign w:val="bottom"/>
            <w:hideMark/>
          </w:tcPr>
          <w:p w14:paraId="432A52C0"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986" w:author="Haldar, Souvik" w:date="2022-06-25T18:15:00Z">
                  <w:rPr>
                    <w:rFonts w:ascii="Calibri" w:eastAsia="Times New Roman" w:hAnsi="Calibri" w:cs="Calibri"/>
                    <w:color w:val="000000"/>
                    <w:sz w:val="22"/>
                    <w:lang w:val="es-ES" w:eastAsia="es-ES"/>
                  </w:rPr>
                </w:rPrChange>
              </w:rPr>
            </w:pPr>
            <w:proofErr w:type="spellStart"/>
            <w:r w:rsidRPr="000F7EDC">
              <w:rPr>
                <w:rFonts w:asciiTheme="minorHAnsi" w:eastAsia="Times New Roman" w:hAnsiTheme="minorHAnsi" w:cstheme="minorHAnsi"/>
                <w:color w:val="000000"/>
                <w:sz w:val="22"/>
                <w:lang w:val="es-ES" w:eastAsia="es-ES"/>
                <w:rPrChange w:id="987" w:author="Haldar, Souvik" w:date="2022-06-25T18:15:00Z">
                  <w:rPr>
                    <w:rFonts w:ascii="Calibri" w:eastAsia="Times New Roman" w:hAnsi="Calibri" w:cs="Calibri"/>
                    <w:color w:val="000000"/>
                    <w:sz w:val="22"/>
                    <w:lang w:val="es-ES" w:eastAsia="es-ES"/>
                  </w:rPr>
                </w:rPrChange>
              </w:rPr>
              <w:t>Recent_One_timers_High</w:t>
            </w:r>
            <w:proofErr w:type="spellEnd"/>
          </w:p>
        </w:tc>
        <w:tc>
          <w:tcPr>
            <w:tcW w:w="2098" w:type="dxa"/>
            <w:shd w:val="clear" w:color="auto" w:fill="auto"/>
            <w:noWrap/>
            <w:vAlign w:val="bottom"/>
            <w:hideMark/>
          </w:tcPr>
          <w:p w14:paraId="49B56E9C"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988"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989" w:author="Haldar, Souvik" w:date="2022-06-25T18:15:00Z">
                  <w:rPr>
                    <w:rFonts w:ascii="Calibri" w:eastAsia="Times New Roman" w:hAnsi="Calibri" w:cs="Calibri"/>
                    <w:color w:val="000000"/>
                    <w:sz w:val="22"/>
                    <w:lang w:val="es-ES" w:eastAsia="es-ES"/>
                  </w:rPr>
                </w:rPrChange>
              </w:rPr>
              <w:t>Days_lte_60</w:t>
            </w:r>
          </w:p>
        </w:tc>
        <w:tc>
          <w:tcPr>
            <w:tcW w:w="2000" w:type="dxa"/>
            <w:shd w:val="clear" w:color="auto" w:fill="auto"/>
            <w:noWrap/>
            <w:vAlign w:val="bottom"/>
            <w:hideMark/>
          </w:tcPr>
          <w:p w14:paraId="50612EDD"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990"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991" w:author="Haldar, Souvik" w:date="2022-06-25T18:15:00Z">
                  <w:rPr>
                    <w:rFonts w:ascii="Calibri" w:eastAsia="Times New Roman" w:hAnsi="Calibri" w:cs="Calibri"/>
                    <w:color w:val="000000"/>
                    <w:sz w:val="22"/>
                    <w:lang w:val="es-ES" w:eastAsia="es-ES"/>
                  </w:rPr>
                </w:rPrChange>
              </w:rPr>
              <w:t>order_count_1</w:t>
            </w:r>
          </w:p>
        </w:tc>
        <w:tc>
          <w:tcPr>
            <w:tcW w:w="1034" w:type="dxa"/>
            <w:shd w:val="clear" w:color="auto" w:fill="auto"/>
            <w:noWrap/>
            <w:vAlign w:val="bottom"/>
            <w:hideMark/>
          </w:tcPr>
          <w:p w14:paraId="3B4FA61C"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992"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993" w:author="Haldar, Souvik" w:date="2022-06-25T18:15:00Z">
                  <w:rPr>
                    <w:rFonts w:ascii="Calibri" w:eastAsia="Times New Roman" w:hAnsi="Calibri" w:cs="Calibri"/>
                    <w:color w:val="000000"/>
                    <w:sz w:val="22"/>
                    <w:lang w:val="es-ES" w:eastAsia="es-ES"/>
                  </w:rPr>
                </w:rPrChange>
              </w:rPr>
              <w:t>High</w:t>
            </w:r>
          </w:p>
        </w:tc>
      </w:tr>
      <w:tr w:rsidR="00085518" w:rsidRPr="000F7EDC" w14:paraId="2BE9BE00" w14:textId="77777777" w:rsidTr="00E635EB">
        <w:trPr>
          <w:trHeight w:val="288"/>
        </w:trPr>
        <w:tc>
          <w:tcPr>
            <w:tcW w:w="1114" w:type="dxa"/>
            <w:shd w:val="clear" w:color="auto" w:fill="auto"/>
            <w:noWrap/>
            <w:vAlign w:val="bottom"/>
            <w:hideMark/>
          </w:tcPr>
          <w:p w14:paraId="2D63A1B3"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994"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995" w:author="Haldar, Souvik" w:date="2022-06-25T18:15:00Z">
                  <w:rPr>
                    <w:rFonts w:ascii="Calibri" w:eastAsia="Times New Roman" w:hAnsi="Calibri" w:cs="Calibri"/>
                    <w:color w:val="000000"/>
                    <w:sz w:val="22"/>
                    <w:lang w:val="es-ES" w:eastAsia="es-ES"/>
                  </w:rPr>
                </w:rPrChange>
              </w:rPr>
              <w:t>R1-F3-M2</w:t>
            </w:r>
          </w:p>
        </w:tc>
        <w:tc>
          <w:tcPr>
            <w:tcW w:w="3831" w:type="dxa"/>
            <w:shd w:val="clear" w:color="auto" w:fill="auto"/>
            <w:noWrap/>
            <w:vAlign w:val="bottom"/>
            <w:hideMark/>
          </w:tcPr>
          <w:p w14:paraId="623F1CAD"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996" w:author="Haldar, Souvik" w:date="2022-06-25T18:15:00Z">
                  <w:rPr>
                    <w:rFonts w:ascii="Calibri" w:eastAsia="Times New Roman" w:hAnsi="Calibri" w:cs="Calibri"/>
                    <w:color w:val="000000"/>
                    <w:sz w:val="22"/>
                    <w:lang w:val="es-ES" w:eastAsia="es-ES"/>
                  </w:rPr>
                </w:rPrChange>
              </w:rPr>
            </w:pPr>
            <w:proofErr w:type="spellStart"/>
            <w:r w:rsidRPr="000F7EDC">
              <w:rPr>
                <w:rFonts w:asciiTheme="minorHAnsi" w:eastAsia="Times New Roman" w:hAnsiTheme="minorHAnsi" w:cstheme="minorHAnsi"/>
                <w:color w:val="000000"/>
                <w:sz w:val="22"/>
                <w:lang w:val="es-ES" w:eastAsia="es-ES"/>
                <w:rPrChange w:id="997" w:author="Haldar, Souvik" w:date="2022-06-25T18:15:00Z">
                  <w:rPr>
                    <w:rFonts w:ascii="Calibri" w:eastAsia="Times New Roman" w:hAnsi="Calibri" w:cs="Calibri"/>
                    <w:color w:val="000000"/>
                    <w:sz w:val="22"/>
                    <w:lang w:val="es-ES" w:eastAsia="es-ES"/>
                  </w:rPr>
                </w:rPrChange>
              </w:rPr>
              <w:t>Recent_One_timers_Medium</w:t>
            </w:r>
            <w:proofErr w:type="spellEnd"/>
          </w:p>
        </w:tc>
        <w:tc>
          <w:tcPr>
            <w:tcW w:w="2098" w:type="dxa"/>
            <w:shd w:val="clear" w:color="auto" w:fill="auto"/>
            <w:noWrap/>
            <w:vAlign w:val="bottom"/>
            <w:hideMark/>
          </w:tcPr>
          <w:p w14:paraId="2A3C1215"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998"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999" w:author="Haldar, Souvik" w:date="2022-06-25T18:15:00Z">
                  <w:rPr>
                    <w:rFonts w:ascii="Calibri" w:eastAsia="Times New Roman" w:hAnsi="Calibri" w:cs="Calibri"/>
                    <w:color w:val="000000"/>
                    <w:sz w:val="22"/>
                    <w:lang w:val="es-ES" w:eastAsia="es-ES"/>
                  </w:rPr>
                </w:rPrChange>
              </w:rPr>
              <w:t>Days_lte_60</w:t>
            </w:r>
          </w:p>
        </w:tc>
        <w:tc>
          <w:tcPr>
            <w:tcW w:w="2000" w:type="dxa"/>
            <w:shd w:val="clear" w:color="auto" w:fill="auto"/>
            <w:noWrap/>
            <w:vAlign w:val="bottom"/>
            <w:hideMark/>
          </w:tcPr>
          <w:p w14:paraId="5D8E856C"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00"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01" w:author="Haldar, Souvik" w:date="2022-06-25T18:15:00Z">
                  <w:rPr>
                    <w:rFonts w:ascii="Calibri" w:eastAsia="Times New Roman" w:hAnsi="Calibri" w:cs="Calibri"/>
                    <w:color w:val="000000"/>
                    <w:sz w:val="22"/>
                    <w:lang w:val="es-ES" w:eastAsia="es-ES"/>
                  </w:rPr>
                </w:rPrChange>
              </w:rPr>
              <w:t>order_count_1</w:t>
            </w:r>
          </w:p>
        </w:tc>
        <w:tc>
          <w:tcPr>
            <w:tcW w:w="1034" w:type="dxa"/>
            <w:shd w:val="clear" w:color="auto" w:fill="auto"/>
            <w:noWrap/>
            <w:vAlign w:val="bottom"/>
            <w:hideMark/>
          </w:tcPr>
          <w:p w14:paraId="3FA15940"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02"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03" w:author="Haldar, Souvik" w:date="2022-06-25T18:15:00Z">
                  <w:rPr>
                    <w:rFonts w:ascii="Calibri" w:eastAsia="Times New Roman" w:hAnsi="Calibri" w:cs="Calibri"/>
                    <w:color w:val="000000"/>
                    <w:sz w:val="22"/>
                    <w:lang w:val="es-ES" w:eastAsia="es-ES"/>
                  </w:rPr>
                </w:rPrChange>
              </w:rPr>
              <w:t>Medium</w:t>
            </w:r>
          </w:p>
        </w:tc>
      </w:tr>
      <w:tr w:rsidR="00085518" w:rsidRPr="000F7EDC" w14:paraId="37CBFFD0" w14:textId="77777777" w:rsidTr="00E635EB">
        <w:trPr>
          <w:trHeight w:val="288"/>
        </w:trPr>
        <w:tc>
          <w:tcPr>
            <w:tcW w:w="1114" w:type="dxa"/>
            <w:shd w:val="clear" w:color="auto" w:fill="auto"/>
            <w:noWrap/>
            <w:vAlign w:val="bottom"/>
            <w:hideMark/>
          </w:tcPr>
          <w:p w14:paraId="412ABFFF"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04"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05" w:author="Haldar, Souvik" w:date="2022-06-25T18:15:00Z">
                  <w:rPr>
                    <w:rFonts w:ascii="Calibri" w:eastAsia="Times New Roman" w:hAnsi="Calibri" w:cs="Calibri"/>
                    <w:color w:val="000000"/>
                    <w:sz w:val="22"/>
                    <w:lang w:val="es-ES" w:eastAsia="es-ES"/>
                  </w:rPr>
                </w:rPrChange>
              </w:rPr>
              <w:t>R1-F3-M3</w:t>
            </w:r>
          </w:p>
        </w:tc>
        <w:tc>
          <w:tcPr>
            <w:tcW w:w="3831" w:type="dxa"/>
            <w:shd w:val="clear" w:color="auto" w:fill="auto"/>
            <w:noWrap/>
            <w:vAlign w:val="bottom"/>
            <w:hideMark/>
          </w:tcPr>
          <w:p w14:paraId="201463BE"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06" w:author="Haldar, Souvik" w:date="2022-06-25T18:15:00Z">
                  <w:rPr>
                    <w:rFonts w:ascii="Calibri" w:eastAsia="Times New Roman" w:hAnsi="Calibri" w:cs="Calibri"/>
                    <w:color w:val="000000"/>
                    <w:sz w:val="22"/>
                    <w:lang w:val="es-ES" w:eastAsia="es-ES"/>
                  </w:rPr>
                </w:rPrChange>
              </w:rPr>
            </w:pPr>
            <w:proofErr w:type="spellStart"/>
            <w:r w:rsidRPr="000F7EDC">
              <w:rPr>
                <w:rFonts w:asciiTheme="minorHAnsi" w:eastAsia="Times New Roman" w:hAnsiTheme="minorHAnsi" w:cstheme="minorHAnsi"/>
                <w:color w:val="000000"/>
                <w:sz w:val="22"/>
                <w:lang w:val="es-ES" w:eastAsia="es-ES"/>
                <w:rPrChange w:id="1007" w:author="Haldar, Souvik" w:date="2022-06-25T18:15:00Z">
                  <w:rPr>
                    <w:rFonts w:ascii="Calibri" w:eastAsia="Times New Roman" w:hAnsi="Calibri" w:cs="Calibri"/>
                    <w:color w:val="000000"/>
                    <w:sz w:val="22"/>
                    <w:lang w:val="es-ES" w:eastAsia="es-ES"/>
                  </w:rPr>
                </w:rPrChange>
              </w:rPr>
              <w:t>Recent_One_timers_Low</w:t>
            </w:r>
            <w:proofErr w:type="spellEnd"/>
          </w:p>
        </w:tc>
        <w:tc>
          <w:tcPr>
            <w:tcW w:w="2098" w:type="dxa"/>
            <w:shd w:val="clear" w:color="auto" w:fill="auto"/>
            <w:noWrap/>
            <w:vAlign w:val="bottom"/>
            <w:hideMark/>
          </w:tcPr>
          <w:p w14:paraId="49433C26"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08"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09" w:author="Haldar, Souvik" w:date="2022-06-25T18:15:00Z">
                  <w:rPr>
                    <w:rFonts w:ascii="Calibri" w:eastAsia="Times New Roman" w:hAnsi="Calibri" w:cs="Calibri"/>
                    <w:color w:val="000000"/>
                    <w:sz w:val="22"/>
                    <w:lang w:val="es-ES" w:eastAsia="es-ES"/>
                  </w:rPr>
                </w:rPrChange>
              </w:rPr>
              <w:t>Days_lte_60</w:t>
            </w:r>
          </w:p>
        </w:tc>
        <w:tc>
          <w:tcPr>
            <w:tcW w:w="2000" w:type="dxa"/>
            <w:shd w:val="clear" w:color="auto" w:fill="auto"/>
            <w:noWrap/>
            <w:vAlign w:val="bottom"/>
            <w:hideMark/>
          </w:tcPr>
          <w:p w14:paraId="33676CA0"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10"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11" w:author="Haldar, Souvik" w:date="2022-06-25T18:15:00Z">
                  <w:rPr>
                    <w:rFonts w:ascii="Calibri" w:eastAsia="Times New Roman" w:hAnsi="Calibri" w:cs="Calibri"/>
                    <w:color w:val="000000"/>
                    <w:sz w:val="22"/>
                    <w:lang w:val="es-ES" w:eastAsia="es-ES"/>
                  </w:rPr>
                </w:rPrChange>
              </w:rPr>
              <w:t>order_count_1</w:t>
            </w:r>
          </w:p>
        </w:tc>
        <w:tc>
          <w:tcPr>
            <w:tcW w:w="1034" w:type="dxa"/>
            <w:shd w:val="clear" w:color="auto" w:fill="auto"/>
            <w:noWrap/>
            <w:vAlign w:val="bottom"/>
            <w:hideMark/>
          </w:tcPr>
          <w:p w14:paraId="21BF0267"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12"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13" w:author="Haldar, Souvik" w:date="2022-06-25T18:15:00Z">
                  <w:rPr>
                    <w:rFonts w:ascii="Calibri" w:eastAsia="Times New Roman" w:hAnsi="Calibri" w:cs="Calibri"/>
                    <w:color w:val="000000"/>
                    <w:sz w:val="22"/>
                    <w:lang w:val="es-ES" w:eastAsia="es-ES"/>
                  </w:rPr>
                </w:rPrChange>
              </w:rPr>
              <w:t>Low</w:t>
            </w:r>
          </w:p>
        </w:tc>
      </w:tr>
      <w:tr w:rsidR="00085518" w:rsidRPr="000F7EDC" w14:paraId="0CF75276" w14:textId="77777777" w:rsidTr="00E635EB">
        <w:trPr>
          <w:trHeight w:val="288"/>
        </w:trPr>
        <w:tc>
          <w:tcPr>
            <w:tcW w:w="1114" w:type="dxa"/>
            <w:shd w:val="clear" w:color="auto" w:fill="auto"/>
            <w:noWrap/>
            <w:vAlign w:val="bottom"/>
            <w:hideMark/>
          </w:tcPr>
          <w:p w14:paraId="28219299"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14"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15" w:author="Haldar, Souvik" w:date="2022-06-25T18:15:00Z">
                  <w:rPr>
                    <w:rFonts w:ascii="Calibri" w:eastAsia="Times New Roman" w:hAnsi="Calibri" w:cs="Calibri"/>
                    <w:color w:val="000000"/>
                    <w:sz w:val="22"/>
                    <w:lang w:val="es-ES" w:eastAsia="es-ES"/>
                  </w:rPr>
                </w:rPrChange>
              </w:rPr>
              <w:t>R1-F2-M1</w:t>
            </w:r>
          </w:p>
        </w:tc>
        <w:tc>
          <w:tcPr>
            <w:tcW w:w="3831" w:type="dxa"/>
            <w:shd w:val="clear" w:color="auto" w:fill="auto"/>
            <w:noWrap/>
            <w:vAlign w:val="bottom"/>
            <w:hideMark/>
          </w:tcPr>
          <w:p w14:paraId="2B01CEBA"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16" w:author="Haldar, Souvik" w:date="2022-06-25T18:15:00Z">
                  <w:rPr>
                    <w:rFonts w:ascii="Calibri" w:eastAsia="Times New Roman" w:hAnsi="Calibri" w:cs="Calibri"/>
                    <w:color w:val="000000"/>
                    <w:sz w:val="22"/>
                    <w:lang w:val="es-ES" w:eastAsia="es-ES"/>
                  </w:rPr>
                </w:rPrChange>
              </w:rPr>
            </w:pPr>
            <w:proofErr w:type="spellStart"/>
            <w:r w:rsidRPr="000F7EDC">
              <w:rPr>
                <w:rFonts w:asciiTheme="minorHAnsi" w:eastAsia="Times New Roman" w:hAnsiTheme="minorHAnsi" w:cstheme="minorHAnsi"/>
                <w:color w:val="000000"/>
                <w:sz w:val="22"/>
                <w:lang w:val="es-ES" w:eastAsia="es-ES"/>
                <w:rPrChange w:id="1017" w:author="Haldar, Souvik" w:date="2022-06-25T18:15:00Z">
                  <w:rPr>
                    <w:rFonts w:ascii="Calibri" w:eastAsia="Times New Roman" w:hAnsi="Calibri" w:cs="Calibri"/>
                    <w:color w:val="000000"/>
                    <w:sz w:val="22"/>
                    <w:lang w:val="es-ES" w:eastAsia="es-ES"/>
                  </w:rPr>
                </w:rPrChange>
              </w:rPr>
              <w:t>Loyal_regular_consumers_High</w:t>
            </w:r>
            <w:proofErr w:type="spellEnd"/>
          </w:p>
        </w:tc>
        <w:tc>
          <w:tcPr>
            <w:tcW w:w="2098" w:type="dxa"/>
            <w:shd w:val="clear" w:color="auto" w:fill="auto"/>
            <w:noWrap/>
            <w:vAlign w:val="bottom"/>
            <w:hideMark/>
          </w:tcPr>
          <w:p w14:paraId="7F64728F"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18"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19" w:author="Haldar, Souvik" w:date="2022-06-25T18:15:00Z">
                  <w:rPr>
                    <w:rFonts w:ascii="Calibri" w:eastAsia="Times New Roman" w:hAnsi="Calibri" w:cs="Calibri"/>
                    <w:color w:val="000000"/>
                    <w:sz w:val="22"/>
                    <w:lang w:val="es-ES" w:eastAsia="es-ES"/>
                  </w:rPr>
                </w:rPrChange>
              </w:rPr>
              <w:t>Days_lte_60</w:t>
            </w:r>
          </w:p>
        </w:tc>
        <w:tc>
          <w:tcPr>
            <w:tcW w:w="2000" w:type="dxa"/>
            <w:shd w:val="clear" w:color="auto" w:fill="auto"/>
            <w:noWrap/>
            <w:vAlign w:val="bottom"/>
            <w:hideMark/>
          </w:tcPr>
          <w:p w14:paraId="4B8BD29B"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20"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21" w:author="Haldar, Souvik" w:date="2022-06-25T18:15:00Z">
                  <w:rPr>
                    <w:rFonts w:ascii="Calibri" w:eastAsia="Times New Roman" w:hAnsi="Calibri" w:cs="Calibri"/>
                    <w:color w:val="000000"/>
                    <w:sz w:val="22"/>
                    <w:lang w:val="es-ES" w:eastAsia="es-ES"/>
                  </w:rPr>
                </w:rPrChange>
              </w:rPr>
              <w:t>order_count_2_to_3</w:t>
            </w:r>
          </w:p>
        </w:tc>
        <w:tc>
          <w:tcPr>
            <w:tcW w:w="1034" w:type="dxa"/>
            <w:shd w:val="clear" w:color="auto" w:fill="auto"/>
            <w:noWrap/>
            <w:vAlign w:val="bottom"/>
            <w:hideMark/>
          </w:tcPr>
          <w:p w14:paraId="4E1B6B7C"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22"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23" w:author="Haldar, Souvik" w:date="2022-06-25T18:15:00Z">
                  <w:rPr>
                    <w:rFonts w:ascii="Calibri" w:eastAsia="Times New Roman" w:hAnsi="Calibri" w:cs="Calibri"/>
                    <w:color w:val="000000"/>
                    <w:sz w:val="22"/>
                    <w:lang w:val="es-ES" w:eastAsia="es-ES"/>
                  </w:rPr>
                </w:rPrChange>
              </w:rPr>
              <w:t>High</w:t>
            </w:r>
          </w:p>
        </w:tc>
      </w:tr>
      <w:tr w:rsidR="00085518" w:rsidRPr="000F7EDC" w14:paraId="0E22DCD7" w14:textId="77777777" w:rsidTr="00E635EB">
        <w:trPr>
          <w:trHeight w:val="288"/>
        </w:trPr>
        <w:tc>
          <w:tcPr>
            <w:tcW w:w="1114" w:type="dxa"/>
            <w:shd w:val="clear" w:color="auto" w:fill="auto"/>
            <w:noWrap/>
            <w:vAlign w:val="bottom"/>
            <w:hideMark/>
          </w:tcPr>
          <w:p w14:paraId="07232740"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24"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25" w:author="Haldar, Souvik" w:date="2022-06-25T18:15:00Z">
                  <w:rPr>
                    <w:rFonts w:ascii="Calibri" w:eastAsia="Times New Roman" w:hAnsi="Calibri" w:cs="Calibri"/>
                    <w:color w:val="000000"/>
                    <w:sz w:val="22"/>
                    <w:lang w:val="es-ES" w:eastAsia="es-ES"/>
                  </w:rPr>
                </w:rPrChange>
              </w:rPr>
              <w:t>R1-F2-M2</w:t>
            </w:r>
          </w:p>
        </w:tc>
        <w:tc>
          <w:tcPr>
            <w:tcW w:w="3831" w:type="dxa"/>
            <w:shd w:val="clear" w:color="auto" w:fill="auto"/>
            <w:noWrap/>
            <w:vAlign w:val="bottom"/>
            <w:hideMark/>
          </w:tcPr>
          <w:p w14:paraId="6AA5866F"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26" w:author="Haldar, Souvik" w:date="2022-06-25T18:15:00Z">
                  <w:rPr>
                    <w:rFonts w:ascii="Calibri" w:eastAsia="Times New Roman" w:hAnsi="Calibri" w:cs="Calibri"/>
                    <w:color w:val="000000"/>
                    <w:sz w:val="22"/>
                    <w:lang w:val="es-ES" w:eastAsia="es-ES"/>
                  </w:rPr>
                </w:rPrChange>
              </w:rPr>
            </w:pPr>
            <w:proofErr w:type="spellStart"/>
            <w:r w:rsidRPr="000F7EDC">
              <w:rPr>
                <w:rFonts w:asciiTheme="minorHAnsi" w:eastAsia="Times New Roman" w:hAnsiTheme="minorHAnsi" w:cstheme="minorHAnsi"/>
                <w:color w:val="000000"/>
                <w:sz w:val="22"/>
                <w:lang w:val="es-ES" w:eastAsia="es-ES"/>
                <w:rPrChange w:id="1027" w:author="Haldar, Souvik" w:date="2022-06-25T18:15:00Z">
                  <w:rPr>
                    <w:rFonts w:ascii="Calibri" w:eastAsia="Times New Roman" w:hAnsi="Calibri" w:cs="Calibri"/>
                    <w:color w:val="000000"/>
                    <w:sz w:val="22"/>
                    <w:lang w:val="es-ES" w:eastAsia="es-ES"/>
                  </w:rPr>
                </w:rPrChange>
              </w:rPr>
              <w:t>Loyal_regular_consumers_Medium</w:t>
            </w:r>
            <w:proofErr w:type="spellEnd"/>
          </w:p>
        </w:tc>
        <w:tc>
          <w:tcPr>
            <w:tcW w:w="2098" w:type="dxa"/>
            <w:shd w:val="clear" w:color="auto" w:fill="auto"/>
            <w:noWrap/>
            <w:vAlign w:val="bottom"/>
            <w:hideMark/>
          </w:tcPr>
          <w:p w14:paraId="6B233566"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28"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29" w:author="Haldar, Souvik" w:date="2022-06-25T18:15:00Z">
                  <w:rPr>
                    <w:rFonts w:ascii="Calibri" w:eastAsia="Times New Roman" w:hAnsi="Calibri" w:cs="Calibri"/>
                    <w:color w:val="000000"/>
                    <w:sz w:val="22"/>
                    <w:lang w:val="es-ES" w:eastAsia="es-ES"/>
                  </w:rPr>
                </w:rPrChange>
              </w:rPr>
              <w:t>Days_lte_60</w:t>
            </w:r>
          </w:p>
        </w:tc>
        <w:tc>
          <w:tcPr>
            <w:tcW w:w="2000" w:type="dxa"/>
            <w:shd w:val="clear" w:color="auto" w:fill="auto"/>
            <w:noWrap/>
            <w:vAlign w:val="bottom"/>
            <w:hideMark/>
          </w:tcPr>
          <w:p w14:paraId="40C48B88"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30"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31" w:author="Haldar, Souvik" w:date="2022-06-25T18:15:00Z">
                  <w:rPr>
                    <w:rFonts w:ascii="Calibri" w:eastAsia="Times New Roman" w:hAnsi="Calibri" w:cs="Calibri"/>
                    <w:color w:val="000000"/>
                    <w:sz w:val="22"/>
                    <w:lang w:val="es-ES" w:eastAsia="es-ES"/>
                  </w:rPr>
                </w:rPrChange>
              </w:rPr>
              <w:t>order_count_2_to_3</w:t>
            </w:r>
          </w:p>
        </w:tc>
        <w:tc>
          <w:tcPr>
            <w:tcW w:w="1034" w:type="dxa"/>
            <w:shd w:val="clear" w:color="auto" w:fill="auto"/>
            <w:noWrap/>
            <w:vAlign w:val="bottom"/>
            <w:hideMark/>
          </w:tcPr>
          <w:p w14:paraId="4F29B573"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32"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33" w:author="Haldar, Souvik" w:date="2022-06-25T18:15:00Z">
                  <w:rPr>
                    <w:rFonts w:ascii="Calibri" w:eastAsia="Times New Roman" w:hAnsi="Calibri" w:cs="Calibri"/>
                    <w:color w:val="000000"/>
                    <w:sz w:val="22"/>
                    <w:lang w:val="es-ES" w:eastAsia="es-ES"/>
                  </w:rPr>
                </w:rPrChange>
              </w:rPr>
              <w:t>Medium</w:t>
            </w:r>
          </w:p>
        </w:tc>
      </w:tr>
      <w:tr w:rsidR="00085518" w:rsidRPr="000F7EDC" w14:paraId="2B6AAA7F" w14:textId="77777777" w:rsidTr="00E635EB">
        <w:trPr>
          <w:trHeight w:val="288"/>
        </w:trPr>
        <w:tc>
          <w:tcPr>
            <w:tcW w:w="1114" w:type="dxa"/>
            <w:shd w:val="clear" w:color="auto" w:fill="auto"/>
            <w:noWrap/>
            <w:vAlign w:val="bottom"/>
            <w:hideMark/>
          </w:tcPr>
          <w:p w14:paraId="6A7ED255"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34"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35" w:author="Haldar, Souvik" w:date="2022-06-25T18:15:00Z">
                  <w:rPr>
                    <w:rFonts w:ascii="Calibri" w:eastAsia="Times New Roman" w:hAnsi="Calibri" w:cs="Calibri"/>
                    <w:color w:val="000000"/>
                    <w:sz w:val="22"/>
                    <w:lang w:val="es-ES" w:eastAsia="es-ES"/>
                  </w:rPr>
                </w:rPrChange>
              </w:rPr>
              <w:t>R1-F2-M3</w:t>
            </w:r>
          </w:p>
        </w:tc>
        <w:tc>
          <w:tcPr>
            <w:tcW w:w="3831" w:type="dxa"/>
            <w:shd w:val="clear" w:color="auto" w:fill="auto"/>
            <w:noWrap/>
            <w:vAlign w:val="bottom"/>
            <w:hideMark/>
          </w:tcPr>
          <w:p w14:paraId="1E5809DB"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36" w:author="Haldar, Souvik" w:date="2022-06-25T18:15:00Z">
                  <w:rPr>
                    <w:rFonts w:ascii="Calibri" w:eastAsia="Times New Roman" w:hAnsi="Calibri" w:cs="Calibri"/>
                    <w:color w:val="000000"/>
                    <w:sz w:val="22"/>
                    <w:lang w:val="es-ES" w:eastAsia="es-ES"/>
                  </w:rPr>
                </w:rPrChange>
              </w:rPr>
            </w:pPr>
            <w:proofErr w:type="spellStart"/>
            <w:r w:rsidRPr="000F7EDC">
              <w:rPr>
                <w:rFonts w:asciiTheme="minorHAnsi" w:eastAsia="Times New Roman" w:hAnsiTheme="minorHAnsi" w:cstheme="minorHAnsi"/>
                <w:color w:val="000000"/>
                <w:sz w:val="22"/>
                <w:lang w:val="es-ES" w:eastAsia="es-ES"/>
                <w:rPrChange w:id="1037" w:author="Haldar, Souvik" w:date="2022-06-25T18:15:00Z">
                  <w:rPr>
                    <w:rFonts w:ascii="Calibri" w:eastAsia="Times New Roman" w:hAnsi="Calibri" w:cs="Calibri"/>
                    <w:color w:val="000000"/>
                    <w:sz w:val="22"/>
                    <w:lang w:val="es-ES" w:eastAsia="es-ES"/>
                  </w:rPr>
                </w:rPrChange>
              </w:rPr>
              <w:t>Loyal_regular_consumers_Low</w:t>
            </w:r>
            <w:proofErr w:type="spellEnd"/>
          </w:p>
        </w:tc>
        <w:tc>
          <w:tcPr>
            <w:tcW w:w="2098" w:type="dxa"/>
            <w:shd w:val="clear" w:color="auto" w:fill="auto"/>
            <w:noWrap/>
            <w:vAlign w:val="bottom"/>
            <w:hideMark/>
          </w:tcPr>
          <w:p w14:paraId="327EDD84"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38"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39" w:author="Haldar, Souvik" w:date="2022-06-25T18:15:00Z">
                  <w:rPr>
                    <w:rFonts w:ascii="Calibri" w:eastAsia="Times New Roman" w:hAnsi="Calibri" w:cs="Calibri"/>
                    <w:color w:val="000000"/>
                    <w:sz w:val="22"/>
                    <w:lang w:val="es-ES" w:eastAsia="es-ES"/>
                  </w:rPr>
                </w:rPrChange>
              </w:rPr>
              <w:t>Days_lte_60</w:t>
            </w:r>
          </w:p>
        </w:tc>
        <w:tc>
          <w:tcPr>
            <w:tcW w:w="2000" w:type="dxa"/>
            <w:shd w:val="clear" w:color="auto" w:fill="auto"/>
            <w:noWrap/>
            <w:vAlign w:val="bottom"/>
            <w:hideMark/>
          </w:tcPr>
          <w:p w14:paraId="4804EB51"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40"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41" w:author="Haldar, Souvik" w:date="2022-06-25T18:15:00Z">
                  <w:rPr>
                    <w:rFonts w:ascii="Calibri" w:eastAsia="Times New Roman" w:hAnsi="Calibri" w:cs="Calibri"/>
                    <w:color w:val="000000"/>
                    <w:sz w:val="22"/>
                    <w:lang w:val="es-ES" w:eastAsia="es-ES"/>
                  </w:rPr>
                </w:rPrChange>
              </w:rPr>
              <w:t>order_count_2_to_3</w:t>
            </w:r>
          </w:p>
        </w:tc>
        <w:tc>
          <w:tcPr>
            <w:tcW w:w="1034" w:type="dxa"/>
            <w:shd w:val="clear" w:color="auto" w:fill="auto"/>
            <w:noWrap/>
            <w:vAlign w:val="bottom"/>
            <w:hideMark/>
          </w:tcPr>
          <w:p w14:paraId="7FC45E82"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42"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43" w:author="Haldar, Souvik" w:date="2022-06-25T18:15:00Z">
                  <w:rPr>
                    <w:rFonts w:ascii="Calibri" w:eastAsia="Times New Roman" w:hAnsi="Calibri" w:cs="Calibri"/>
                    <w:color w:val="000000"/>
                    <w:sz w:val="22"/>
                    <w:lang w:val="es-ES" w:eastAsia="es-ES"/>
                  </w:rPr>
                </w:rPrChange>
              </w:rPr>
              <w:t>Low</w:t>
            </w:r>
          </w:p>
        </w:tc>
      </w:tr>
      <w:tr w:rsidR="00085518" w:rsidRPr="000F7EDC" w14:paraId="3F5AFEAD" w14:textId="77777777" w:rsidTr="00E635EB">
        <w:trPr>
          <w:trHeight w:val="288"/>
        </w:trPr>
        <w:tc>
          <w:tcPr>
            <w:tcW w:w="1114" w:type="dxa"/>
            <w:shd w:val="clear" w:color="auto" w:fill="auto"/>
            <w:noWrap/>
            <w:vAlign w:val="bottom"/>
            <w:hideMark/>
          </w:tcPr>
          <w:p w14:paraId="361B9AFC"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44"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45" w:author="Haldar, Souvik" w:date="2022-06-25T18:15:00Z">
                  <w:rPr>
                    <w:rFonts w:ascii="Calibri" w:eastAsia="Times New Roman" w:hAnsi="Calibri" w:cs="Calibri"/>
                    <w:color w:val="000000"/>
                    <w:sz w:val="22"/>
                    <w:lang w:val="es-ES" w:eastAsia="es-ES"/>
                  </w:rPr>
                </w:rPrChange>
              </w:rPr>
              <w:t>R1-F1-M1</w:t>
            </w:r>
          </w:p>
        </w:tc>
        <w:tc>
          <w:tcPr>
            <w:tcW w:w="3831" w:type="dxa"/>
            <w:shd w:val="clear" w:color="auto" w:fill="auto"/>
            <w:noWrap/>
            <w:vAlign w:val="bottom"/>
            <w:hideMark/>
          </w:tcPr>
          <w:p w14:paraId="5C158F03"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46" w:author="Haldar, Souvik" w:date="2022-06-25T18:15:00Z">
                  <w:rPr>
                    <w:rFonts w:ascii="Calibri" w:eastAsia="Times New Roman" w:hAnsi="Calibri" w:cs="Calibri"/>
                    <w:color w:val="000000"/>
                    <w:sz w:val="22"/>
                    <w:lang w:val="es-ES" w:eastAsia="es-ES"/>
                  </w:rPr>
                </w:rPrChange>
              </w:rPr>
            </w:pPr>
            <w:proofErr w:type="spellStart"/>
            <w:r w:rsidRPr="000F7EDC">
              <w:rPr>
                <w:rFonts w:asciiTheme="minorHAnsi" w:eastAsia="Times New Roman" w:hAnsiTheme="minorHAnsi" w:cstheme="minorHAnsi"/>
                <w:color w:val="000000"/>
                <w:sz w:val="22"/>
                <w:lang w:val="es-ES" w:eastAsia="es-ES"/>
                <w:rPrChange w:id="1047" w:author="Haldar, Souvik" w:date="2022-06-25T18:15:00Z">
                  <w:rPr>
                    <w:rFonts w:ascii="Calibri" w:eastAsia="Times New Roman" w:hAnsi="Calibri" w:cs="Calibri"/>
                    <w:color w:val="000000"/>
                    <w:sz w:val="22"/>
                    <w:lang w:val="es-ES" w:eastAsia="es-ES"/>
                  </w:rPr>
                </w:rPrChange>
              </w:rPr>
              <w:t>Loyal_regular_consumers_High</w:t>
            </w:r>
            <w:proofErr w:type="spellEnd"/>
          </w:p>
        </w:tc>
        <w:tc>
          <w:tcPr>
            <w:tcW w:w="2098" w:type="dxa"/>
            <w:shd w:val="clear" w:color="auto" w:fill="auto"/>
            <w:noWrap/>
            <w:vAlign w:val="bottom"/>
            <w:hideMark/>
          </w:tcPr>
          <w:p w14:paraId="421C3B49"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48"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49" w:author="Haldar, Souvik" w:date="2022-06-25T18:15:00Z">
                  <w:rPr>
                    <w:rFonts w:ascii="Calibri" w:eastAsia="Times New Roman" w:hAnsi="Calibri" w:cs="Calibri"/>
                    <w:color w:val="000000"/>
                    <w:sz w:val="22"/>
                    <w:lang w:val="es-ES" w:eastAsia="es-ES"/>
                  </w:rPr>
                </w:rPrChange>
              </w:rPr>
              <w:t>Days_lte_60</w:t>
            </w:r>
          </w:p>
        </w:tc>
        <w:tc>
          <w:tcPr>
            <w:tcW w:w="2000" w:type="dxa"/>
            <w:shd w:val="clear" w:color="auto" w:fill="auto"/>
            <w:noWrap/>
            <w:vAlign w:val="bottom"/>
            <w:hideMark/>
          </w:tcPr>
          <w:p w14:paraId="501B2726"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50"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51" w:author="Haldar, Souvik" w:date="2022-06-25T18:15:00Z">
                  <w:rPr>
                    <w:rFonts w:ascii="Calibri" w:eastAsia="Times New Roman" w:hAnsi="Calibri" w:cs="Calibri"/>
                    <w:color w:val="000000"/>
                    <w:sz w:val="22"/>
                    <w:lang w:val="es-ES" w:eastAsia="es-ES"/>
                  </w:rPr>
                </w:rPrChange>
              </w:rPr>
              <w:t>order_count_gte_4</w:t>
            </w:r>
          </w:p>
        </w:tc>
        <w:tc>
          <w:tcPr>
            <w:tcW w:w="1034" w:type="dxa"/>
            <w:shd w:val="clear" w:color="auto" w:fill="auto"/>
            <w:noWrap/>
            <w:vAlign w:val="bottom"/>
            <w:hideMark/>
          </w:tcPr>
          <w:p w14:paraId="3CB9CF85"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52"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53" w:author="Haldar, Souvik" w:date="2022-06-25T18:15:00Z">
                  <w:rPr>
                    <w:rFonts w:ascii="Calibri" w:eastAsia="Times New Roman" w:hAnsi="Calibri" w:cs="Calibri"/>
                    <w:color w:val="000000"/>
                    <w:sz w:val="22"/>
                    <w:lang w:val="es-ES" w:eastAsia="es-ES"/>
                  </w:rPr>
                </w:rPrChange>
              </w:rPr>
              <w:t>High</w:t>
            </w:r>
          </w:p>
        </w:tc>
      </w:tr>
      <w:tr w:rsidR="00085518" w:rsidRPr="000F7EDC" w14:paraId="3C5D5669" w14:textId="77777777" w:rsidTr="00E635EB">
        <w:trPr>
          <w:trHeight w:val="288"/>
        </w:trPr>
        <w:tc>
          <w:tcPr>
            <w:tcW w:w="1114" w:type="dxa"/>
            <w:shd w:val="clear" w:color="auto" w:fill="auto"/>
            <w:noWrap/>
            <w:vAlign w:val="bottom"/>
            <w:hideMark/>
          </w:tcPr>
          <w:p w14:paraId="20E91921"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54"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55" w:author="Haldar, Souvik" w:date="2022-06-25T18:15:00Z">
                  <w:rPr>
                    <w:rFonts w:ascii="Calibri" w:eastAsia="Times New Roman" w:hAnsi="Calibri" w:cs="Calibri"/>
                    <w:color w:val="000000"/>
                    <w:sz w:val="22"/>
                    <w:lang w:val="es-ES" w:eastAsia="es-ES"/>
                  </w:rPr>
                </w:rPrChange>
              </w:rPr>
              <w:t>R1-F1-M2</w:t>
            </w:r>
          </w:p>
        </w:tc>
        <w:tc>
          <w:tcPr>
            <w:tcW w:w="3831" w:type="dxa"/>
            <w:shd w:val="clear" w:color="auto" w:fill="auto"/>
            <w:noWrap/>
            <w:vAlign w:val="bottom"/>
            <w:hideMark/>
          </w:tcPr>
          <w:p w14:paraId="2975B825"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56" w:author="Haldar, Souvik" w:date="2022-06-25T18:15:00Z">
                  <w:rPr>
                    <w:rFonts w:ascii="Calibri" w:eastAsia="Times New Roman" w:hAnsi="Calibri" w:cs="Calibri"/>
                    <w:color w:val="000000"/>
                    <w:sz w:val="22"/>
                    <w:lang w:val="es-ES" w:eastAsia="es-ES"/>
                  </w:rPr>
                </w:rPrChange>
              </w:rPr>
            </w:pPr>
            <w:proofErr w:type="spellStart"/>
            <w:r w:rsidRPr="000F7EDC">
              <w:rPr>
                <w:rFonts w:asciiTheme="minorHAnsi" w:eastAsia="Times New Roman" w:hAnsiTheme="minorHAnsi" w:cstheme="minorHAnsi"/>
                <w:color w:val="000000"/>
                <w:sz w:val="22"/>
                <w:lang w:val="es-ES" w:eastAsia="es-ES"/>
                <w:rPrChange w:id="1057" w:author="Haldar, Souvik" w:date="2022-06-25T18:15:00Z">
                  <w:rPr>
                    <w:rFonts w:ascii="Calibri" w:eastAsia="Times New Roman" w:hAnsi="Calibri" w:cs="Calibri"/>
                    <w:color w:val="000000"/>
                    <w:sz w:val="22"/>
                    <w:lang w:val="es-ES" w:eastAsia="es-ES"/>
                  </w:rPr>
                </w:rPrChange>
              </w:rPr>
              <w:t>Loyal_regular_consumers_Medium</w:t>
            </w:r>
            <w:proofErr w:type="spellEnd"/>
          </w:p>
        </w:tc>
        <w:tc>
          <w:tcPr>
            <w:tcW w:w="2098" w:type="dxa"/>
            <w:shd w:val="clear" w:color="auto" w:fill="auto"/>
            <w:noWrap/>
            <w:vAlign w:val="bottom"/>
            <w:hideMark/>
          </w:tcPr>
          <w:p w14:paraId="24261CEA"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58"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59" w:author="Haldar, Souvik" w:date="2022-06-25T18:15:00Z">
                  <w:rPr>
                    <w:rFonts w:ascii="Calibri" w:eastAsia="Times New Roman" w:hAnsi="Calibri" w:cs="Calibri"/>
                    <w:color w:val="000000"/>
                    <w:sz w:val="22"/>
                    <w:lang w:val="es-ES" w:eastAsia="es-ES"/>
                  </w:rPr>
                </w:rPrChange>
              </w:rPr>
              <w:t>Days_lte_60</w:t>
            </w:r>
          </w:p>
        </w:tc>
        <w:tc>
          <w:tcPr>
            <w:tcW w:w="2000" w:type="dxa"/>
            <w:shd w:val="clear" w:color="auto" w:fill="auto"/>
            <w:noWrap/>
            <w:vAlign w:val="bottom"/>
            <w:hideMark/>
          </w:tcPr>
          <w:p w14:paraId="652FFCB2"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60"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61" w:author="Haldar, Souvik" w:date="2022-06-25T18:15:00Z">
                  <w:rPr>
                    <w:rFonts w:ascii="Calibri" w:eastAsia="Times New Roman" w:hAnsi="Calibri" w:cs="Calibri"/>
                    <w:color w:val="000000"/>
                    <w:sz w:val="22"/>
                    <w:lang w:val="es-ES" w:eastAsia="es-ES"/>
                  </w:rPr>
                </w:rPrChange>
              </w:rPr>
              <w:t>order_count_gte_4</w:t>
            </w:r>
          </w:p>
        </w:tc>
        <w:tc>
          <w:tcPr>
            <w:tcW w:w="1034" w:type="dxa"/>
            <w:shd w:val="clear" w:color="auto" w:fill="auto"/>
            <w:noWrap/>
            <w:vAlign w:val="bottom"/>
            <w:hideMark/>
          </w:tcPr>
          <w:p w14:paraId="7CFE21A3"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62"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63" w:author="Haldar, Souvik" w:date="2022-06-25T18:15:00Z">
                  <w:rPr>
                    <w:rFonts w:ascii="Calibri" w:eastAsia="Times New Roman" w:hAnsi="Calibri" w:cs="Calibri"/>
                    <w:color w:val="000000"/>
                    <w:sz w:val="22"/>
                    <w:lang w:val="es-ES" w:eastAsia="es-ES"/>
                  </w:rPr>
                </w:rPrChange>
              </w:rPr>
              <w:t>Medium</w:t>
            </w:r>
          </w:p>
        </w:tc>
      </w:tr>
      <w:tr w:rsidR="00085518" w:rsidRPr="000F7EDC" w14:paraId="265BF375" w14:textId="77777777" w:rsidTr="00E635EB">
        <w:trPr>
          <w:trHeight w:val="288"/>
        </w:trPr>
        <w:tc>
          <w:tcPr>
            <w:tcW w:w="1114" w:type="dxa"/>
            <w:shd w:val="clear" w:color="auto" w:fill="auto"/>
            <w:noWrap/>
            <w:vAlign w:val="bottom"/>
            <w:hideMark/>
          </w:tcPr>
          <w:p w14:paraId="63C8DF12"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64"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65" w:author="Haldar, Souvik" w:date="2022-06-25T18:15:00Z">
                  <w:rPr>
                    <w:rFonts w:ascii="Calibri" w:eastAsia="Times New Roman" w:hAnsi="Calibri" w:cs="Calibri"/>
                    <w:color w:val="000000"/>
                    <w:sz w:val="22"/>
                    <w:lang w:val="es-ES" w:eastAsia="es-ES"/>
                  </w:rPr>
                </w:rPrChange>
              </w:rPr>
              <w:t>R1-F1-M3</w:t>
            </w:r>
          </w:p>
        </w:tc>
        <w:tc>
          <w:tcPr>
            <w:tcW w:w="3831" w:type="dxa"/>
            <w:shd w:val="clear" w:color="auto" w:fill="auto"/>
            <w:noWrap/>
            <w:vAlign w:val="bottom"/>
            <w:hideMark/>
          </w:tcPr>
          <w:p w14:paraId="2C22A914"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66" w:author="Haldar, Souvik" w:date="2022-06-25T18:15:00Z">
                  <w:rPr>
                    <w:rFonts w:ascii="Calibri" w:eastAsia="Times New Roman" w:hAnsi="Calibri" w:cs="Calibri"/>
                    <w:color w:val="000000"/>
                    <w:sz w:val="22"/>
                    <w:lang w:val="es-ES" w:eastAsia="es-ES"/>
                  </w:rPr>
                </w:rPrChange>
              </w:rPr>
            </w:pPr>
            <w:proofErr w:type="spellStart"/>
            <w:r w:rsidRPr="000F7EDC">
              <w:rPr>
                <w:rFonts w:asciiTheme="minorHAnsi" w:eastAsia="Times New Roman" w:hAnsiTheme="minorHAnsi" w:cstheme="minorHAnsi"/>
                <w:color w:val="000000"/>
                <w:sz w:val="22"/>
                <w:lang w:val="es-ES" w:eastAsia="es-ES"/>
                <w:rPrChange w:id="1067" w:author="Haldar, Souvik" w:date="2022-06-25T18:15:00Z">
                  <w:rPr>
                    <w:rFonts w:ascii="Calibri" w:eastAsia="Times New Roman" w:hAnsi="Calibri" w:cs="Calibri"/>
                    <w:color w:val="000000"/>
                    <w:sz w:val="22"/>
                    <w:lang w:val="es-ES" w:eastAsia="es-ES"/>
                  </w:rPr>
                </w:rPrChange>
              </w:rPr>
              <w:t>Loyal_regular_consumers_Low</w:t>
            </w:r>
            <w:proofErr w:type="spellEnd"/>
          </w:p>
        </w:tc>
        <w:tc>
          <w:tcPr>
            <w:tcW w:w="2098" w:type="dxa"/>
            <w:shd w:val="clear" w:color="auto" w:fill="auto"/>
            <w:noWrap/>
            <w:vAlign w:val="bottom"/>
            <w:hideMark/>
          </w:tcPr>
          <w:p w14:paraId="48BD418D"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68"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69" w:author="Haldar, Souvik" w:date="2022-06-25T18:15:00Z">
                  <w:rPr>
                    <w:rFonts w:ascii="Calibri" w:eastAsia="Times New Roman" w:hAnsi="Calibri" w:cs="Calibri"/>
                    <w:color w:val="000000"/>
                    <w:sz w:val="22"/>
                    <w:lang w:val="es-ES" w:eastAsia="es-ES"/>
                  </w:rPr>
                </w:rPrChange>
              </w:rPr>
              <w:t>Days_lte_60</w:t>
            </w:r>
          </w:p>
        </w:tc>
        <w:tc>
          <w:tcPr>
            <w:tcW w:w="2000" w:type="dxa"/>
            <w:shd w:val="clear" w:color="auto" w:fill="auto"/>
            <w:noWrap/>
            <w:vAlign w:val="bottom"/>
            <w:hideMark/>
          </w:tcPr>
          <w:p w14:paraId="1F889D89"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70"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71" w:author="Haldar, Souvik" w:date="2022-06-25T18:15:00Z">
                  <w:rPr>
                    <w:rFonts w:ascii="Calibri" w:eastAsia="Times New Roman" w:hAnsi="Calibri" w:cs="Calibri"/>
                    <w:color w:val="000000"/>
                    <w:sz w:val="22"/>
                    <w:lang w:val="es-ES" w:eastAsia="es-ES"/>
                  </w:rPr>
                </w:rPrChange>
              </w:rPr>
              <w:t>order_count_gte_4</w:t>
            </w:r>
          </w:p>
        </w:tc>
        <w:tc>
          <w:tcPr>
            <w:tcW w:w="1034" w:type="dxa"/>
            <w:shd w:val="clear" w:color="auto" w:fill="auto"/>
            <w:noWrap/>
            <w:vAlign w:val="bottom"/>
            <w:hideMark/>
          </w:tcPr>
          <w:p w14:paraId="5710460B"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72"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73" w:author="Haldar, Souvik" w:date="2022-06-25T18:15:00Z">
                  <w:rPr>
                    <w:rFonts w:ascii="Calibri" w:eastAsia="Times New Roman" w:hAnsi="Calibri" w:cs="Calibri"/>
                    <w:color w:val="000000"/>
                    <w:sz w:val="22"/>
                    <w:lang w:val="es-ES" w:eastAsia="es-ES"/>
                  </w:rPr>
                </w:rPrChange>
              </w:rPr>
              <w:t>Low</w:t>
            </w:r>
          </w:p>
        </w:tc>
      </w:tr>
      <w:tr w:rsidR="00085518" w:rsidRPr="000F7EDC" w14:paraId="43532D78" w14:textId="77777777" w:rsidTr="00E635EB">
        <w:trPr>
          <w:trHeight w:val="288"/>
        </w:trPr>
        <w:tc>
          <w:tcPr>
            <w:tcW w:w="1114" w:type="dxa"/>
            <w:shd w:val="clear" w:color="auto" w:fill="auto"/>
            <w:noWrap/>
            <w:vAlign w:val="bottom"/>
            <w:hideMark/>
          </w:tcPr>
          <w:p w14:paraId="309792B7"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74"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75" w:author="Haldar, Souvik" w:date="2022-06-25T18:15:00Z">
                  <w:rPr>
                    <w:rFonts w:ascii="Calibri" w:eastAsia="Times New Roman" w:hAnsi="Calibri" w:cs="Calibri"/>
                    <w:color w:val="000000"/>
                    <w:sz w:val="22"/>
                    <w:lang w:val="es-ES" w:eastAsia="es-ES"/>
                  </w:rPr>
                </w:rPrChange>
              </w:rPr>
              <w:t>R2-F3-M1</w:t>
            </w:r>
          </w:p>
        </w:tc>
        <w:tc>
          <w:tcPr>
            <w:tcW w:w="3831" w:type="dxa"/>
            <w:shd w:val="clear" w:color="auto" w:fill="auto"/>
            <w:noWrap/>
            <w:vAlign w:val="bottom"/>
            <w:hideMark/>
          </w:tcPr>
          <w:p w14:paraId="41E44DB2"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n-IN" w:eastAsia="es-ES"/>
                <w:rPrChange w:id="1076" w:author="Haldar, Souvik" w:date="2022-06-25T18:15:00Z">
                  <w:rPr>
                    <w:rFonts w:ascii="Calibri" w:eastAsia="Times New Roman" w:hAnsi="Calibri" w:cs="Calibri"/>
                    <w:color w:val="000000"/>
                    <w:sz w:val="22"/>
                    <w:lang w:val="en-IN" w:eastAsia="es-ES"/>
                  </w:rPr>
                </w:rPrChange>
              </w:rPr>
            </w:pPr>
            <w:proofErr w:type="spellStart"/>
            <w:r w:rsidRPr="000F7EDC">
              <w:rPr>
                <w:rFonts w:asciiTheme="minorHAnsi" w:eastAsia="Times New Roman" w:hAnsiTheme="minorHAnsi" w:cstheme="minorHAnsi"/>
                <w:color w:val="000000"/>
                <w:sz w:val="22"/>
                <w:lang w:val="en-IN" w:eastAsia="es-ES"/>
                <w:rPrChange w:id="1077" w:author="Haldar, Souvik" w:date="2022-06-25T18:15:00Z">
                  <w:rPr>
                    <w:rFonts w:ascii="Calibri" w:eastAsia="Times New Roman" w:hAnsi="Calibri" w:cs="Calibri"/>
                    <w:color w:val="000000"/>
                    <w:sz w:val="22"/>
                    <w:lang w:val="en-IN" w:eastAsia="es-ES"/>
                  </w:rPr>
                </w:rPrChange>
              </w:rPr>
              <w:t>One_timers_at_risk_High</w:t>
            </w:r>
            <w:proofErr w:type="spellEnd"/>
          </w:p>
        </w:tc>
        <w:tc>
          <w:tcPr>
            <w:tcW w:w="2098" w:type="dxa"/>
            <w:shd w:val="clear" w:color="auto" w:fill="auto"/>
            <w:noWrap/>
            <w:vAlign w:val="bottom"/>
            <w:hideMark/>
          </w:tcPr>
          <w:p w14:paraId="6E858FFC"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78"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79" w:author="Haldar, Souvik" w:date="2022-06-25T18:15:00Z">
                  <w:rPr>
                    <w:rFonts w:ascii="Calibri" w:eastAsia="Times New Roman" w:hAnsi="Calibri" w:cs="Calibri"/>
                    <w:color w:val="000000"/>
                    <w:sz w:val="22"/>
                    <w:lang w:val="es-ES" w:eastAsia="es-ES"/>
                  </w:rPr>
                </w:rPrChange>
              </w:rPr>
              <w:t>Days_61_to_lte_180</w:t>
            </w:r>
          </w:p>
        </w:tc>
        <w:tc>
          <w:tcPr>
            <w:tcW w:w="2000" w:type="dxa"/>
            <w:shd w:val="clear" w:color="auto" w:fill="auto"/>
            <w:noWrap/>
            <w:vAlign w:val="bottom"/>
            <w:hideMark/>
          </w:tcPr>
          <w:p w14:paraId="14F1AD16"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80"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81" w:author="Haldar, Souvik" w:date="2022-06-25T18:15:00Z">
                  <w:rPr>
                    <w:rFonts w:ascii="Calibri" w:eastAsia="Times New Roman" w:hAnsi="Calibri" w:cs="Calibri"/>
                    <w:color w:val="000000"/>
                    <w:sz w:val="22"/>
                    <w:lang w:val="es-ES" w:eastAsia="es-ES"/>
                  </w:rPr>
                </w:rPrChange>
              </w:rPr>
              <w:t>order_count_1</w:t>
            </w:r>
          </w:p>
        </w:tc>
        <w:tc>
          <w:tcPr>
            <w:tcW w:w="1034" w:type="dxa"/>
            <w:shd w:val="clear" w:color="auto" w:fill="auto"/>
            <w:noWrap/>
            <w:vAlign w:val="bottom"/>
            <w:hideMark/>
          </w:tcPr>
          <w:p w14:paraId="1689E642"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82"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83" w:author="Haldar, Souvik" w:date="2022-06-25T18:15:00Z">
                  <w:rPr>
                    <w:rFonts w:ascii="Calibri" w:eastAsia="Times New Roman" w:hAnsi="Calibri" w:cs="Calibri"/>
                    <w:color w:val="000000"/>
                    <w:sz w:val="22"/>
                    <w:lang w:val="es-ES" w:eastAsia="es-ES"/>
                  </w:rPr>
                </w:rPrChange>
              </w:rPr>
              <w:t>High</w:t>
            </w:r>
          </w:p>
        </w:tc>
      </w:tr>
      <w:tr w:rsidR="00085518" w:rsidRPr="000F7EDC" w14:paraId="2450411A" w14:textId="77777777" w:rsidTr="00E635EB">
        <w:trPr>
          <w:trHeight w:val="288"/>
        </w:trPr>
        <w:tc>
          <w:tcPr>
            <w:tcW w:w="1114" w:type="dxa"/>
            <w:shd w:val="clear" w:color="auto" w:fill="auto"/>
            <w:noWrap/>
            <w:vAlign w:val="bottom"/>
            <w:hideMark/>
          </w:tcPr>
          <w:p w14:paraId="690436F9"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84"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85" w:author="Haldar, Souvik" w:date="2022-06-25T18:15:00Z">
                  <w:rPr>
                    <w:rFonts w:ascii="Calibri" w:eastAsia="Times New Roman" w:hAnsi="Calibri" w:cs="Calibri"/>
                    <w:color w:val="000000"/>
                    <w:sz w:val="22"/>
                    <w:lang w:val="es-ES" w:eastAsia="es-ES"/>
                  </w:rPr>
                </w:rPrChange>
              </w:rPr>
              <w:t>R2-F3-M2</w:t>
            </w:r>
          </w:p>
        </w:tc>
        <w:tc>
          <w:tcPr>
            <w:tcW w:w="3831" w:type="dxa"/>
            <w:shd w:val="clear" w:color="auto" w:fill="auto"/>
            <w:noWrap/>
            <w:vAlign w:val="bottom"/>
            <w:hideMark/>
          </w:tcPr>
          <w:p w14:paraId="61BDDB40"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n-IN" w:eastAsia="es-ES"/>
                <w:rPrChange w:id="1086" w:author="Haldar, Souvik" w:date="2022-06-25T18:15:00Z">
                  <w:rPr>
                    <w:rFonts w:ascii="Calibri" w:eastAsia="Times New Roman" w:hAnsi="Calibri" w:cs="Calibri"/>
                    <w:color w:val="000000"/>
                    <w:sz w:val="22"/>
                    <w:lang w:val="en-IN" w:eastAsia="es-ES"/>
                  </w:rPr>
                </w:rPrChange>
              </w:rPr>
            </w:pPr>
            <w:proofErr w:type="spellStart"/>
            <w:r w:rsidRPr="000F7EDC">
              <w:rPr>
                <w:rFonts w:asciiTheme="minorHAnsi" w:eastAsia="Times New Roman" w:hAnsiTheme="minorHAnsi" w:cstheme="minorHAnsi"/>
                <w:color w:val="000000"/>
                <w:sz w:val="22"/>
                <w:lang w:val="en-IN" w:eastAsia="es-ES"/>
                <w:rPrChange w:id="1087" w:author="Haldar, Souvik" w:date="2022-06-25T18:15:00Z">
                  <w:rPr>
                    <w:rFonts w:ascii="Calibri" w:eastAsia="Times New Roman" w:hAnsi="Calibri" w:cs="Calibri"/>
                    <w:color w:val="000000"/>
                    <w:sz w:val="22"/>
                    <w:lang w:val="en-IN" w:eastAsia="es-ES"/>
                  </w:rPr>
                </w:rPrChange>
              </w:rPr>
              <w:t>One_timers_at_risk_Medium</w:t>
            </w:r>
            <w:proofErr w:type="spellEnd"/>
          </w:p>
        </w:tc>
        <w:tc>
          <w:tcPr>
            <w:tcW w:w="2098" w:type="dxa"/>
            <w:shd w:val="clear" w:color="auto" w:fill="auto"/>
            <w:noWrap/>
            <w:vAlign w:val="bottom"/>
            <w:hideMark/>
          </w:tcPr>
          <w:p w14:paraId="4B911C90"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88"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89" w:author="Haldar, Souvik" w:date="2022-06-25T18:15:00Z">
                  <w:rPr>
                    <w:rFonts w:ascii="Calibri" w:eastAsia="Times New Roman" w:hAnsi="Calibri" w:cs="Calibri"/>
                    <w:color w:val="000000"/>
                    <w:sz w:val="22"/>
                    <w:lang w:val="es-ES" w:eastAsia="es-ES"/>
                  </w:rPr>
                </w:rPrChange>
              </w:rPr>
              <w:t>Days_61_to_lte_180</w:t>
            </w:r>
          </w:p>
        </w:tc>
        <w:tc>
          <w:tcPr>
            <w:tcW w:w="2000" w:type="dxa"/>
            <w:shd w:val="clear" w:color="auto" w:fill="auto"/>
            <w:noWrap/>
            <w:vAlign w:val="bottom"/>
            <w:hideMark/>
          </w:tcPr>
          <w:p w14:paraId="190192E3"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90"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91" w:author="Haldar, Souvik" w:date="2022-06-25T18:15:00Z">
                  <w:rPr>
                    <w:rFonts w:ascii="Calibri" w:eastAsia="Times New Roman" w:hAnsi="Calibri" w:cs="Calibri"/>
                    <w:color w:val="000000"/>
                    <w:sz w:val="22"/>
                    <w:lang w:val="es-ES" w:eastAsia="es-ES"/>
                  </w:rPr>
                </w:rPrChange>
              </w:rPr>
              <w:t>order_count_1</w:t>
            </w:r>
          </w:p>
        </w:tc>
        <w:tc>
          <w:tcPr>
            <w:tcW w:w="1034" w:type="dxa"/>
            <w:shd w:val="clear" w:color="auto" w:fill="auto"/>
            <w:noWrap/>
            <w:vAlign w:val="bottom"/>
            <w:hideMark/>
          </w:tcPr>
          <w:p w14:paraId="6C6CC862"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92"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93" w:author="Haldar, Souvik" w:date="2022-06-25T18:15:00Z">
                  <w:rPr>
                    <w:rFonts w:ascii="Calibri" w:eastAsia="Times New Roman" w:hAnsi="Calibri" w:cs="Calibri"/>
                    <w:color w:val="000000"/>
                    <w:sz w:val="22"/>
                    <w:lang w:val="es-ES" w:eastAsia="es-ES"/>
                  </w:rPr>
                </w:rPrChange>
              </w:rPr>
              <w:t>Medium</w:t>
            </w:r>
          </w:p>
        </w:tc>
      </w:tr>
      <w:tr w:rsidR="00085518" w:rsidRPr="000F7EDC" w14:paraId="17798CA4" w14:textId="77777777" w:rsidTr="00E635EB">
        <w:trPr>
          <w:trHeight w:val="288"/>
        </w:trPr>
        <w:tc>
          <w:tcPr>
            <w:tcW w:w="1114" w:type="dxa"/>
            <w:shd w:val="clear" w:color="auto" w:fill="auto"/>
            <w:noWrap/>
            <w:vAlign w:val="bottom"/>
            <w:hideMark/>
          </w:tcPr>
          <w:p w14:paraId="35DE52B2"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94"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95" w:author="Haldar, Souvik" w:date="2022-06-25T18:15:00Z">
                  <w:rPr>
                    <w:rFonts w:ascii="Calibri" w:eastAsia="Times New Roman" w:hAnsi="Calibri" w:cs="Calibri"/>
                    <w:color w:val="000000"/>
                    <w:sz w:val="22"/>
                    <w:lang w:val="es-ES" w:eastAsia="es-ES"/>
                  </w:rPr>
                </w:rPrChange>
              </w:rPr>
              <w:t>R2-F3-M3</w:t>
            </w:r>
          </w:p>
        </w:tc>
        <w:tc>
          <w:tcPr>
            <w:tcW w:w="3831" w:type="dxa"/>
            <w:shd w:val="clear" w:color="auto" w:fill="auto"/>
            <w:noWrap/>
            <w:vAlign w:val="bottom"/>
            <w:hideMark/>
          </w:tcPr>
          <w:p w14:paraId="2D173EBF"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n-IN" w:eastAsia="es-ES"/>
                <w:rPrChange w:id="1096" w:author="Haldar, Souvik" w:date="2022-06-25T18:15:00Z">
                  <w:rPr>
                    <w:rFonts w:ascii="Calibri" w:eastAsia="Times New Roman" w:hAnsi="Calibri" w:cs="Calibri"/>
                    <w:color w:val="000000"/>
                    <w:sz w:val="22"/>
                    <w:lang w:val="en-IN" w:eastAsia="es-ES"/>
                  </w:rPr>
                </w:rPrChange>
              </w:rPr>
            </w:pPr>
            <w:proofErr w:type="spellStart"/>
            <w:r w:rsidRPr="000F7EDC">
              <w:rPr>
                <w:rFonts w:asciiTheme="minorHAnsi" w:eastAsia="Times New Roman" w:hAnsiTheme="minorHAnsi" w:cstheme="minorHAnsi"/>
                <w:color w:val="000000"/>
                <w:sz w:val="22"/>
                <w:lang w:val="en-IN" w:eastAsia="es-ES"/>
                <w:rPrChange w:id="1097" w:author="Haldar, Souvik" w:date="2022-06-25T18:15:00Z">
                  <w:rPr>
                    <w:rFonts w:ascii="Calibri" w:eastAsia="Times New Roman" w:hAnsi="Calibri" w:cs="Calibri"/>
                    <w:color w:val="000000"/>
                    <w:sz w:val="22"/>
                    <w:lang w:val="en-IN" w:eastAsia="es-ES"/>
                  </w:rPr>
                </w:rPrChange>
              </w:rPr>
              <w:t>One_timers_at_risk_Low</w:t>
            </w:r>
            <w:proofErr w:type="spellEnd"/>
          </w:p>
        </w:tc>
        <w:tc>
          <w:tcPr>
            <w:tcW w:w="2098" w:type="dxa"/>
            <w:shd w:val="clear" w:color="auto" w:fill="auto"/>
            <w:noWrap/>
            <w:vAlign w:val="bottom"/>
            <w:hideMark/>
          </w:tcPr>
          <w:p w14:paraId="6FCEF52F"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098"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099" w:author="Haldar, Souvik" w:date="2022-06-25T18:15:00Z">
                  <w:rPr>
                    <w:rFonts w:ascii="Calibri" w:eastAsia="Times New Roman" w:hAnsi="Calibri" w:cs="Calibri"/>
                    <w:color w:val="000000"/>
                    <w:sz w:val="22"/>
                    <w:lang w:val="es-ES" w:eastAsia="es-ES"/>
                  </w:rPr>
                </w:rPrChange>
              </w:rPr>
              <w:t>Days_61_to_lte_180</w:t>
            </w:r>
          </w:p>
        </w:tc>
        <w:tc>
          <w:tcPr>
            <w:tcW w:w="2000" w:type="dxa"/>
            <w:shd w:val="clear" w:color="auto" w:fill="auto"/>
            <w:noWrap/>
            <w:vAlign w:val="bottom"/>
            <w:hideMark/>
          </w:tcPr>
          <w:p w14:paraId="71A0F712"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00"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01" w:author="Haldar, Souvik" w:date="2022-06-25T18:15:00Z">
                  <w:rPr>
                    <w:rFonts w:ascii="Calibri" w:eastAsia="Times New Roman" w:hAnsi="Calibri" w:cs="Calibri"/>
                    <w:color w:val="000000"/>
                    <w:sz w:val="22"/>
                    <w:lang w:val="es-ES" w:eastAsia="es-ES"/>
                  </w:rPr>
                </w:rPrChange>
              </w:rPr>
              <w:t>order_count_1</w:t>
            </w:r>
          </w:p>
        </w:tc>
        <w:tc>
          <w:tcPr>
            <w:tcW w:w="1034" w:type="dxa"/>
            <w:shd w:val="clear" w:color="auto" w:fill="auto"/>
            <w:noWrap/>
            <w:vAlign w:val="bottom"/>
            <w:hideMark/>
          </w:tcPr>
          <w:p w14:paraId="47335610"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02"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03" w:author="Haldar, Souvik" w:date="2022-06-25T18:15:00Z">
                  <w:rPr>
                    <w:rFonts w:ascii="Calibri" w:eastAsia="Times New Roman" w:hAnsi="Calibri" w:cs="Calibri"/>
                    <w:color w:val="000000"/>
                    <w:sz w:val="22"/>
                    <w:lang w:val="es-ES" w:eastAsia="es-ES"/>
                  </w:rPr>
                </w:rPrChange>
              </w:rPr>
              <w:t>Low</w:t>
            </w:r>
          </w:p>
        </w:tc>
      </w:tr>
      <w:tr w:rsidR="00085518" w:rsidRPr="000F7EDC" w14:paraId="30C11C72" w14:textId="77777777" w:rsidTr="00E635EB">
        <w:trPr>
          <w:trHeight w:val="288"/>
        </w:trPr>
        <w:tc>
          <w:tcPr>
            <w:tcW w:w="1114" w:type="dxa"/>
            <w:shd w:val="clear" w:color="auto" w:fill="auto"/>
            <w:noWrap/>
            <w:vAlign w:val="bottom"/>
            <w:hideMark/>
          </w:tcPr>
          <w:p w14:paraId="2D15277A"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04"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05" w:author="Haldar, Souvik" w:date="2022-06-25T18:15:00Z">
                  <w:rPr>
                    <w:rFonts w:ascii="Calibri" w:eastAsia="Times New Roman" w:hAnsi="Calibri" w:cs="Calibri"/>
                    <w:color w:val="000000"/>
                    <w:sz w:val="22"/>
                    <w:lang w:val="es-ES" w:eastAsia="es-ES"/>
                  </w:rPr>
                </w:rPrChange>
              </w:rPr>
              <w:t>R2-F2-M1</w:t>
            </w:r>
          </w:p>
        </w:tc>
        <w:tc>
          <w:tcPr>
            <w:tcW w:w="3831" w:type="dxa"/>
            <w:shd w:val="clear" w:color="auto" w:fill="auto"/>
            <w:noWrap/>
            <w:vAlign w:val="bottom"/>
            <w:hideMark/>
          </w:tcPr>
          <w:p w14:paraId="1F983A21"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n-IN" w:eastAsia="es-ES"/>
                <w:rPrChange w:id="1106" w:author="Haldar, Souvik" w:date="2022-06-25T18:15:00Z">
                  <w:rPr>
                    <w:rFonts w:ascii="Calibri" w:eastAsia="Times New Roman" w:hAnsi="Calibri" w:cs="Calibri"/>
                    <w:color w:val="000000"/>
                    <w:sz w:val="22"/>
                    <w:lang w:val="en-IN" w:eastAsia="es-ES"/>
                  </w:rPr>
                </w:rPrChange>
              </w:rPr>
            </w:pPr>
            <w:r w:rsidRPr="000F7EDC">
              <w:rPr>
                <w:rFonts w:asciiTheme="minorHAnsi" w:eastAsia="Times New Roman" w:hAnsiTheme="minorHAnsi" w:cstheme="minorHAnsi"/>
                <w:color w:val="000000"/>
                <w:sz w:val="22"/>
                <w:lang w:val="en-IN" w:eastAsia="es-ES"/>
                <w:rPrChange w:id="1107" w:author="Haldar, Souvik" w:date="2022-06-25T18:15:00Z">
                  <w:rPr>
                    <w:rFonts w:ascii="Calibri" w:eastAsia="Times New Roman" w:hAnsi="Calibri" w:cs="Calibri"/>
                    <w:color w:val="000000"/>
                    <w:sz w:val="22"/>
                    <w:lang w:val="en-IN" w:eastAsia="es-ES"/>
                  </w:rPr>
                </w:rPrChange>
              </w:rPr>
              <w:t>Ex-</w:t>
            </w:r>
            <w:proofErr w:type="spellStart"/>
            <w:r w:rsidRPr="000F7EDC">
              <w:rPr>
                <w:rFonts w:asciiTheme="minorHAnsi" w:eastAsia="Times New Roman" w:hAnsiTheme="minorHAnsi" w:cstheme="minorHAnsi"/>
                <w:color w:val="000000"/>
                <w:sz w:val="22"/>
                <w:lang w:val="en-IN" w:eastAsia="es-ES"/>
                <w:rPrChange w:id="1108" w:author="Haldar, Souvik" w:date="2022-06-25T18:15:00Z">
                  <w:rPr>
                    <w:rFonts w:ascii="Calibri" w:eastAsia="Times New Roman" w:hAnsi="Calibri" w:cs="Calibri"/>
                    <w:color w:val="000000"/>
                    <w:sz w:val="22"/>
                    <w:lang w:val="en-IN" w:eastAsia="es-ES"/>
                  </w:rPr>
                </w:rPrChange>
              </w:rPr>
              <w:t>Loyal_regular_consumers_High</w:t>
            </w:r>
            <w:proofErr w:type="spellEnd"/>
          </w:p>
        </w:tc>
        <w:tc>
          <w:tcPr>
            <w:tcW w:w="2098" w:type="dxa"/>
            <w:shd w:val="clear" w:color="auto" w:fill="auto"/>
            <w:noWrap/>
            <w:vAlign w:val="bottom"/>
            <w:hideMark/>
          </w:tcPr>
          <w:p w14:paraId="2DFAD06B"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09"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10" w:author="Haldar, Souvik" w:date="2022-06-25T18:15:00Z">
                  <w:rPr>
                    <w:rFonts w:ascii="Calibri" w:eastAsia="Times New Roman" w:hAnsi="Calibri" w:cs="Calibri"/>
                    <w:color w:val="000000"/>
                    <w:sz w:val="22"/>
                    <w:lang w:val="es-ES" w:eastAsia="es-ES"/>
                  </w:rPr>
                </w:rPrChange>
              </w:rPr>
              <w:t>Days_61_to_lte_180</w:t>
            </w:r>
          </w:p>
        </w:tc>
        <w:tc>
          <w:tcPr>
            <w:tcW w:w="2000" w:type="dxa"/>
            <w:shd w:val="clear" w:color="auto" w:fill="auto"/>
            <w:noWrap/>
            <w:vAlign w:val="bottom"/>
            <w:hideMark/>
          </w:tcPr>
          <w:p w14:paraId="0A1A56D7"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11"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12" w:author="Haldar, Souvik" w:date="2022-06-25T18:15:00Z">
                  <w:rPr>
                    <w:rFonts w:ascii="Calibri" w:eastAsia="Times New Roman" w:hAnsi="Calibri" w:cs="Calibri"/>
                    <w:color w:val="000000"/>
                    <w:sz w:val="22"/>
                    <w:lang w:val="es-ES" w:eastAsia="es-ES"/>
                  </w:rPr>
                </w:rPrChange>
              </w:rPr>
              <w:t>order_count_2_to_3</w:t>
            </w:r>
          </w:p>
        </w:tc>
        <w:tc>
          <w:tcPr>
            <w:tcW w:w="1034" w:type="dxa"/>
            <w:shd w:val="clear" w:color="auto" w:fill="auto"/>
            <w:noWrap/>
            <w:vAlign w:val="bottom"/>
            <w:hideMark/>
          </w:tcPr>
          <w:p w14:paraId="2F8231E6"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13"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14" w:author="Haldar, Souvik" w:date="2022-06-25T18:15:00Z">
                  <w:rPr>
                    <w:rFonts w:ascii="Calibri" w:eastAsia="Times New Roman" w:hAnsi="Calibri" w:cs="Calibri"/>
                    <w:color w:val="000000"/>
                    <w:sz w:val="22"/>
                    <w:lang w:val="es-ES" w:eastAsia="es-ES"/>
                  </w:rPr>
                </w:rPrChange>
              </w:rPr>
              <w:t>High</w:t>
            </w:r>
          </w:p>
        </w:tc>
      </w:tr>
      <w:tr w:rsidR="00085518" w:rsidRPr="000F7EDC" w14:paraId="210ADC5F" w14:textId="77777777" w:rsidTr="00E635EB">
        <w:trPr>
          <w:trHeight w:val="288"/>
        </w:trPr>
        <w:tc>
          <w:tcPr>
            <w:tcW w:w="1114" w:type="dxa"/>
            <w:shd w:val="clear" w:color="auto" w:fill="auto"/>
            <w:noWrap/>
            <w:vAlign w:val="bottom"/>
            <w:hideMark/>
          </w:tcPr>
          <w:p w14:paraId="7B6D1DB9"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15"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16" w:author="Haldar, Souvik" w:date="2022-06-25T18:15:00Z">
                  <w:rPr>
                    <w:rFonts w:ascii="Calibri" w:eastAsia="Times New Roman" w:hAnsi="Calibri" w:cs="Calibri"/>
                    <w:color w:val="000000"/>
                    <w:sz w:val="22"/>
                    <w:lang w:val="es-ES" w:eastAsia="es-ES"/>
                  </w:rPr>
                </w:rPrChange>
              </w:rPr>
              <w:t>R2-F2-M2</w:t>
            </w:r>
          </w:p>
        </w:tc>
        <w:tc>
          <w:tcPr>
            <w:tcW w:w="3831" w:type="dxa"/>
            <w:shd w:val="clear" w:color="auto" w:fill="auto"/>
            <w:noWrap/>
            <w:vAlign w:val="bottom"/>
            <w:hideMark/>
          </w:tcPr>
          <w:p w14:paraId="241A3A05"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17"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18" w:author="Haldar, Souvik" w:date="2022-06-25T18:15:00Z">
                  <w:rPr>
                    <w:rFonts w:ascii="Calibri" w:eastAsia="Times New Roman" w:hAnsi="Calibri" w:cs="Calibri"/>
                    <w:color w:val="000000"/>
                    <w:sz w:val="22"/>
                    <w:lang w:val="es-ES" w:eastAsia="es-ES"/>
                  </w:rPr>
                </w:rPrChange>
              </w:rPr>
              <w:t>Ex-</w:t>
            </w:r>
            <w:proofErr w:type="spellStart"/>
            <w:r w:rsidRPr="000F7EDC">
              <w:rPr>
                <w:rFonts w:asciiTheme="minorHAnsi" w:eastAsia="Times New Roman" w:hAnsiTheme="minorHAnsi" w:cstheme="minorHAnsi"/>
                <w:color w:val="000000"/>
                <w:sz w:val="22"/>
                <w:lang w:val="es-ES" w:eastAsia="es-ES"/>
                <w:rPrChange w:id="1119" w:author="Haldar, Souvik" w:date="2022-06-25T18:15:00Z">
                  <w:rPr>
                    <w:rFonts w:ascii="Calibri" w:eastAsia="Times New Roman" w:hAnsi="Calibri" w:cs="Calibri"/>
                    <w:color w:val="000000"/>
                    <w:sz w:val="22"/>
                    <w:lang w:val="es-ES" w:eastAsia="es-ES"/>
                  </w:rPr>
                </w:rPrChange>
              </w:rPr>
              <w:t>Loyal_regular_consumers_Medium</w:t>
            </w:r>
            <w:proofErr w:type="spellEnd"/>
          </w:p>
        </w:tc>
        <w:tc>
          <w:tcPr>
            <w:tcW w:w="2098" w:type="dxa"/>
            <w:shd w:val="clear" w:color="auto" w:fill="auto"/>
            <w:noWrap/>
            <w:vAlign w:val="bottom"/>
            <w:hideMark/>
          </w:tcPr>
          <w:p w14:paraId="1D309661"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20"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21" w:author="Haldar, Souvik" w:date="2022-06-25T18:15:00Z">
                  <w:rPr>
                    <w:rFonts w:ascii="Calibri" w:eastAsia="Times New Roman" w:hAnsi="Calibri" w:cs="Calibri"/>
                    <w:color w:val="000000"/>
                    <w:sz w:val="22"/>
                    <w:lang w:val="es-ES" w:eastAsia="es-ES"/>
                  </w:rPr>
                </w:rPrChange>
              </w:rPr>
              <w:t>Days_61_to_lte_180</w:t>
            </w:r>
          </w:p>
        </w:tc>
        <w:tc>
          <w:tcPr>
            <w:tcW w:w="2000" w:type="dxa"/>
            <w:shd w:val="clear" w:color="auto" w:fill="auto"/>
            <w:noWrap/>
            <w:vAlign w:val="bottom"/>
            <w:hideMark/>
          </w:tcPr>
          <w:p w14:paraId="6C05C26E"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22"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23" w:author="Haldar, Souvik" w:date="2022-06-25T18:15:00Z">
                  <w:rPr>
                    <w:rFonts w:ascii="Calibri" w:eastAsia="Times New Roman" w:hAnsi="Calibri" w:cs="Calibri"/>
                    <w:color w:val="000000"/>
                    <w:sz w:val="22"/>
                    <w:lang w:val="es-ES" w:eastAsia="es-ES"/>
                  </w:rPr>
                </w:rPrChange>
              </w:rPr>
              <w:t>order_count_2_to_3</w:t>
            </w:r>
          </w:p>
        </w:tc>
        <w:tc>
          <w:tcPr>
            <w:tcW w:w="1034" w:type="dxa"/>
            <w:shd w:val="clear" w:color="auto" w:fill="auto"/>
            <w:noWrap/>
            <w:vAlign w:val="bottom"/>
            <w:hideMark/>
          </w:tcPr>
          <w:p w14:paraId="3400E2D5"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24"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25" w:author="Haldar, Souvik" w:date="2022-06-25T18:15:00Z">
                  <w:rPr>
                    <w:rFonts w:ascii="Calibri" w:eastAsia="Times New Roman" w:hAnsi="Calibri" w:cs="Calibri"/>
                    <w:color w:val="000000"/>
                    <w:sz w:val="22"/>
                    <w:lang w:val="es-ES" w:eastAsia="es-ES"/>
                  </w:rPr>
                </w:rPrChange>
              </w:rPr>
              <w:t>Medium</w:t>
            </w:r>
          </w:p>
        </w:tc>
      </w:tr>
      <w:tr w:rsidR="00085518" w:rsidRPr="000F7EDC" w14:paraId="0E43CED9" w14:textId="77777777" w:rsidTr="00E635EB">
        <w:trPr>
          <w:trHeight w:val="288"/>
        </w:trPr>
        <w:tc>
          <w:tcPr>
            <w:tcW w:w="1114" w:type="dxa"/>
            <w:shd w:val="clear" w:color="auto" w:fill="auto"/>
            <w:noWrap/>
            <w:vAlign w:val="bottom"/>
            <w:hideMark/>
          </w:tcPr>
          <w:p w14:paraId="38B4FDEE"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26"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27" w:author="Haldar, Souvik" w:date="2022-06-25T18:15:00Z">
                  <w:rPr>
                    <w:rFonts w:ascii="Calibri" w:eastAsia="Times New Roman" w:hAnsi="Calibri" w:cs="Calibri"/>
                    <w:color w:val="000000"/>
                    <w:sz w:val="22"/>
                    <w:lang w:val="es-ES" w:eastAsia="es-ES"/>
                  </w:rPr>
                </w:rPrChange>
              </w:rPr>
              <w:lastRenderedPageBreak/>
              <w:t>R2-F2-M3</w:t>
            </w:r>
          </w:p>
        </w:tc>
        <w:tc>
          <w:tcPr>
            <w:tcW w:w="3831" w:type="dxa"/>
            <w:shd w:val="clear" w:color="auto" w:fill="auto"/>
            <w:noWrap/>
            <w:vAlign w:val="bottom"/>
            <w:hideMark/>
          </w:tcPr>
          <w:p w14:paraId="127E7000"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n-IN" w:eastAsia="es-ES"/>
                <w:rPrChange w:id="1128" w:author="Haldar, Souvik" w:date="2022-06-25T18:15:00Z">
                  <w:rPr>
                    <w:rFonts w:ascii="Calibri" w:eastAsia="Times New Roman" w:hAnsi="Calibri" w:cs="Calibri"/>
                    <w:color w:val="000000"/>
                    <w:sz w:val="22"/>
                    <w:lang w:val="en-IN" w:eastAsia="es-ES"/>
                  </w:rPr>
                </w:rPrChange>
              </w:rPr>
            </w:pPr>
            <w:r w:rsidRPr="000F7EDC">
              <w:rPr>
                <w:rFonts w:asciiTheme="minorHAnsi" w:eastAsia="Times New Roman" w:hAnsiTheme="minorHAnsi" w:cstheme="minorHAnsi"/>
                <w:color w:val="000000"/>
                <w:sz w:val="22"/>
                <w:lang w:val="en-IN" w:eastAsia="es-ES"/>
                <w:rPrChange w:id="1129" w:author="Haldar, Souvik" w:date="2022-06-25T18:15:00Z">
                  <w:rPr>
                    <w:rFonts w:ascii="Calibri" w:eastAsia="Times New Roman" w:hAnsi="Calibri" w:cs="Calibri"/>
                    <w:color w:val="000000"/>
                    <w:sz w:val="22"/>
                    <w:lang w:val="en-IN" w:eastAsia="es-ES"/>
                  </w:rPr>
                </w:rPrChange>
              </w:rPr>
              <w:t>Ex-</w:t>
            </w:r>
            <w:proofErr w:type="spellStart"/>
            <w:r w:rsidRPr="000F7EDC">
              <w:rPr>
                <w:rFonts w:asciiTheme="minorHAnsi" w:eastAsia="Times New Roman" w:hAnsiTheme="minorHAnsi" w:cstheme="minorHAnsi"/>
                <w:color w:val="000000"/>
                <w:sz w:val="22"/>
                <w:lang w:val="en-IN" w:eastAsia="es-ES"/>
                <w:rPrChange w:id="1130" w:author="Haldar, Souvik" w:date="2022-06-25T18:15:00Z">
                  <w:rPr>
                    <w:rFonts w:ascii="Calibri" w:eastAsia="Times New Roman" w:hAnsi="Calibri" w:cs="Calibri"/>
                    <w:color w:val="000000"/>
                    <w:sz w:val="22"/>
                    <w:lang w:val="en-IN" w:eastAsia="es-ES"/>
                  </w:rPr>
                </w:rPrChange>
              </w:rPr>
              <w:t>Loyal_regular_consumers_Low</w:t>
            </w:r>
            <w:proofErr w:type="spellEnd"/>
          </w:p>
        </w:tc>
        <w:tc>
          <w:tcPr>
            <w:tcW w:w="2098" w:type="dxa"/>
            <w:shd w:val="clear" w:color="auto" w:fill="auto"/>
            <w:noWrap/>
            <w:vAlign w:val="bottom"/>
            <w:hideMark/>
          </w:tcPr>
          <w:p w14:paraId="179B6FFE"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31"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32" w:author="Haldar, Souvik" w:date="2022-06-25T18:15:00Z">
                  <w:rPr>
                    <w:rFonts w:ascii="Calibri" w:eastAsia="Times New Roman" w:hAnsi="Calibri" w:cs="Calibri"/>
                    <w:color w:val="000000"/>
                    <w:sz w:val="22"/>
                    <w:lang w:val="es-ES" w:eastAsia="es-ES"/>
                  </w:rPr>
                </w:rPrChange>
              </w:rPr>
              <w:t>Days_61_to_lte_180</w:t>
            </w:r>
          </w:p>
        </w:tc>
        <w:tc>
          <w:tcPr>
            <w:tcW w:w="2000" w:type="dxa"/>
            <w:shd w:val="clear" w:color="auto" w:fill="auto"/>
            <w:noWrap/>
            <w:vAlign w:val="bottom"/>
            <w:hideMark/>
          </w:tcPr>
          <w:p w14:paraId="41241B65"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33"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34" w:author="Haldar, Souvik" w:date="2022-06-25T18:15:00Z">
                  <w:rPr>
                    <w:rFonts w:ascii="Calibri" w:eastAsia="Times New Roman" w:hAnsi="Calibri" w:cs="Calibri"/>
                    <w:color w:val="000000"/>
                    <w:sz w:val="22"/>
                    <w:lang w:val="es-ES" w:eastAsia="es-ES"/>
                  </w:rPr>
                </w:rPrChange>
              </w:rPr>
              <w:t>order_count_2_to_3</w:t>
            </w:r>
          </w:p>
        </w:tc>
        <w:tc>
          <w:tcPr>
            <w:tcW w:w="1034" w:type="dxa"/>
            <w:shd w:val="clear" w:color="auto" w:fill="auto"/>
            <w:noWrap/>
            <w:vAlign w:val="bottom"/>
            <w:hideMark/>
          </w:tcPr>
          <w:p w14:paraId="213BCD68"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35"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36" w:author="Haldar, Souvik" w:date="2022-06-25T18:15:00Z">
                  <w:rPr>
                    <w:rFonts w:ascii="Calibri" w:eastAsia="Times New Roman" w:hAnsi="Calibri" w:cs="Calibri"/>
                    <w:color w:val="000000"/>
                    <w:sz w:val="22"/>
                    <w:lang w:val="es-ES" w:eastAsia="es-ES"/>
                  </w:rPr>
                </w:rPrChange>
              </w:rPr>
              <w:t>Low</w:t>
            </w:r>
          </w:p>
        </w:tc>
      </w:tr>
      <w:tr w:rsidR="00085518" w:rsidRPr="000F7EDC" w14:paraId="68319A95" w14:textId="77777777" w:rsidTr="00E635EB">
        <w:trPr>
          <w:trHeight w:val="288"/>
        </w:trPr>
        <w:tc>
          <w:tcPr>
            <w:tcW w:w="1114" w:type="dxa"/>
            <w:shd w:val="clear" w:color="auto" w:fill="auto"/>
            <w:noWrap/>
            <w:vAlign w:val="bottom"/>
            <w:hideMark/>
          </w:tcPr>
          <w:p w14:paraId="5A6319EC"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37"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38" w:author="Haldar, Souvik" w:date="2022-06-25T18:15:00Z">
                  <w:rPr>
                    <w:rFonts w:ascii="Calibri" w:eastAsia="Times New Roman" w:hAnsi="Calibri" w:cs="Calibri"/>
                    <w:color w:val="000000"/>
                    <w:sz w:val="22"/>
                    <w:lang w:val="es-ES" w:eastAsia="es-ES"/>
                  </w:rPr>
                </w:rPrChange>
              </w:rPr>
              <w:t>R2-F1-M1</w:t>
            </w:r>
          </w:p>
        </w:tc>
        <w:tc>
          <w:tcPr>
            <w:tcW w:w="3831" w:type="dxa"/>
            <w:shd w:val="clear" w:color="auto" w:fill="auto"/>
            <w:noWrap/>
            <w:vAlign w:val="bottom"/>
            <w:hideMark/>
          </w:tcPr>
          <w:p w14:paraId="26E64A54"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n-IN" w:eastAsia="es-ES"/>
                <w:rPrChange w:id="1139" w:author="Haldar, Souvik" w:date="2022-06-25T18:15:00Z">
                  <w:rPr>
                    <w:rFonts w:ascii="Calibri" w:eastAsia="Times New Roman" w:hAnsi="Calibri" w:cs="Calibri"/>
                    <w:color w:val="000000"/>
                    <w:sz w:val="22"/>
                    <w:lang w:val="en-IN" w:eastAsia="es-ES"/>
                  </w:rPr>
                </w:rPrChange>
              </w:rPr>
            </w:pPr>
            <w:r w:rsidRPr="000F7EDC">
              <w:rPr>
                <w:rFonts w:asciiTheme="minorHAnsi" w:eastAsia="Times New Roman" w:hAnsiTheme="minorHAnsi" w:cstheme="minorHAnsi"/>
                <w:color w:val="000000"/>
                <w:sz w:val="22"/>
                <w:lang w:val="en-IN" w:eastAsia="es-ES"/>
                <w:rPrChange w:id="1140" w:author="Haldar, Souvik" w:date="2022-06-25T18:15:00Z">
                  <w:rPr>
                    <w:rFonts w:ascii="Calibri" w:eastAsia="Times New Roman" w:hAnsi="Calibri" w:cs="Calibri"/>
                    <w:color w:val="000000"/>
                    <w:sz w:val="22"/>
                    <w:lang w:val="en-IN" w:eastAsia="es-ES"/>
                  </w:rPr>
                </w:rPrChange>
              </w:rPr>
              <w:t>Ex-</w:t>
            </w:r>
            <w:proofErr w:type="spellStart"/>
            <w:r w:rsidRPr="000F7EDC">
              <w:rPr>
                <w:rFonts w:asciiTheme="minorHAnsi" w:eastAsia="Times New Roman" w:hAnsiTheme="minorHAnsi" w:cstheme="minorHAnsi"/>
                <w:color w:val="000000"/>
                <w:sz w:val="22"/>
                <w:lang w:val="en-IN" w:eastAsia="es-ES"/>
                <w:rPrChange w:id="1141" w:author="Haldar, Souvik" w:date="2022-06-25T18:15:00Z">
                  <w:rPr>
                    <w:rFonts w:ascii="Calibri" w:eastAsia="Times New Roman" w:hAnsi="Calibri" w:cs="Calibri"/>
                    <w:color w:val="000000"/>
                    <w:sz w:val="22"/>
                    <w:lang w:val="en-IN" w:eastAsia="es-ES"/>
                  </w:rPr>
                </w:rPrChange>
              </w:rPr>
              <w:t>Loyal_regular_consumers_High</w:t>
            </w:r>
            <w:proofErr w:type="spellEnd"/>
          </w:p>
        </w:tc>
        <w:tc>
          <w:tcPr>
            <w:tcW w:w="2098" w:type="dxa"/>
            <w:shd w:val="clear" w:color="auto" w:fill="auto"/>
            <w:noWrap/>
            <w:vAlign w:val="bottom"/>
            <w:hideMark/>
          </w:tcPr>
          <w:p w14:paraId="6BBE38F4"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42"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43" w:author="Haldar, Souvik" w:date="2022-06-25T18:15:00Z">
                  <w:rPr>
                    <w:rFonts w:ascii="Calibri" w:eastAsia="Times New Roman" w:hAnsi="Calibri" w:cs="Calibri"/>
                    <w:color w:val="000000"/>
                    <w:sz w:val="22"/>
                    <w:lang w:val="es-ES" w:eastAsia="es-ES"/>
                  </w:rPr>
                </w:rPrChange>
              </w:rPr>
              <w:t>Days_61_to_lte_180</w:t>
            </w:r>
          </w:p>
        </w:tc>
        <w:tc>
          <w:tcPr>
            <w:tcW w:w="2000" w:type="dxa"/>
            <w:shd w:val="clear" w:color="auto" w:fill="auto"/>
            <w:noWrap/>
            <w:vAlign w:val="bottom"/>
            <w:hideMark/>
          </w:tcPr>
          <w:p w14:paraId="7B9BCA92"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44"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45" w:author="Haldar, Souvik" w:date="2022-06-25T18:15:00Z">
                  <w:rPr>
                    <w:rFonts w:ascii="Calibri" w:eastAsia="Times New Roman" w:hAnsi="Calibri" w:cs="Calibri"/>
                    <w:color w:val="000000"/>
                    <w:sz w:val="22"/>
                    <w:lang w:val="es-ES" w:eastAsia="es-ES"/>
                  </w:rPr>
                </w:rPrChange>
              </w:rPr>
              <w:t>order_count_gte_4</w:t>
            </w:r>
          </w:p>
        </w:tc>
        <w:tc>
          <w:tcPr>
            <w:tcW w:w="1034" w:type="dxa"/>
            <w:shd w:val="clear" w:color="auto" w:fill="auto"/>
            <w:noWrap/>
            <w:vAlign w:val="bottom"/>
            <w:hideMark/>
          </w:tcPr>
          <w:p w14:paraId="22B72C77"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46"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47" w:author="Haldar, Souvik" w:date="2022-06-25T18:15:00Z">
                  <w:rPr>
                    <w:rFonts w:ascii="Calibri" w:eastAsia="Times New Roman" w:hAnsi="Calibri" w:cs="Calibri"/>
                    <w:color w:val="000000"/>
                    <w:sz w:val="22"/>
                    <w:lang w:val="es-ES" w:eastAsia="es-ES"/>
                  </w:rPr>
                </w:rPrChange>
              </w:rPr>
              <w:t>High</w:t>
            </w:r>
          </w:p>
        </w:tc>
      </w:tr>
      <w:tr w:rsidR="00085518" w:rsidRPr="000F7EDC" w14:paraId="26303B06" w14:textId="77777777" w:rsidTr="00E635EB">
        <w:trPr>
          <w:trHeight w:val="288"/>
        </w:trPr>
        <w:tc>
          <w:tcPr>
            <w:tcW w:w="1114" w:type="dxa"/>
            <w:shd w:val="clear" w:color="auto" w:fill="auto"/>
            <w:noWrap/>
            <w:vAlign w:val="bottom"/>
            <w:hideMark/>
          </w:tcPr>
          <w:p w14:paraId="52043FA9"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48"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49" w:author="Haldar, Souvik" w:date="2022-06-25T18:15:00Z">
                  <w:rPr>
                    <w:rFonts w:ascii="Calibri" w:eastAsia="Times New Roman" w:hAnsi="Calibri" w:cs="Calibri"/>
                    <w:color w:val="000000"/>
                    <w:sz w:val="22"/>
                    <w:lang w:val="es-ES" w:eastAsia="es-ES"/>
                  </w:rPr>
                </w:rPrChange>
              </w:rPr>
              <w:t>R2-F1-M2</w:t>
            </w:r>
          </w:p>
        </w:tc>
        <w:tc>
          <w:tcPr>
            <w:tcW w:w="3831" w:type="dxa"/>
            <w:shd w:val="clear" w:color="auto" w:fill="auto"/>
            <w:noWrap/>
            <w:vAlign w:val="bottom"/>
            <w:hideMark/>
          </w:tcPr>
          <w:p w14:paraId="080B2811"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50"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51" w:author="Haldar, Souvik" w:date="2022-06-25T18:15:00Z">
                  <w:rPr>
                    <w:rFonts w:ascii="Calibri" w:eastAsia="Times New Roman" w:hAnsi="Calibri" w:cs="Calibri"/>
                    <w:color w:val="000000"/>
                    <w:sz w:val="22"/>
                    <w:lang w:val="es-ES" w:eastAsia="es-ES"/>
                  </w:rPr>
                </w:rPrChange>
              </w:rPr>
              <w:t>Ex-</w:t>
            </w:r>
            <w:proofErr w:type="spellStart"/>
            <w:r w:rsidRPr="000F7EDC">
              <w:rPr>
                <w:rFonts w:asciiTheme="minorHAnsi" w:eastAsia="Times New Roman" w:hAnsiTheme="minorHAnsi" w:cstheme="minorHAnsi"/>
                <w:color w:val="000000"/>
                <w:sz w:val="22"/>
                <w:lang w:val="es-ES" w:eastAsia="es-ES"/>
                <w:rPrChange w:id="1152" w:author="Haldar, Souvik" w:date="2022-06-25T18:15:00Z">
                  <w:rPr>
                    <w:rFonts w:ascii="Calibri" w:eastAsia="Times New Roman" w:hAnsi="Calibri" w:cs="Calibri"/>
                    <w:color w:val="000000"/>
                    <w:sz w:val="22"/>
                    <w:lang w:val="es-ES" w:eastAsia="es-ES"/>
                  </w:rPr>
                </w:rPrChange>
              </w:rPr>
              <w:t>Loyal_regular_consumers_Medium</w:t>
            </w:r>
            <w:proofErr w:type="spellEnd"/>
          </w:p>
        </w:tc>
        <w:tc>
          <w:tcPr>
            <w:tcW w:w="2098" w:type="dxa"/>
            <w:shd w:val="clear" w:color="auto" w:fill="auto"/>
            <w:noWrap/>
            <w:vAlign w:val="bottom"/>
            <w:hideMark/>
          </w:tcPr>
          <w:p w14:paraId="2F0CB658"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53"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54" w:author="Haldar, Souvik" w:date="2022-06-25T18:15:00Z">
                  <w:rPr>
                    <w:rFonts w:ascii="Calibri" w:eastAsia="Times New Roman" w:hAnsi="Calibri" w:cs="Calibri"/>
                    <w:color w:val="000000"/>
                    <w:sz w:val="22"/>
                    <w:lang w:val="es-ES" w:eastAsia="es-ES"/>
                  </w:rPr>
                </w:rPrChange>
              </w:rPr>
              <w:t>Days_61_to_lte_180</w:t>
            </w:r>
          </w:p>
        </w:tc>
        <w:tc>
          <w:tcPr>
            <w:tcW w:w="2000" w:type="dxa"/>
            <w:shd w:val="clear" w:color="auto" w:fill="auto"/>
            <w:noWrap/>
            <w:vAlign w:val="bottom"/>
            <w:hideMark/>
          </w:tcPr>
          <w:p w14:paraId="15BC2138"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55"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56" w:author="Haldar, Souvik" w:date="2022-06-25T18:15:00Z">
                  <w:rPr>
                    <w:rFonts w:ascii="Calibri" w:eastAsia="Times New Roman" w:hAnsi="Calibri" w:cs="Calibri"/>
                    <w:color w:val="000000"/>
                    <w:sz w:val="22"/>
                    <w:lang w:val="es-ES" w:eastAsia="es-ES"/>
                  </w:rPr>
                </w:rPrChange>
              </w:rPr>
              <w:t>order_count_gte_4</w:t>
            </w:r>
          </w:p>
        </w:tc>
        <w:tc>
          <w:tcPr>
            <w:tcW w:w="1034" w:type="dxa"/>
            <w:shd w:val="clear" w:color="auto" w:fill="auto"/>
            <w:noWrap/>
            <w:vAlign w:val="bottom"/>
            <w:hideMark/>
          </w:tcPr>
          <w:p w14:paraId="6D530D40"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57"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58" w:author="Haldar, Souvik" w:date="2022-06-25T18:15:00Z">
                  <w:rPr>
                    <w:rFonts w:ascii="Calibri" w:eastAsia="Times New Roman" w:hAnsi="Calibri" w:cs="Calibri"/>
                    <w:color w:val="000000"/>
                    <w:sz w:val="22"/>
                    <w:lang w:val="es-ES" w:eastAsia="es-ES"/>
                  </w:rPr>
                </w:rPrChange>
              </w:rPr>
              <w:t>Medium</w:t>
            </w:r>
          </w:p>
        </w:tc>
      </w:tr>
      <w:tr w:rsidR="00085518" w:rsidRPr="000F7EDC" w14:paraId="2B64BA4F" w14:textId="77777777" w:rsidTr="00E635EB">
        <w:trPr>
          <w:trHeight w:val="288"/>
        </w:trPr>
        <w:tc>
          <w:tcPr>
            <w:tcW w:w="1114" w:type="dxa"/>
            <w:shd w:val="clear" w:color="auto" w:fill="auto"/>
            <w:noWrap/>
            <w:vAlign w:val="bottom"/>
            <w:hideMark/>
          </w:tcPr>
          <w:p w14:paraId="235528E0"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59"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60" w:author="Haldar, Souvik" w:date="2022-06-25T18:15:00Z">
                  <w:rPr>
                    <w:rFonts w:ascii="Calibri" w:eastAsia="Times New Roman" w:hAnsi="Calibri" w:cs="Calibri"/>
                    <w:color w:val="000000"/>
                    <w:sz w:val="22"/>
                    <w:lang w:val="es-ES" w:eastAsia="es-ES"/>
                  </w:rPr>
                </w:rPrChange>
              </w:rPr>
              <w:t>R2-F1-M3</w:t>
            </w:r>
          </w:p>
        </w:tc>
        <w:tc>
          <w:tcPr>
            <w:tcW w:w="3831" w:type="dxa"/>
            <w:shd w:val="clear" w:color="auto" w:fill="auto"/>
            <w:noWrap/>
            <w:vAlign w:val="bottom"/>
            <w:hideMark/>
          </w:tcPr>
          <w:p w14:paraId="150DEF19"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n-IN" w:eastAsia="es-ES"/>
                <w:rPrChange w:id="1161" w:author="Haldar, Souvik" w:date="2022-06-25T18:15:00Z">
                  <w:rPr>
                    <w:rFonts w:ascii="Calibri" w:eastAsia="Times New Roman" w:hAnsi="Calibri" w:cs="Calibri"/>
                    <w:color w:val="000000"/>
                    <w:sz w:val="22"/>
                    <w:lang w:val="en-IN" w:eastAsia="es-ES"/>
                  </w:rPr>
                </w:rPrChange>
              </w:rPr>
            </w:pPr>
            <w:r w:rsidRPr="000F7EDC">
              <w:rPr>
                <w:rFonts w:asciiTheme="minorHAnsi" w:eastAsia="Times New Roman" w:hAnsiTheme="minorHAnsi" w:cstheme="minorHAnsi"/>
                <w:color w:val="000000"/>
                <w:sz w:val="22"/>
                <w:lang w:val="en-IN" w:eastAsia="es-ES"/>
                <w:rPrChange w:id="1162" w:author="Haldar, Souvik" w:date="2022-06-25T18:15:00Z">
                  <w:rPr>
                    <w:rFonts w:ascii="Calibri" w:eastAsia="Times New Roman" w:hAnsi="Calibri" w:cs="Calibri"/>
                    <w:color w:val="000000"/>
                    <w:sz w:val="22"/>
                    <w:lang w:val="en-IN" w:eastAsia="es-ES"/>
                  </w:rPr>
                </w:rPrChange>
              </w:rPr>
              <w:t>Ex-</w:t>
            </w:r>
            <w:proofErr w:type="spellStart"/>
            <w:r w:rsidRPr="000F7EDC">
              <w:rPr>
                <w:rFonts w:asciiTheme="minorHAnsi" w:eastAsia="Times New Roman" w:hAnsiTheme="minorHAnsi" w:cstheme="minorHAnsi"/>
                <w:color w:val="000000"/>
                <w:sz w:val="22"/>
                <w:lang w:val="en-IN" w:eastAsia="es-ES"/>
                <w:rPrChange w:id="1163" w:author="Haldar, Souvik" w:date="2022-06-25T18:15:00Z">
                  <w:rPr>
                    <w:rFonts w:ascii="Calibri" w:eastAsia="Times New Roman" w:hAnsi="Calibri" w:cs="Calibri"/>
                    <w:color w:val="000000"/>
                    <w:sz w:val="22"/>
                    <w:lang w:val="en-IN" w:eastAsia="es-ES"/>
                  </w:rPr>
                </w:rPrChange>
              </w:rPr>
              <w:t>Loyal_regular_consumers_Low</w:t>
            </w:r>
            <w:proofErr w:type="spellEnd"/>
          </w:p>
        </w:tc>
        <w:tc>
          <w:tcPr>
            <w:tcW w:w="2098" w:type="dxa"/>
            <w:shd w:val="clear" w:color="auto" w:fill="auto"/>
            <w:noWrap/>
            <w:vAlign w:val="bottom"/>
            <w:hideMark/>
          </w:tcPr>
          <w:p w14:paraId="529A3DC4"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64"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65" w:author="Haldar, Souvik" w:date="2022-06-25T18:15:00Z">
                  <w:rPr>
                    <w:rFonts w:ascii="Calibri" w:eastAsia="Times New Roman" w:hAnsi="Calibri" w:cs="Calibri"/>
                    <w:color w:val="000000"/>
                    <w:sz w:val="22"/>
                    <w:lang w:val="es-ES" w:eastAsia="es-ES"/>
                  </w:rPr>
                </w:rPrChange>
              </w:rPr>
              <w:t>Days_61_to_lte_180</w:t>
            </w:r>
          </w:p>
        </w:tc>
        <w:tc>
          <w:tcPr>
            <w:tcW w:w="2000" w:type="dxa"/>
            <w:shd w:val="clear" w:color="auto" w:fill="auto"/>
            <w:noWrap/>
            <w:vAlign w:val="bottom"/>
            <w:hideMark/>
          </w:tcPr>
          <w:p w14:paraId="02405E13"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66"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67" w:author="Haldar, Souvik" w:date="2022-06-25T18:15:00Z">
                  <w:rPr>
                    <w:rFonts w:ascii="Calibri" w:eastAsia="Times New Roman" w:hAnsi="Calibri" w:cs="Calibri"/>
                    <w:color w:val="000000"/>
                    <w:sz w:val="22"/>
                    <w:lang w:val="es-ES" w:eastAsia="es-ES"/>
                  </w:rPr>
                </w:rPrChange>
              </w:rPr>
              <w:t>order_count_gte_4</w:t>
            </w:r>
          </w:p>
        </w:tc>
        <w:tc>
          <w:tcPr>
            <w:tcW w:w="1034" w:type="dxa"/>
            <w:shd w:val="clear" w:color="auto" w:fill="auto"/>
            <w:noWrap/>
            <w:vAlign w:val="bottom"/>
            <w:hideMark/>
          </w:tcPr>
          <w:p w14:paraId="7A65B885"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68"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69" w:author="Haldar, Souvik" w:date="2022-06-25T18:15:00Z">
                  <w:rPr>
                    <w:rFonts w:ascii="Calibri" w:eastAsia="Times New Roman" w:hAnsi="Calibri" w:cs="Calibri"/>
                    <w:color w:val="000000"/>
                    <w:sz w:val="22"/>
                    <w:lang w:val="es-ES" w:eastAsia="es-ES"/>
                  </w:rPr>
                </w:rPrChange>
              </w:rPr>
              <w:t>Low</w:t>
            </w:r>
          </w:p>
        </w:tc>
      </w:tr>
      <w:tr w:rsidR="00085518" w:rsidRPr="000F7EDC" w14:paraId="25E1A13E" w14:textId="77777777" w:rsidTr="00E635EB">
        <w:trPr>
          <w:trHeight w:val="288"/>
        </w:trPr>
        <w:tc>
          <w:tcPr>
            <w:tcW w:w="1114" w:type="dxa"/>
            <w:shd w:val="clear" w:color="auto" w:fill="auto"/>
            <w:noWrap/>
            <w:vAlign w:val="bottom"/>
            <w:hideMark/>
          </w:tcPr>
          <w:p w14:paraId="524C3A25"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70"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71" w:author="Haldar, Souvik" w:date="2022-06-25T18:15:00Z">
                  <w:rPr>
                    <w:rFonts w:ascii="Calibri" w:eastAsia="Times New Roman" w:hAnsi="Calibri" w:cs="Calibri"/>
                    <w:color w:val="000000"/>
                    <w:sz w:val="22"/>
                    <w:lang w:val="es-ES" w:eastAsia="es-ES"/>
                  </w:rPr>
                </w:rPrChange>
              </w:rPr>
              <w:t>R3-F3-M1</w:t>
            </w:r>
          </w:p>
        </w:tc>
        <w:tc>
          <w:tcPr>
            <w:tcW w:w="3831" w:type="dxa"/>
            <w:shd w:val="clear" w:color="auto" w:fill="auto"/>
            <w:noWrap/>
            <w:vAlign w:val="bottom"/>
            <w:hideMark/>
          </w:tcPr>
          <w:p w14:paraId="515F884A"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72" w:author="Haldar, Souvik" w:date="2022-06-25T18:15:00Z">
                  <w:rPr>
                    <w:rFonts w:ascii="Calibri" w:eastAsia="Times New Roman" w:hAnsi="Calibri" w:cs="Calibri"/>
                    <w:color w:val="000000"/>
                    <w:sz w:val="22"/>
                    <w:lang w:val="es-ES" w:eastAsia="es-ES"/>
                  </w:rPr>
                </w:rPrChange>
              </w:rPr>
            </w:pPr>
            <w:proofErr w:type="spellStart"/>
            <w:r w:rsidRPr="000F7EDC">
              <w:rPr>
                <w:rFonts w:asciiTheme="minorHAnsi" w:eastAsia="Times New Roman" w:hAnsiTheme="minorHAnsi" w:cstheme="minorHAnsi"/>
                <w:color w:val="000000"/>
                <w:sz w:val="22"/>
                <w:lang w:val="es-ES" w:eastAsia="es-ES"/>
                <w:rPrChange w:id="1173" w:author="Haldar, Souvik" w:date="2022-06-25T18:15:00Z">
                  <w:rPr>
                    <w:rFonts w:ascii="Calibri" w:eastAsia="Times New Roman" w:hAnsi="Calibri" w:cs="Calibri"/>
                    <w:color w:val="000000"/>
                    <w:sz w:val="22"/>
                    <w:lang w:val="es-ES" w:eastAsia="es-ES"/>
                  </w:rPr>
                </w:rPrChange>
              </w:rPr>
              <w:t>One-timers_Churners_High</w:t>
            </w:r>
            <w:proofErr w:type="spellEnd"/>
          </w:p>
        </w:tc>
        <w:tc>
          <w:tcPr>
            <w:tcW w:w="2098" w:type="dxa"/>
            <w:shd w:val="clear" w:color="auto" w:fill="auto"/>
            <w:noWrap/>
            <w:vAlign w:val="bottom"/>
            <w:hideMark/>
          </w:tcPr>
          <w:p w14:paraId="58FC5978"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74"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75" w:author="Haldar, Souvik" w:date="2022-06-25T18:15:00Z">
                  <w:rPr>
                    <w:rFonts w:ascii="Calibri" w:eastAsia="Times New Roman" w:hAnsi="Calibri" w:cs="Calibri"/>
                    <w:color w:val="000000"/>
                    <w:sz w:val="22"/>
                    <w:lang w:val="es-ES" w:eastAsia="es-ES"/>
                  </w:rPr>
                </w:rPrChange>
              </w:rPr>
              <w:t>Days_181_to_lte_365</w:t>
            </w:r>
          </w:p>
        </w:tc>
        <w:tc>
          <w:tcPr>
            <w:tcW w:w="2000" w:type="dxa"/>
            <w:shd w:val="clear" w:color="auto" w:fill="auto"/>
            <w:noWrap/>
            <w:vAlign w:val="bottom"/>
            <w:hideMark/>
          </w:tcPr>
          <w:p w14:paraId="64014195"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76"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77" w:author="Haldar, Souvik" w:date="2022-06-25T18:15:00Z">
                  <w:rPr>
                    <w:rFonts w:ascii="Calibri" w:eastAsia="Times New Roman" w:hAnsi="Calibri" w:cs="Calibri"/>
                    <w:color w:val="000000"/>
                    <w:sz w:val="22"/>
                    <w:lang w:val="es-ES" w:eastAsia="es-ES"/>
                  </w:rPr>
                </w:rPrChange>
              </w:rPr>
              <w:t>order_count_1</w:t>
            </w:r>
          </w:p>
        </w:tc>
        <w:tc>
          <w:tcPr>
            <w:tcW w:w="1034" w:type="dxa"/>
            <w:shd w:val="clear" w:color="auto" w:fill="auto"/>
            <w:noWrap/>
            <w:vAlign w:val="bottom"/>
            <w:hideMark/>
          </w:tcPr>
          <w:p w14:paraId="1F3DEE09"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78"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79" w:author="Haldar, Souvik" w:date="2022-06-25T18:15:00Z">
                  <w:rPr>
                    <w:rFonts w:ascii="Calibri" w:eastAsia="Times New Roman" w:hAnsi="Calibri" w:cs="Calibri"/>
                    <w:color w:val="000000"/>
                    <w:sz w:val="22"/>
                    <w:lang w:val="es-ES" w:eastAsia="es-ES"/>
                  </w:rPr>
                </w:rPrChange>
              </w:rPr>
              <w:t>High</w:t>
            </w:r>
          </w:p>
        </w:tc>
      </w:tr>
      <w:tr w:rsidR="00085518" w:rsidRPr="000F7EDC" w14:paraId="684C7BD6" w14:textId="77777777" w:rsidTr="00E635EB">
        <w:trPr>
          <w:trHeight w:val="288"/>
        </w:trPr>
        <w:tc>
          <w:tcPr>
            <w:tcW w:w="1114" w:type="dxa"/>
            <w:shd w:val="clear" w:color="auto" w:fill="auto"/>
            <w:noWrap/>
            <w:vAlign w:val="bottom"/>
            <w:hideMark/>
          </w:tcPr>
          <w:p w14:paraId="5BF3966C"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80"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81" w:author="Haldar, Souvik" w:date="2022-06-25T18:15:00Z">
                  <w:rPr>
                    <w:rFonts w:ascii="Calibri" w:eastAsia="Times New Roman" w:hAnsi="Calibri" w:cs="Calibri"/>
                    <w:color w:val="000000"/>
                    <w:sz w:val="22"/>
                    <w:lang w:val="es-ES" w:eastAsia="es-ES"/>
                  </w:rPr>
                </w:rPrChange>
              </w:rPr>
              <w:t>R3-F3-M2</w:t>
            </w:r>
          </w:p>
        </w:tc>
        <w:tc>
          <w:tcPr>
            <w:tcW w:w="3831" w:type="dxa"/>
            <w:shd w:val="clear" w:color="auto" w:fill="auto"/>
            <w:noWrap/>
            <w:vAlign w:val="bottom"/>
            <w:hideMark/>
          </w:tcPr>
          <w:p w14:paraId="2ADE9157"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82" w:author="Haldar, Souvik" w:date="2022-06-25T18:15:00Z">
                  <w:rPr>
                    <w:rFonts w:ascii="Calibri" w:eastAsia="Times New Roman" w:hAnsi="Calibri" w:cs="Calibri"/>
                    <w:color w:val="000000"/>
                    <w:sz w:val="22"/>
                    <w:lang w:val="es-ES" w:eastAsia="es-ES"/>
                  </w:rPr>
                </w:rPrChange>
              </w:rPr>
            </w:pPr>
            <w:proofErr w:type="spellStart"/>
            <w:r w:rsidRPr="000F7EDC">
              <w:rPr>
                <w:rFonts w:asciiTheme="minorHAnsi" w:eastAsia="Times New Roman" w:hAnsiTheme="minorHAnsi" w:cstheme="minorHAnsi"/>
                <w:color w:val="000000"/>
                <w:sz w:val="22"/>
                <w:lang w:val="es-ES" w:eastAsia="es-ES"/>
                <w:rPrChange w:id="1183" w:author="Haldar, Souvik" w:date="2022-06-25T18:15:00Z">
                  <w:rPr>
                    <w:rFonts w:ascii="Calibri" w:eastAsia="Times New Roman" w:hAnsi="Calibri" w:cs="Calibri"/>
                    <w:color w:val="000000"/>
                    <w:sz w:val="22"/>
                    <w:lang w:val="es-ES" w:eastAsia="es-ES"/>
                  </w:rPr>
                </w:rPrChange>
              </w:rPr>
              <w:t>One-timers_Churners_Medium</w:t>
            </w:r>
            <w:proofErr w:type="spellEnd"/>
          </w:p>
        </w:tc>
        <w:tc>
          <w:tcPr>
            <w:tcW w:w="2098" w:type="dxa"/>
            <w:shd w:val="clear" w:color="auto" w:fill="auto"/>
            <w:noWrap/>
            <w:vAlign w:val="bottom"/>
            <w:hideMark/>
          </w:tcPr>
          <w:p w14:paraId="377A83DB"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84"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85" w:author="Haldar, Souvik" w:date="2022-06-25T18:15:00Z">
                  <w:rPr>
                    <w:rFonts w:ascii="Calibri" w:eastAsia="Times New Roman" w:hAnsi="Calibri" w:cs="Calibri"/>
                    <w:color w:val="000000"/>
                    <w:sz w:val="22"/>
                    <w:lang w:val="es-ES" w:eastAsia="es-ES"/>
                  </w:rPr>
                </w:rPrChange>
              </w:rPr>
              <w:t>Days_181_to_lte_365</w:t>
            </w:r>
          </w:p>
        </w:tc>
        <w:tc>
          <w:tcPr>
            <w:tcW w:w="2000" w:type="dxa"/>
            <w:shd w:val="clear" w:color="auto" w:fill="auto"/>
            <w:noWrap/>
            <w:vAlign w:val="bottom"/>
            <w:hideMark/>
          </w:tcPr>
          <w:p w14:paraId="72214CCF"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86"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87" w:author="Haldar, Souvik" w:date="2022-06-25T18:15:00Z">
                  <w:rPr>
                    <w:rFonts w:ascii="Calibri" w:eastAsia="Times New Roman" w:hAnsi="Calibri" w:cs="Calibri"/>
                    <w:color w:val="000000"/>
                    <w:sz w:val="22"/>
                    <w:lang w:val="es-ES" w:eastAsia="es-ES"/>
                  </w:rPr>
                </w:rPrChange>
              </w:rPr>
              <w:t>order_count_1</w:t>
            </w:r>
          </w:p>
        </w:tc>
        <w:tc>
          <w:tcPr>
            <w:tcW w:w="1034" w:type="dxa"/>
            <w:shd w:val="clear" w:color="auto" w:fill="auto"/>
            <w:noWrap/>
            <w:vAlign w:val="bottom"/>
            <w:hideMark/>
          </w:tcPr>
          <w:p w14:paraId="028CA2C1"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88"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89" w:author="Haldar, Souvik" w:date="2022-06-25T18:15:00Z">
                  <w:rPr>
                    <w:rFonts w:ascii="Calibri" w:eastAsia="Times New Roman" w:hAnsi="Calibri" w:cs="Calibri"/>
                    <w:color w:val="000000"/>
                    <w:sz w:val="22"/>
                    <w:lang w:val="es-ES" w:eastAsia="es-ES"/>
                  </w:rPr>
                </w:rPrChange>
              </w:rPr>
              <w:t>Medium</w:t>
            </w:r>
          </w:p>
        </w:tc>
      </w:tr>
      <w:tr w:rsidR="00085518" w:rsidRPr="000F7EDC" w14:paraId="5CD962E8" w14:textId="77777777" w:rsidTr="00E635EB">
        <w:trPr>
          <w:trHeight w:val="288"/>
        </w:trPr>
        <w:tc>
          <w:tcPr>
            <w:tcW w:w="1114" w:type="dxa"/>
            <w:shd w:val="clear" w:color="auto" w:fill="auto"/>
            <w:noWrap/>
            <w:vAlign w:val="bottom"/>
            <w:hideMark/>
          </w:tcPr>
          <w:p w14:paraId="5937A3A6"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90"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91" w:author="Haldar, Souvik" w:date="2022-06-25T18:15:00Z">
                  <w:rPr>
                    <w:rFonts w:ascii="Calibri" w:eastAsia="Times New Roman" w:hAnsi="Calibri" w:cs="Calibri"/>
                    <w:color w:val="000000"/>
                    <w:sz w:val="22"/>
                    <w:lang w:val="es-ES" w:eastAsia="es-ES"/>
                  </w:rPr>
                </w:rPrChange>
              </w:rPr>
              <w:t>R3-F3-M3</w:t>
            </w:r>
          </w:p>
        </w:tc>
        <w:tc>
          <w:tcPr>
            <w:tcW w:w="3831" w:type="dxa"/>
            <w:shd w:val="clear" w:color="auto" w:fill="auto"/>
            <w:noWrap/>
            <w:vAlign w:val="bottom"/>
            <w:hideMark/>
          </w:tcPr>
          <w:p w14:paraId="468DFF28"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92" w:author="Haldar, Souvik" w:date="2022-06-25T18:15:00Z">
                  <w:rPr>
                    <w:rFonts w:ascii="Calibri" w:eastAsia="Times New Roman" w:hAnsi="Calibri" w:cs="Calibri"/>
                    <w:color w:val="000000"/>
                    <w:sz w:val="22"/>
                    <w:lang w:val="es-ES" w:eastAsia="es-ES"/>
                  </w:rPr>
                </w:rPrChange>
              </w:rPr>
            </w:pPr>
            <w:proofErr w:type="spellStart"/>
            <w:r w:rsidRPr="000F7EDC">
              <w:rPr>
                <w:rFonts w:asciiTheme="minorHAnsi" w:eastAsia="Times New Roman" w:hAnsiTheme="minorHAnsi" w:cstheme="minorHAnsi"/>
                <w:color w:val="000000"/>
                <w:sz w:val="22"/>
                <w:lang w:val="es-ES" w:eastAsia="es-ES"/>
                <w:rPrChange w:id="1193" w:author="Haldar, Souvik" w:date="2022-06-25T18:15:00Z">
                  <w:rPr>
                    <w:rFonts w:ascii="Calibri" w:eastAsia="Times New Roman" w:hAnsi="Calibri" w:cs="Calibri"/>
                    <w:color w:val="000000"/>
                    <w:sz w:val="22"/>
                    <w:lang w:val="es-ES" w:eastAsia="es-ES"/>
                  </w:rPr>
                </w:rPrChange>
              </w:rPr>
              <w:t>One-timers_Churners_Low</w:t>
            </w:r>
            <w:proofErr w:type="spellEnd"/>
          </w:p>
        </w:tc>
        <w:tc>
          <w:tcPr>
            <w:tcW w:w="2098" w:type="dxa"/>
            <w:shd w:val="clear" w:color="auto" w:fill="auto"/>
            <w:noWrap/>
            <w:vAlign w:val="bottom"/>
            <w:hideMark/>
          </w:tcPr>
          <w:p w14:paraId="508271EE"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94"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95" w:author="Haldar, Souvik" w:date="2022-06-25T18:15:00Z">
                  <w:rPr>
                    <w:rFonts w:ascii="Calibri" w:eastAsia="Times New Roman" w:hAnsi="Calibri" w:cs="Calibri"/>
                    <w:color w:val="000000"/>
                    <w:sz w:val="22"/>
                    <w:lang w:val="es-ES" w:eastAsia="es-ES"/>
                  </w:rPr>
                </w:rPrChange>
              </w:rPr>
              <w:t>Days_181_to_lte_365</w:t>
            </w:r>
          </w:p>
        </w:tc>
        <w:tc>
          <w:tcPr>
            <w:tcW w:w="2000" w:type="dxa"/>
            <w:shd w:val="clear" w:color="auto" w:fill="auto"/>
            <w:noWrap/>
            <w:vAlign w:val="bottom"/>
            <w:hideMark/>
          </w:tcPr>
          <w:p w14:paraId="37598D7B"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96"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97" w:author="Haldar, Souvik" w:date="2022-06-25T18:15:00Z">
                  <w:rPr>
                    <w:rFonts w:ascii="Calibri" w:eastAsia="Times New Roman" w:hAnsi="Calibri" w:cs="Calibri"/>
                    <w:color w:val="000000"/>
                    <w:sz w:val="22"/>
                    <w:lang w:val="es-ES" w:eastAsia="es-ES"/>
                  </w:rPr>
                </w:rPrChange>
              </w:rPr>
              <w:t>order_count_1</w:t>
            </w:r>
          </w:p>
        </w:tc>
        <w:tc>
          <w:tcPr>
            <w:tcW w:w="1034" w:type="dxa"/>
            <w:shd w:val="clear" w:color="auto" w:fill="auto"/>
            <w:noWrap/>
            <w:vAlign w:val="bottom"/>
            <w:hideMark/>
          </w:tcPr>
          <w:p w14:paraId="01956F3F"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198"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199" w:author="Haldar, Souvik" w:date="2022-06-25T18:15:00Z">
                  <w:rPr>
                    <w:rFonts w:ascii="Calibri" w:eastAsia="Times New Roman" w:hAnsi="Calibri" w:cs="Calibri"/>
                    <w:color w:val="000000"/>
                    <w:sz w:val="22"/>
                    <w:lang w:val="es-ES" w:eastAsia="es-ES"/>
                  </w:rPr>
                </w:rPrChange>
              </w:rPr>
              <w:t>Low</w:t>
            </w:r>
          </w:p>
        </w:tc>
      </w:tr>
      <w:tr w:rsidR="00085518" w:rsidRPr="000F7EDC" w14:paraId="425C0D9E" w14:textId="77777777" w:rsidTr="00E635EB">
        <w:trPr>
          <w:trHeight w:val="288"/>
        </w:trPr>
        <w:tc>
          <w:tcPr>
            <w:tcW w:w="1114" w:type="dxa"/>
            <w:shd w:val="clear" w:color="auto" w:fill="auto"/>
            <w:noWrap/>
            <w:vAlign w:val="bottom"/>
            <w:hideMark/>
          </w:tcPr>
          <w:p w14:paraId="1AB43FC4"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00"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01" w:author="Haldar, Souvik" w:date="2022-06-25T18:15:00Z">
                  <w:rPr>
                    <w:rFonts w:ascii="Calibri" w:eastAsia="Times New Roman" w:hAnsi="Calibri" w:cs="Calibri"/>
                    <w:color w:val="000000"/>
                    <w:sz w:val="22"/>
                    <w:lang w:val="es-ES" w:eastAsia="es-ES"/>
                  </w:rPr>
                </w:rPrChange>
              </w:rPr>
              <w:t>R3-F2-M1</w:t>
            </w:r>
          </w:p>
        </w:tc>
        <w:tc>
          <w:tcPr>
            <w:tcW w:w="3831" w:type="dxa"/>
            <w:shd w:val="clear" w:color="auto" w:fill="auto"/>
            <w:noWrap/>
            <w:vAlign w:val="bottom"/>
            <w:hideMark/>
          </w:tcPr>
          <w:p w14:paraId="0FFF0D36"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n-IN" w:eastAsia="es-ES"/>
                <w:rPrChange w:id="1202" w:author="Haldar, Souvik" w:date="2022-06-25T18:15:00Z">
                  <w:rPr>
                    <w:rFonts w:ascii="Calibri" w:eastAsia="Times New Roman" w:hAnsi="Calibri" w:cs="Calibri"/>
                    <w:color w:val="000000"/>
                    <w:sz w:val="22"/>
                    <w:lang w:val="en-IN" w:eastAsia="es-ES"/>
                  </w:rPr>
                </w:rPrChange>
              </w:rPr>
            </w:pPr>
            <w:r w:rsidRPr="000F7EDC">
              <w:rPr>
                <w:rFonts w:asciiTheme="minorHAnsi" w:eastAsia="Times New Roman" w:hAnsiTheme="minorHAnsi" w:cstheme="minorHAnsi"/>
                <w:color w:val="000000"/>
                <w:sz w:val="22"/>
                <w:lang w:val="en-IN" w:eastAsia="es-ES"/>
                <w:rPrChange w:id="1203" w:author="Haldar, Souvik" w:date="2022-06-25T18:15:00Z">
                  <w:rPr>
                    <w:rFonts w:ascii="Calibri" w:eastAsia="Times New Roman" w:hAnsi="Calibri" w:cs="Calibri"/>
                    <w:color w:val="000000"/>
                    <w:sz w:val="22"/>
                    <w:lang w:val="en-IN" w:eastAsia="es-ES"/>
                  </w:rPr>
                </w:rPrChange>
              </w:rPr>
              <w:t>Ex-</w:t>
            </w:r>
            <w:proofErr w:type="spellStart"/>
            <w:r w:rsidRPr="000F7EDC">
              <w:rPr>
                <w:rFonts w:asciiTheme="minorHAnsi" w:eastAsia="Times New Roman" w:hAnsiTheme="minorHAnsi" w:cstheme="minorHAnsi"/>
                <w:color w:val="000000"/>
                <w:sz w:val="22"/>
                <w:lang w:val="en-IN" w:eastAsia="es-ES"/>
                <w:rPrChange w:id="1204" w:author="Haldar, Souvik" w:date="2022-06-25T18:15:00Z">
                  <w:rPr>
                    <w:rFonts w:ascii="Calibri" w:eastAsia="Times New Roman" w:hAnsi="Calibri" w:cs="Calibri"/>
                    <w:color w:val="000000"/>
                    <w:sz w:val="22"/>
                    <w:lang w:val="en-IN" w:eastAsia="es-ES"/>
                  </w:rPr>
                </w:rPrChange>
              </w:rPr>
              <w:t>Loyal_regular_consumers_High</w:t>
            </w:r>
            <w:proofErr w:type="spellEnd"/>
          </w:p>
        </w:tc>
        <w:tc>
          <w:tcPr>
            <w:tcW w:w="2098" w:type="dxa"/>
            <w:shd w:val="clear" w:color="auto" w:fill="auto"/>
            <w:noWrap/>
            <w:vAlign w:val="bottom"/>
            <w:hideMark/>
          </w:tcPr>
          <w:p w14:paraId="46AA7D46"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05"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06" w:author="Haldar, Souvik" w:date="2022-06-25T18:15:00Z">
                  <w:rPr>
                    <w:rFonts w:ascii="Calibri" w:eastAsia="Times New Roman" w:hAnsi="Calibri" w:cs="Calibri"/>
                    <w:color w:val="000000"/>
                    <w:sz w:val="22"/>
                    <w:lang w:val="es-ES" w:eastAsia="es-ES"/>
                  </w:rPr>
                </w:rPrChange>
              </w:rPr>
              <w:t>Days_181_to_lte_365</w:t>
            </w:r>
          </w:p>
        </w:tc>
        <w:tc>
          <w:tcPr>
            <w:tcW w:w="2000" w:type="dxa"/>
            <w:shd w:val="clear" w:color="auto" w:fill="auto"/>
            <w:noWrap/>
            <w:vAlign w:val="bottom"/>
            <w:hideMark/>
          </w:tcPr>
          <w:p w14:paraId="1594CA2A"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07"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08" w:author="Haldar, Souvik" w:date="2022-06-25T18:15:00Z">
                  <w:rPr>
                    <w:rFonts w:ascii="Calibri" w:eastAsia="Times New Roman" w:hAnsi="Calibri" w:cs="Calibri"/>
                    <w:color w:val="000000"/>
                    <w:sz w:val="22"/>
                    <w:lang w:val="es-ES" w:eastAsia="es-ES"/>
                  </w:rPr>
                </w:rPrChange>
              </w:rPr>
              <w:t>order_count_2_to_3</w:t>
            </w:r>
          </w:p>
        </w:tc>
        <w:tc>
          <w:tcPr>
            <w:tcW w:w="1034" w:type="dxa"/>
            <w:shd w:val="clear" w:color="auto" w:fill="auto"/>
            <w:noWrap/>
            <w:vAlign w:val="bottom"/>
            <w:hideMark/>
          </w:tcPr>
          <w:p w14:paraId="081C57AC"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09"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10" w:author="Haldar, Souvik" w:date="2022-06-25T18:15:00Z">
                  <w:rPr>
                    <w:rFonts w:ascii="Calibri" w:eastAsia="Times New Roman" w:hAnsi="Calibri" w:cs="Calibri"/>
                    <w:color w:val="000000"/>
                    <w:sz w:val="22"/>
                    <w:lang w:val="es-ES" w:eastAsia="es-ES"/>
                  </w:rPr>
                </w:rPrChange>
              </w:rPr>
              <w:t>High</w:t>
            </w:r>
          </w:p>
        </w:tc>
      </w:tr>
      <w:tr w:rsidR="00085518" w:rsidRPr="000F7EDC" w14:paraId="45B56522" w14:textId="77777777" w:rsidTr="00E635EB">
        <w:trPr>
          <w:trHeight w:val="288"/>
        </w:trPr>
        <w:tc>
          <w:tcPr>
            <w:tcW w:w="1114" w:type="dxa"/>
            <w:shd w:val="clear" w:color="auto" w:fill="auto"/>
            <w:noWrap/>
            <w:vAlign w:val="bottom"/>
            <w:hideMark/>
          </w:tcPr>
          <w:p w14:paraId="60833FB6"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11"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12" w:author="Haldar, Souvik" w:date="2022-06-25T18:15:00Z">
                  <w:rPr>
                    <w:rFonts w:ascii="Calibri" w:eastAsia="Times New Roman" w:hAnsi="Calibri" w:cs="Calibri"/>
                    <w:color w:val="000000"/>
                    <w:sz w:val="22"/>
                    <w:lang w:val="es-ES" w:eastAsia="es-ES"/>
                  </w:rPr>
                </w:rPrChange>
              </w:rPr>
              <w:t>R3-F2-M2</w:t>
            </w:r>
          </w:p>
        </w:tc>
        <w:tc>
          <w:tcPr>
            <w:tcW w:w="3831" w:type="dxa"/>
            <w:shd w:val="clear" w:color="auto" w:fill="auto"/>
            <w:noWrap/>
            <w:vAlign w:val="bottom"/>
            <w:hideMark/>
          </w:tcPr>
          <w:p w14:paraId="263016BD"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13"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14" w:author="Haldar, Souvik" w:date="2022-06-25T18:15:00Z">
                  <w:rPr>
                    <w:rFonts w:ascii="Calibri" w:eastAsia="Times New Roman" w:hAnsi="Calibri" w:cs="Calibri"/>
                    <w:color w:val="000000"/>
                    <w:sz w:val="22"/>
                    <w:lang w:val="es-ES" w:eastAsia="es-ES"/>
                  </w:rPr>
                </w:rPrChange>
              </w:rPr>
              <w:t>Ex-</w:t>
            </w:r>
            <w:proofErr w:type="spellStart"/>
            <w:r w:rsidRPr="000F7EDC">
              <w:rPr>
                <w:rFonts w:asciiTheme="minorHAnsi" w:eastAsia="Times New Roman" w:hAnsiTheme="minorHAnsi" w:cstheme="minorHAnsi"/>
                <w:color w:val="000000"/>
                <w:sz w:val="22"/>
                <w:lang w:val="es-ES" w:eastAsia="es-ES"/>
                <w:rPrChange w:id="1215" w:author="Haldar, Souvik" w:date="2022-06-25T18:15:00Z">
                  <w:rPr>
                    <w:rFonts w:ascii="Calibri" w:eastAsia="Times New Roman" w:hAnsi="Calibri" w:cs="Calibri"/>
                    <w:color w:val="000000"/>
                    <w:sz w:val="22"/>
                    <w:lang w:val="es-ES" w:eastAsia="es-ES"/>
                  </w:rPr>
                </w:rPrChange>
              </w:rPr>
              <w:t>Loyal_regular_consumers_Medium</w:t>
            </w:r>
            <w:proofErr w:type="spellEnd"/>
          </w:p>
        </w:tc>
        <w:tc>
          <w:tcPr>
            <w:tcW w:w="2098" w:type="dxa"/>
            <w:shd w:val="clear" w:color="auto" w:fill="auto"/>
            <w:noWrap/>
            <w:vAlign w:val="bottom"/>
            <w:hideMark/>
          </w:tcPr>
          <w:p w14:paraId="1DE52089"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16"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17" w:author="Haldar, Souvik" w:date="2022-06-25T18:15:00Z">
                  <w:rPr>
                    <w:rFonts w:ascii="Calibri" w:eastAsia="Times New Roman" w:hAnsi="Calibri" w:cs="Calibri"/>
                    <w:color w:val="000000"/>
                    <w:sz w:val="22"/>
                    <w:lang w:val="es-ES" w:eastAsia="es-ES"/>
                  </w:rPr>
                </w:rPrChange>
              </w:rPr>
              <w:t>Days_181_to_lte_365</w:t>
            </w:r>
          </w:p>
        </w:tc>
        <w:tc>
          <w:tcPr>
            <w:tcW w:w="2000" w:type="dxa"/>
            <w:shd w:val="clear" w:color="auto" w:fill="auto"/>
            <w:noWrap/>
            <w:vAlign w:val="bottom"/>
            <w:hideMark/>
          </w:tcPr>
          <w:p w14:paraId="7A1DF35E"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18"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19" w:author="Haldar, Souvik" w:date="2022-06-25T18:15:00Z">
                  <w:rPr>
                    <w:rFonts w:ascii="Calibri" w:eastAsia="Times New Roman" w:hAnsi="Calibri" w:cs="Calibri"/>
                    <w:color w:val="000000"/>
                    <w:sz w:val="22"/>
                    <w:lang w:val="es-ES" w:eastAsia="es-ES"/>
                  </w:rPr>
                </w:rPrChange>
              </w:rPr>
              <w:t>order_count_2_to_3</w:t>
            </w:r>
          </w:p>
        </w:tc>
        <w:tc>
          <w:tcPr>
            <w:tcW w:w="1034" w:type="dxa"/>
            <w:shd w:val="clear" w:color="auto" w:fill="auto"/>
            <w:noWrap/>
            <w:vAlign w:val="bottom"/>
            <w:hideMark/>
          </w:tcPr>
          <w:p w14:paraId="6A0E67EA"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20"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21" w:author="Haldar, Souvik" w:date="2022-06-25T18:15:00Z">
                  <w:rPr>
                    <w:rFonts w:ascii="Calibri" w:eastAsia="Times New Roman" w:hAnsi="Calibri" w:cs="Calibri"/>
                    <w:color w:val="000000"/>
                    <w:sz w:val="22"/>
                    <w:lang w:val="es-ES" w:eastAsia="es-ES"/>
                  </w:rPr>
                </w:rPrChange>
              </w:rPr>
              <w:t>Medium</w:t>
            </w:r>
          </w:p>
        </w:tc>
      </w:tr>
      <w:tr w:rsidR="00085518" w:rsidRPr="000F7EDC" w14:paraId="6A91B9D1" w14:textId="77777777" w:rsidTr="00E635EB">
        <w:trPr>
          <w:trHeight w:val="288"/>
        </w:trPr>
        <w:tc>
          <w:tcPr>
            <w:tcW w:w="1114" w:type="dxa"/>
            <w:shd w:val="clear" w:color="auto" w:fill="auto"/>
            <w:noWrap/>
            <w:vAlign w:val="bottom"/>
            <w:hideMark/>
          </w:tcPr>
          <w:p w14:paraId="5AF59D1F"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22"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23" w:author="Haldar, Souvik" w:date="2022-06-25T18:15:00Z">
                  <w:rPr>
                    <w:rFonts w:ascii="Calibri" w:eastAsia="Times New Roman" w:hAnsi="Calibri" w:cs="Calibri"/>
                    <w:color w:val="000000"/>
                    <w:sz w:val="22"/>
                    <w:lang w:val="es-ES" w:eastAsia="es-ES"/>
                  </w:rPr>
                </w:rPrChange>
              </w:rPr>
              <w:t>R3-F2-M3</w:t>
            </w:r>
          </w:p>
        </w:tc>
        <w:tc>
          <w:tcPr>
            <w:tcW w:w="3831" w:type="dxa"/>
            <w:shd w:val="clear" w:color="auto" w:fill="auto"/>
            <w:noWrap/>
            <w:vAlign w:val="bottom"/>
            <w:hideMark/>
          </w:tcPr>
          <w:p w14:paraId="1B998AF3"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n-IN" w:eastAsia="es-ES"/>
                <w:rPrChange w:id="1224" w:author="Haldar, Souvik" w:date="2022-06-25T18:15:00Z">
                  <w:rPr>
                    <w:rFonts w:ascii="Calibri" w:eastAsia="Times New Roman" w:hAnsi="Calibri" w:cs="Calibri"/>
                    <w:color w:val="000000"/>
                    <w:sz w:val="22"/>
                    <w:lang w:val="en-IN" w:eastAsia="es-ES"/>
                  </w:rPr>
                </w:rPrChange>
              </w:rPr>
            </w:pPr>
            <w:r w:rsidRPr="000F7EDC">
              <w:rPr>
                <w:rFonts w:asciiTheme="minorHAnsi" w:eastAsia="Times New Roman" w:hAnsiTheme="minorHAnsi" w:cstheme="minorHAnsi"/>
                <w:color w:val="000000"/>
                <w:sz w:val="22"/>
                <w:lang w:val="en-IN" w:eastAsia="es-ES"/>
                <w:rPrChange w:id="1225" w:author="Haldar, Souvik" w:date="2022-06-25T18:15:00Z">
                  <w:rPr>
                    <w:rFonts w:ascii="Calibri" w:eastAsia="Times New Roman" w:hAnsi="Calibri" w:cs="Calibri"/>
                    <w:color w:val="000000"/>
                    <w:sz w:val="22"/>
                    <w:lang w:val="en-IN" w:eastAsia="es-ES"/>
                  </w:rPr>
                </w:rPrChange>
              </w:rPr>
              <w:t>Ex-</w:t>
            </w:r>
            <w:proofErr w:type="spellStart"/>
            <w:r w:rsidRPr="000F7EDC">
              <w:rPr>
                <w:rFonts w:asciiTheme="minorHAnsi" w:eastAsia="Times New Roman" w:hAnsiTheme="minorHAnsi" w:cstheme="minorHAnsi"/>
                <w:color w:val="000000"/>
                <w:sz w:val="22"/>
                <w:lang w:val="en-IN" w:eastAsia="es-ES"/>
                <w:rPrChange w:id="1226" w:author="Haldar, Souvik" w:date="2022-06-25T18:15:00Z">
                  <w:rPr>
                    <w:rFonts w:ascii="Calibri" w:eastAsia="Times New Roman" w:hAnsi="Calibri" w:cs="Calibri"/>
                    <w:color w:val="000000"/>
                    <w:sz w:val="22"/>
                    <w:lang w:val="en-IN" w:eastAsia="es-ES"/>
                  </w:rPr>
                </w:rPrChange>
              </w:rPr>
              <w:t>Loyal_regular_consumers_Low</w:t>
            </w:r>
            <w:proofErr w:type="spellEnd"/>
          </w:p>
        </w:tc>
        <w:tc>
          <w:tcPr>
            <w:tcW w:w="2098" w:type="dxa"/>
            <w:shd w:val="clear" w:color="auto" w:fill="auto"/>
            <w:noWrap/>
            <w:vAlign w:val="bottom"/>
            <w:hideMark/>
          </w:tcPr>
          <w:p w14:paraId="6C745A33"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27"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28" w:author="Haldar, Souvik" w:date="2022-06-25T18:15:00Z">
                  <w:rPr>
                    <w:rFonts w:ascii="Calibri" w:eastAsia="Times New Roman" w:hAnsi="Calibri" w:cs="Calibri"/>
                    <w:color w:val="000000"/>
                    <w:sz w:val="22"/>
                    <w:lang w:val="es-ES" w:eastAsia="es-ES"/>
                  </w:rPr>
                </w:rPrChange>
              </w:rPr>
              <w:t>Days_181_to_lte_365</w:t>
            </w:r>
          </w:p>
        </w:tc>
        <w:tc>
          <w:tcPr>
            <w:tcW w:w="2000" w:type="dxa"/>
            <w:shd w:val="clear" w:color="auto" w:fill="auto"/>
            <w:noWrap/>
            <w:vAlign w:val="bottom"/>
            <w:hideMark/>
          </w:tcPr>
          <w:p w14:paraId="46B55322"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29"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30" w:author="Haldar, Souvik" w:date="2022-06-25T18:15:00Z">
                  <w:rPr>
                    <w:rFonts w:ascii="Calibri" w:eastAsia="Times New Roman" w:hAnsi="Calibri" w:cs="Calibri"/>
                    <w:color w:val="000000"/>
                    <w:sz w:val="22"/>
                    <w:lang w:val="es-ES" w:eastAsia="es-ES"/>
                  </w:rPr>
                </w:rPrChange>
              </w:rPr>
              <w:t>order_count_2_to_3</w:t>
            </w:r>
          </w:p>
        </w:tc>
        <w:tc>
          <w:tcPr>
            <w:tcW w:w="1034" w:type="dxa"/>
            <w:shd w:val="clear" w:color="auto" w:fill="auto"/>
            <w:noWrap/>
            <w:vAlign w:val="bottom"/>
            <w:hideMark/>
          </w:tcPr>
          <w:p w14:paraId="35431BE4"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31"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32" w:author="Haldar, Souvik" w:date="2022-06-25T18:15:00Z">
                  <w:rPr>
                    <w:rFonts w:ascii="Calibri" w:eastAsia="Times New Roman" w:hAnsi="Calibri" w:cs="Calibri"/>
                    <w:color w:val="000000"/>
                    <w:sz w:val="22"/>
                    <w:lang w:val="es-ES" w:eastAsia="es-ES"/>
                  </w:rPr>
                </w:rPrChange>
              </w:rPr>
              <w:t>Low</w:t>
            </w:r>
          </w:p>
        </w:tc>
      </w:tr>
      <w:tr w:rsidR="00085518" w:rsidRPr="000F7EDC" w14:paraId="6CEBAEA8" w14:textId="77777777" w:rsidTr="00E635EB">
        <w:trPr>
          <w:trHeight w:val="288"/>
        </w:trPr>
        <w:tc>
          <w:tcPr>
            <w:tcW w:w="1114" w:type="dxa"/>
            <w:shd w:val="clear" w:color="auto" w:fill="auto"/>
            <w:noWrap/>
            <w:vAlign w:val="bottom"/>
            <w:hideMark/>
          </w:tcPr>
          <w:p w14:paraId="73926568"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33"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34" w:author="Haldar, Souvik" w:date="2022-06-25T18:15:00Z">
                  <w:rPr>
                    <w:rFonts w:ascii="Calibri" w:eastAsia="Times New Roman" w:hAnsi="Calibri" w:cs="Calibri"/>
                    <w:color w:val="000000"/>
                    <w:sz w:val="22"/>
                    <w:lang w:val="es-ES" w:eastAsia="es-ES"/>
                  </w:rPr>
                </w:rPrChange>
              </w:rPr>
              <w:t>R3-F1-M1</w:t>
            </w:r>
          </w:p>
        </w:tc>
        <w:tc>
          <w:tcPr>
            <w:tcW w:w="3831" w:type="dxa"/>
            <w:shd w:val="clear" w:color="auto" w:fill="auto"/>
            <w:noWrap/>
            <w:vAlign w:val="bottom"/>
            <w:hideMark/>
          </w:tcPr>
          <w:p w14:paraId="524948DB"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n-IN" w:eastAsia="es-ES"/>
                <w:rPrChange w:id="1235" w:author="Haldar, Souvik" w:date="2022-06-25T18:15:00Z">
                  <w:rPr>
                    <w:rFonts w:ascii="Calibri" w:eastAsia="Times New Roman" w:hAnsi="Calibri" w:cs="Calibri"/>
                    <w:color w:val="000000"/>
                    <w:sz w:val="22"/>
                    <w:lang w:val="en-IN" w:eastAsia="es-ES"/>
                  </w:rPr>
                </w:rPrChange>
              </w:rPr>
            </w:pPr>
            <w:r w:rsidRPr="000F7EDC">
              <w:rPr>
                <w:rFonts w:asciiTheme="minorHAnsi" w:eastAsia="Times New Roman" w:hAnsiTheme="minorHAnsi" w:cstheme="minorHAnsi"/>
                <w:color w:val="000000"/>
                <w:sz w:val="22"/>
                <w:lang w:val="en-IN" w:eastAsia="es-ES"/>
                <w:rPrChange w:id="1236" w:author="Haldar, Souvik" w:date="2022-06-25T18:15:00Z">
                  <w:rPr>
                    <w:rFonts w:ascii="Calibri" w:eastAsia="Times New Roman" w:hAnsi="Calibri" w:cs="Calibri"/>
                    <w:color w:val="000000"/>
                    <w:sz w:val="22"/>
                    <w:lang w:val="en-IN" w:eastAsia="es-ES"/>
                  </w:rPr>
                </w:rPrChange>
              </w:rPr>
              <w:t>Ex-</w:t>
            </w:r>
            <w:proofErr w:type="spellStart"/>
            <w:r w:rsidRPr="000F7EDC">
              <w:rPr>
                <w:rFonts w:asciiTheme="minorHAnsi" w:eastAsia="Times New Roman" w:hAnsiTheme="minorHAnsi" w:cstheme="minorHAnsi"/>
                <w:color w:val="000000"/>
                <w:sz w:val="22"/>
                <w:lang w:val="en-IN" w:eastAsia="es-ES"/>
                <w:rPrChange w:id="1237" w:author="Haldar, Souvik" w:date="2022-06-25T18:15:00Z">
                  <w:rPr>
                    <w:rFonts w:ascii="Calibri" w:eastAsia="Times New Roman" w:hAnsi="Calibri" w:cs="Calibri"/>
                    <w:color w:val="000000"/>
                    <w:sz w:val="22"/>
                    <w:lang w:val="en-IN" w:eastAsia="es-ES"/>
                  </w:rPr>
                </w:rPrChange>
              </w:rPr>
              <w:t>Loyal_regular_consumers_High</w:t>
            </w:r>
            <w:proofErr w:type="spellEnd"/>
          </w:p>
        </w:tc>
        <w:tc>
          <w:tcPr>
            <w:tcW w:w="2098" w:type="dxa"/>
            <w:shd w:val="clear" w:color="auto" w:fill="auto"/>
            <w:noWrap/>
            <w:vAlign w:val="bottom"/>
            <w:hideMark/>
          </w:tcPr>
          <w:p w14:paraId="607CDFFC"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38"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39" w:author="Haldar, Souvik" w:date="2022-06-25T18:15:00Z">
                  <w:rPr>
                    <w:rFonts w:ascii="Calibri" w:eastAsia="Times New Roman" w:hAnsi="Calibri" w:cs="Calibri"/>
                    <w:color w:val="000000"/>
                    <w:sz w:val="22"/>
                    <w:lang w:val="es-ES" w:eastAsia="es-ES"/>
                  </w:rPr>
                </w:rPrChange>
              </w:rPr>
              <w:t>Days_181_to_lte_365</w:t>
            </w:r>
          </w:p>
        </w:tc>
        <w:tc>
          <w:tcPr>
            <w:tcW w:w="2000" w:type="dxa"/>
            <w:shd w:val="clear" w:color="auto" w:fill="auto"/>
            <w:noWrap/>
            <w:vAlign w:val="bottom"/>
            <w:hideMark/>
          </w:tcPr>
          <w:p w14:paraId="31A9AC00"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40"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41" w:author="Haldar, Souvik" w:date="2022-06-25T18:15:00Z">
                  <w:rPr>
                    <w:rFonts w:ascii="Calibri" w:eastAsia="Times New Roman" w:hAnsi="Calibri" w:cs="Calibri"/>
                    <w:color w:val="000000"/>
                    <w:sz w:val="22"/>
                    <w:lang w:val="es-ES" w:eastAsia="es-ES"/>
                  </w:rPr>
                </w:rPrChange>
              </w:rPr>
              <w:t>order_count_gte_4</w:t>
            </w:r>
          </w:p>
        </w:tc>
        <w:tc>
          <w:tcPr>
            <w:tcW w:w="1034" w:type="dxa"/>
            <w:shd w:val="clear" w:color="auto" w:fill="auto"/>
            <w:noWrap/>
            <w:vAlign w:val="bottom"/>
            <w:hideMark/>
          </w:tcPr>
          <w:p w14:paraId="55385397"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42"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43" w:author="Haldar, Souvik" w:date="2022-06-25T18:15:00Z">
                  <w:rPr>
                    <w:rFonts w:ascii="Calibri" w:eastAsia="Times New Roman" w:hAnsi="Calibri" w:cs="Calibri"/>
                    <w:color w:val="000000"/>
                    <w:sz w:val="22"/>
                    <w:lang w:val="es-ES" w:eastAsia="es-ES"/>
                  </w:rPr>
                </w:rPrChange>
              </w:rPr>
              <w:t>High</w:t>
            </w:r>
          </w:p>
        </w:tc>
      </w:tr>
      <w:tr w:rsidR="00085518" w:rsidRPr="000F7EDC" w14:paraId="2BE3F881" w14:textId="77777777" w:rsidTr="00E635EB">
        <w:trPr>
          <w:trHeight w:val="288"/>
        </w:trPr>
        <w:tc>
          <w:tcPr>
            <w:tcW w:w="1114" w:type="dxa"/>
            <w:shd w:val="clear" w:color="auto" w:fill="auto"/>
            <w:noWrap/>
            <w:vAlign w:val="bottom"/>
            <w:hideMark/>
          </w:tcPr>
          <w:p w14:paraId="289844F7"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44"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45" w:author="Haldar, Souvik" w:date="2022-06-25T18:15:00Z">
                  <w:rPr>
                    <w:rFonts w:ascii="Calibri" w:eastAsia="Times New Roman" w:hAnsi="Calibri" w:cs="Calibri"/>
                    <w:color w:val="000000"/>
                    <w:sz w:val="22"/>
                    <w:lang w:val="es-ES" w:eastAsia="es-ES"/>
                  </w:rPr>
                </w:rPrChange>
              </w:rPr>
              <w:t>R3-F1-M2</w:t>
            </w:r>
          </w:p>
        </w:tc>
        <w:tc>
          <w:tcPr>
            <w:tcW w:w="3831" w:type="dxa"/>
            <w:shd w:val="clear" w:color="auto" w:fill="auto"/>
            <w:noWrap/>
            <w:vAlign w:val="bottom"/>
            <w:hideMark/>
          </w:tcPr>
          <w:p w14:paraId="749A7ACA"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46"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47" w:author="Haldar, Souvik" w:date="2022-06-25T18:15:00Z">
                  <w:rPr>
                    <w:rFonts w:ascii="Calibri" w:eastAsia="Times New Roman" w:hAnsi="Calibri" w:cs="Calibri"/>
                    <w:color w:val="000000"/>
                    <w:sz w:val="22"/>
                    <w:lang w:val="es-ES" w:eastAsia="es-ES"/>
                  </w:rPr>
                </w:rPrChange>
              </w:rPr>
              <w:t>Ex-</w:t>
            </w:r>
            <w:proofErr w:type="spellStart"/>
            <w:r w:rsidRPr="000F7EDC">
              <w:rPr>
                <w:rFonts w:asciiTheme="minorHAnsi" w:eastAsia="Times New Roman" w:hAnsiTheme="minorHAnsi" w:cstheme="minorHAnsi"/>
                <w:color w:val="000000"/>
                <w:sz w:val="22"/>
                <w:lang w:val="es-ES" w:eastAsia="es-ES"/>
                <w:rPrChange w:id="1248" w:author="Haldar, Souvik" w:date="2022-06-25T18:15:00Z">
                  <w:rPr>
                    <w:rFonts w:ascii="Calibri" w:eastAsia="Times New Roman" w:hAnsi="Calibri" w:cs="Calibri"/>
                    <w:color w:val="000000"/>
                    <w:sz w:val="22"/>
                    <w:lang w:val="es-ES" w:eastAsia="es-ES"/>
                  </w:rPr>
                </w:rPrChange>
              </w:rPr>
              <w:t>Loyal_regular_consumers_Medium</w:t>
            </w:r>
            <w:proofErr w:type="spellEnd"/>
          </w:p>
        </w:tc>
        <w:tc>
          <w:tcPr>
            <w:tcW w:w="2098" w:type="dxa"/>
            <w:shd w:val="clear" w:color="auto" w:fill="auto"/>
            <w:noWrap/>
            <w:vAlign w:val="bottom"/>
            <w:hideMark/>
          </w:tcPr>
          <w:p w14:paraId="65658706"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49"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50" w:author="Haldar, Souvik" w:date="2022-06-25T18:15:00Z">
                  <w:rPr>
                    <w:rFonts w:ascii="Calibri" w:eastAsia="Times New Roman" w:hAnsi="Calibri" w:cs="Calibri"/>
                    <w:color w:val="000000"/>
                    <w:sz w:val="22"/>
                    <w:lang w:val="es-ES" w:eastAsia="es-ES"/>
                  </w:rPr>
                </w:rPrChange>
              </w:rPr>
              <w:t>Days_181_to_lte_365</w:t>
            </w:r>
          </w:p>
        </w:tc>
        <w:tc>
          <w:tcPr>
            <w:tcW w:w="2000" w:type="dxa"/>
            <w:shd w:val="clear" w:color="auto" w:fill="auto"/>
            <w:noWrap/>
            <w:vAlign w:val="bottom"/>
            <w:hideMark/>
          </w:tcPr>
          <w:p w14:paraId="02F9E3E6"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51"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52" w:author="Haldar, Souvik" w:date="2022-06-25T18:15:00Z">
                  <w:rPr>
                    <w:rFonts w:ascii="Calibri" w:eastAsia="Times New Roman" w:hAnsi="Calibri" w:cs="Calibri"/>
                    <w:color w:val="000000"/>
                    <w:sz w:val="22"/>
                    <w:lang w:val="es-ES" w:eastAsia="es-ES"/>
                  </w:rPr>
                </w:rPrChange>
              </w:rPr>
              <w:t>order_count_gte_4</w:t>
            </w:r>
          </w:p>
        </w:tc>
        <w:tc>
          <w:tcPr>
            <w:tcW w:w="1034" w:type="dxa"/>
            <w:shd w:val="clear" w:color="auto" w:fill="auto"/>
            <w:noWrap/>
            <w:vAlign w:val="bottom"/>
            <w:hideMark/>
          </w:tcPr>
          <w:p w14:paraId="47A8A58D"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53"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54" w:author="Haldar, Souvik" w:date="2022-06-25T18:15:00Z">
                  <w:rPr>
                    <w:rFonts w:ascii="Calibri" w:eastAsia="Times New Roman" w:hAnsi="Calibri" w:cs="Calibri"/>
                    <w:color w:val="000000"/>
                    <w:sz w:val="22"/>
                    <w:lang w:val="es-ES" w:eastAsia="es-ES"/>
                  </w:rPr>
                </w:rPrChange>
              </w:rPr>
              <w:t>Medium</w:t>
            </w:r>
          </w:p>
        </w:tc>
      </w:tr>
      <w:tr w:rsidR="00085518" w:rsidRPr="000F7EDC" w14:paraId="2B48EBCD" w14:textId="77777777" w:rsidTr="00E635EB">
        <w:trPr>
          <w:trHeight w:val="288"/>
        </w:trPr>
        <w:tc>
          <w:tcPr>
            <w:tcW w:w="1114" w:type="dxa"/>
            <w:shd w:val="clear" w:color="auto" w:fill="auto"/>
            <w:noWrap/>
            <w:vAlign w:val="bottom"/>
            <w:hideMark/>
          </w:tcPr>
          <w:p w14:paraId="63C13504"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55"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56" w:author="Haldar, Souvik" w:date="2022-06-25T18:15:00Z">
                  <w:rPr>
                    <w:rFonts w:ascii="Calibri" w:eastAsia="Times New Roman" w:hAnsi="Calibri" w:cs="Calibri"/>
                    <w:color w:val="000000"/>
                    <w:sz w:val="22"/>
                    <w:lang w:val="es-ES" w:eastAsia="es-ES"/>
                  </w:rPr>
                </w:rPrChange>
              </w:rPr>
              <w:t>R3-F1-M3</w:t>
            </w:r>
          </w:p>
        </w:tc>
        <w:tc>
          <w:tcPr>
            <w:tcW w:w="3831" w:type="dxa"/>
            <w:shd w:val="clear" w:color="auto" w:fill="auto"/>
            <w:noWrap/>
            <w:vAlign w:val="bottom"/>
            <w:hideMark/>
          </w:tcPr>
          <w:p w14:paraId="061BD796"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n-IN" w:eastAsia="es-ES"/>
                <w:rPrChange w:id="1257" w:author="Haldar, Souvik" w:date="2022-06-25T18:15:00Z">
                  <w:rPr>
                    <w:rFonts w:ascii="Calibri" w:eastAsia="Times New Roman" w:hAnsi="Calibri" w:cs="Calibri"/>
                    <w:color w:val="000000"/>
                    <w:sz w:val="22"/>
                    <w:lang w:val="en-IN" w:eastAsia="es-ES"/>
                  </w:rPr>
                </w:rPrChange>
              </w:rPr>
            </w:pPr>
            <w:r w:rsidRPr="000F7EDC">
              <w:rPr>
                <w:rFonts w:asciiTheme="minorHAnsi" w:eastAsia="Times New Roman" w:hAnsiTheme="minorHAnsi" w:cstheme="minorHAnsi"/>
                <w:color w:val="000000"/>
                <w:sz w:val="22"/>
                <w:lang w:val="en-IN" w:eastAsia="es-ES"/>
                <w:rPrChange w:id="1258" w:author="Haldar, Souvik" w:date="2022-06-25T18:15:00Z">
                  <w:rPr>
                    <w:rFonts w:ascii="Calibri" w:eastAsia="Times New Roman" w:hAnsi="Calibri" w:cs="Calibri"/>
                    <w:color w:val="000000"/>
                    <w:sz w:val="22"/>
                    <w:lang w:val="en-IN" w:eastAsia="es-ES"/>
                  </w:rPr>
                </w:rPrChange>
              </w:rPr>
              <w:t>Ex-</w:t>
            </w:r>
            <w:proofErr w:type="spellStart"/>
            <w:r w:rsidRPr="000F7EDC">
              <w:rPr>
                <w:rFonts w:asciiTheme="minorHAnsi" w:eastAsia="Times New Roman" w:hAnsiTheme="minorHAnsi" w:cstheme="minorHAnsi"/>
                <w:color w:val="000000"/>
                <w:sz w:val="22"/>
                <w:lang w:val="en-IN" w:eastAsia="es-ES"/>
                <w:rPrChange w:id="1259" w:author="Haldar, Souvik" w:date="2022-06-25T18:15:00Z">
                  <w:rPr>
                    <w:rFonts w:ascii="Calibri" w:eastAsia="Times New Roman" w:hAnsi="Calibri" w:cs="Calibri"/>
                    <w:color w:val="000000"/>
                    <w:sz w:val="22"/>
                    <w:lang w:val="en-IN" w:eastAsia="es-ES"/>
                  </w:rPr>
                </w:rPrChange>
              </w:rPr>
              <w:t>Loyal_regular_consumers_Low</w:t>
            </w:r>
            <w:proofErr w:type="spellEnd"/>
          </w:p>
        </w:tc>
        <w:tc>
          <w:tcPr>
            <w:tcW w:w="2098" w:type="dxa"/>
            <w:shd w:val="clear" w:color="auto" w:fill="auto"/>
            <w:noWrap/>
            <w:vAlign w:val="bottom"/>
            <w:hideMark/>
          </w:tcPr>
          <w:p w14:paraId="752A5601"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60"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61" w:author="Haldar, Souvik" w:date="2022-06-25T18:15:00Z">
                  <w:rPr>
                    <w:rFonts w:ascii="Calibri" w:eastAsia="Times New Roman" w:hAnsi="Calibri" w:cs="Calibri"/>
                    <w:color w:val="000000"/>
                    <w:sz w:val="22"/>
                    <w:lang w:val="es-ES" w:eastAsia="es-ES"/>
                  </w:rPr>
                </w:rPrChange>
              </w:rPr>
              <w:t>Days_181_to_lte_365</w:t>
            </w:r>
          </w:p>
        </w:tc>
        <w:tc>
          <w:tcPr>
            <w:tcW w:w="2000" w:type="dxa"/>
            <w:shd w:val="clear" w:color="auto" w:fill="auto"/>
            <w:noWrap/>
            <w:vAlign w:val="bottom"/>
            <w:hideMark/>
          </w:tcPr>
          <w:p w14:paraId="74324D43"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62"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63" w:author="Haldar, Souvik" w:date="2022-06-25T18:15:00Z">
                  <w:rPr>
                    <w:rFonts w:ascii="Calibri" w:eastAsia="Times New Roman" w:hAnsi="Calibri" w:cs="Calibri"/>
                    <w:color w:val="000000"/>
                    <w:sz w:val="22"/>
                    <w:lang w:val="es-ES" w:eastAsia="es-ES"/>
                  </w:rPr>
                </w:rPrChange>
              </w:rPr>
              <w:t>order_count_gte_4</w:t>
            </w:r>
          </w:p>
        </w:tc>
        <w:tc>
          <w:tcPr>
            <w:tcW w:w="1034" w:type="dxa"/>
            <w:shd w:val="clear" w:color="auto" w:fill="auto"/>
            <w:noWrap/>
            <w:vAlign w:val="bottom"/>
            <w:hideMark/>
          </w:tcPr>
          <w:p w14:paraId="48CAE891" w14:textId="77777777" w:rsidR="00085518" w:rsidRPr="000F7EDC" w:rsidRDefault="00085518" w:rsidP="005A5D10">
            <w:pPr>
              <w:spacing w:after="0" w:line="240" w:lineRule="auto"/>
              <w:jc w:val="center"/>
              <w:rPr>
                <w:rFonts w:asciiTheme="minorHAnsi" w:eastAsia="Times New Roman" w:hAnsiTheme="minorHAnsi" w:cstheme="minorHAnsi"/>
                <w:color w:val="000000"/>
                <w:sz w:val="22"/>
                <w:lang w:val="es-ES" w:eastAsia="es-ES"/>
                <w:rPrChange w:id="1264" w:author="Haldar, Souvik" w:date="2022-06-25T18:15:00Z">
                  <w:rPr>
                    <w:rFonts w:ascii="Calibri" w:eastAsia="Times New Roman" w:hAnsi="Calibri" w:cs="Calibri"/>
                    <w:color w:val="000000"/>
                    <w:sz w:val="22"/>
                    <w:lang w:val="es-ES" w:eastAsia="es-ES"/>
                  </w:rPr>
                </w:rPrChange>
              </w:rPr>
            </w:pPr>
            <w:r w:rsidRPr="000F7EDC">
              <w:rPr>
                <w:rFonts w:asciiTheme="minorHAnsi" w:eastAsia="Times New Roman" w:hAnsiTheme="minorHAnsi" w:cstheme="minorHAnsi"/>
                <w:color w:val="000000"/>
                <w:sz w:val="22"/>
                <w:lang w:val="es-ES" w:eastAsia="es-ES"/>
                <w:rPrChange w:id="1265" w:author="Haldar, Souvik" w:date="2022-06-25T18:15:00Z">
                  <w:rPr>
                    <w:rFonts w:ascii="Calibri" w:eastAsia="Times New Roman" w:hAnsi="Calibri" w:cs="Calibri"/>
                    <w:color w:val="000000"/>
                    <w:sz w:val="22"/>
                    <w:lang w:val="es-ES" w:eastAsia="es-ES"/>
                  </w:rPr>
                </w:rPrChange>
              </w:rPr>
              <w:t>Low</w:t>
            </w:r>
          </w:p>
        </w:tc>
      </w:tr>
    </w:tbl>
    <w:p w14:paraId="3D1159E3" w14:textId="755E6EDD" w:rsidR="00406833" w:rsidRPr="00DF40A0" w:rsidRDefault="00085518" w:rsidP="001F26D7">
      <w:pPr>
        <w:spacing w:before="240" w:line="240" w:lineRule="auto"/>
        <w:ind w:left="-360"/>
        <w:jc w:val="both"/>
        <w:rPr>
          <w:rFonts w:asciiTheme="minorHAnsi" w:eastAsia="Times New Roman" w:hAnsiTheme="minorHAnsi" w:cstheme="minorHAnsi"/>
          <w:sz w:val="24"/>
          <w:szCs w:val="24"/>
          <w:lang w:val="en-IN"/>
          <w:rPrChange w:id="1266" w:author="Haldar, Souvik" w:date="2022-06-25T18:15:00Z">
            <w:rPr>
              <w:rFonts w:eastAsia="Times New Roman" w:cs="Arial"/>
              <w:sz w:val="22"/>
              <w:lang w:val="en-IN"/>
            </w:rPr>
          </w:rPrChange>
        </w:rPr>
      </w:pPr>
      <w:r w:rsidRPr="00DF40A0">
        <w:rPr>
          <w:rFonts w:asciiTheme="minorHAnsi" w:eastAsia="Times New Roman" w:hAnsiTheme="minorHAnsi" w:cstheme="minorHAnsi"/>
          <w:sz w:val="24"/>
          <w:szCs w:val="24"/>
          <w:rPrChange w:id="1267" w:author="Haldar, Souvik" w:date="2022-06-25T18:15:00Z">
            <w:rPr>
              <w:rFonts w:eastAsia="Times New Roman" w:cs="Arial"/>
              <w:sz w:val="22"/>
            </w:rPr>
          </w:rPrChange>
        </w:rPr>
        <w:t>User can change the ‘</w:t>
      </w:r>
      <w:proofErr w:type="spellStart"/>
      <w:r w:rsidRPr="00DF40A0">
        <w:rPr>
          <w:rFonts w:asciiTheme="minorHAnsi" w:eastAsia="Times New Roman" w:hAnsiTheme="minorHAnsi" w:cstheme="minorHAnsi"/>
          <w:sz w:val="24"/>
          <w:szCs w:val="24"/>
          <w:rPrChange w:id="1268" w:author="Haldar, Souvik" w:date="2022-06-25T18:15:00Z">
            <w:rPr>
              <w:rFonts w:eastAsia="Times New Roman" w:cs="Arial"/>
              <w:sz w:val="22"/>
            </w:rPr>
          </w:rPrChange>
        </w:rPr>
        <w:t>customer_group</w:t>
      </w:r>
      <w:proofErr w:type="spellEnd"/>
      <w:r w:rsidRPr="00DF40A0">
        <w:rPr>
          <w:rFonts w:asciiTheme="minorHAnsi" w:eastAsia="Times New Roman" w:hAnsiTheme="minorHAnsi" w:cstheme="minorHAnsi"/>
          <w:sz w:val="24"/>
          <w:szCs w:val="24"/>
          <w:rPrChange w:id="1269" w:author="Haldar, Souvik" w:date="2022-06-25T18:15:00Z">
            <w:rPr>
              <w:rFonts w:eastAsia="Times New Roman" w:cs="Arial"/>
              <w:sz w:val="22"/>
            </w:rPr>
          </w:rPrChange>
        </w:rPr>
        <w:t xml:space="preserve">’ </w:t>
      </w:r>
      <w:r w:rsidR="00F623BA" w:rsidRPr="00DF40A0">
        <w:rPr>
          <w:rFonts w:asciiTheme="minorHAnsi" w:eastAsia="Times New Roman" w:hAnsiTheme="minorHAnsi" w:cstheme="minorHAnsi"/>
          <w:sz w:val="24"/>
          <w:szCs w:val="24"/>
          <w:rPrChange w:id="1270" w:author="Haldar, Souvik" w:date="2022-06-25T18:15:00Z">
            <w:rPr>
              <w:rFonts w:eastAsia="Times New Roman" w:cs="Arial"/>
              <w:sz w:val="22"/>
            </w:rPr>
          </w:rPrChange>
        </w:rPr>
        <w:t xml:space="preserve">in RFM definition </w:t>
      </w:r>
      <w:r w:rsidRPr="00DF40A0">
        <w:rPr>
          <w:rFonts w:asciiTheme="minorHAnsi" w:eastAsia="Times New Roman" w:hAnsiTheme="minorHAnsi" w:cstheme="minorHAnsi"/>
          <w:sz w:val="24"/>
          <w:szCs w:val="24"/>
          <w:rPrChange w:id="1271" w:author="Haldar, Souvik" w:date="2022-06-25T18:15:00Z">
            <w:rPr>
              <w:rFonts w:eastAsia="Times New Roman" w:cs="Arial"/>
              <w:sz w:val="22"/>
            </w:rPr>
          </w:rPrChange>
        </w:rPr>
        <w:t xml:space="preserve">as per </w:t>
      </w:r>
      <w:r w:rsidR="00F623BA" w:rsidRPr="00DF40A0">
        <w:rPr>
          <w:rFonts w:asciiTheme="minorHAnsi" w:eastAsia="Times New Roman" w:hAnsiTheme="minorHAnsi" w:cstheme="minorHAnsi"/>
          <w:sz w:val="24"/>
          <w:szCs w:val="24"/>
          <w:rPrChange w:id="1272" w:author="Haldar, Souvik" w:date="2022-06-25T18:15:00Z">
            <w:rPr>
              <w:rFonts w:eastAsia="Times New Roman" w:cs="Arial"/>
              <w:sz w:val="22"/>
            </w:rPr>
          </w:rPrChange>
        </w:rPr>
        <w:t xml:space="preserve">input </w:t>
      </w:r>
      <w:r w:rsidRPr="00DF40A0">
        <w:rPr>
          <w:rFonts w:asciiTheme="minorHAnsi" w:eastAsia="Times New Roman" w:hAnsiTheme="minorHAnsi" w:cstheme="minorHAnsi"/>
          <w:sz w:val="24"/>
          <w:szCs w:val="24"/>
          <w:rPrChange w:id="1273" w:author="Haldar, Souvik" w:date="2022-06-25T18:15:00Z">
            <w:rPr>
              <w:rFonts w:eastAsia="Times New Roman" w:cs="Arial"/>
              <w:sz w:val="22"/>
            </w:rPr>
          </w:rPrChange>
        </w:rPr>
        <w:t>data</w:t>
      </w:r>
      <w:r w:rsidR="00F623BA" w:rsidRPr="00DF40A0">
        <w:rPr>
          <w:rFonts w:asciiTheme="minorHAnsi" w:eastAsia="Times New Roman" w:hAnsiTheme="minorHAnsi" w:cstheme="minorHAnsi"/>
          <w:sz w:val="24"/>
          <w:szCs w:val="24"/>
          <w:rPrChange w:id="1274" w:author="Haldar, Souvik" w:date="2022-06-25T18:15:00Z">
            <w:rPr>
              <w:rFonts w:eastAsia="Times New Roman" w:cs="Arial"/>
              <w:sz w:val="22"/>
            </w:rPr>
          </w:rPrChange>
        </w:rPr>
        <w:t xml:space="preserve"> set. The modified RFM definition table will be updated once user finalizes the changes.</w:t>
      </w:r>
    </w:p>
    <w:p w14:paraId="41865692" w14:textId="5D5EA3AB" w:rsidR="008D1A1B" w:rsidRPr="00232F29" w:rsidRDefault="008D1A1B" w:rsidP="00232F29">
      <w:pPr>
        <w:pStyle w:val="Heading1"/>
        <w:numPr>
          <w:ilvl w:val="0"/>
          <w:numId w:val="1"/>
        </w:numPr>
        <w:spacing w:before="240" w:line="259" w:lineRule="auto"/>
        <w:ind w:left="630"/>
        <w:rPr>
          <w:b w:val="0"/>
          <w:bCs w:val="0"/>
          <w:sz w:val="44"/>
          <w:szCs w:val="44"/>
          <w:rPrChange w:id="1275" w:author="Haldar, Souvik" w:date="2022-06-25T18:19:00Z">
            <w:rPr>
              <w:rFonts w:ascii="Georgia" w:hAnsi="Georgia"/>
              <w:b w:val="0"/>
              <w:color w:val="7ECEAA"/>
              <w:sz w:val="46"/>
              <w:szCs w:val="46"/>
              <w:lang w:val="en-US"/>
            </w:rPr>
          </w:rPrChange>
        </w:rPr>
        <w:pPrChange w:id="1276" w:author="Haldar, Souvik" w:date="2022-06-25T18:19:00Z">
          <w:pPr>
            <w:pStyle w:val="Heading1"/>
            <w:numPr>
              <w:numId w:val="1"/>
            </w:numPr>
            <w:spacing w:line="240" w:lineRule="auto"/>
            <w:ind w:left="567" w:hanging="567"/>
          </w:pPr>
        </w:pPrChange>
      </w:pPr>
      <w:bookmarkStart w:id="1277" w:name="_Toc106620896"/>
      <w:r w:rsidRPr="00232F29">
        <w:rPr>
          <w:b w:val="0"/>
          <w:bCs w:val="0"/>
          <w:sz w:val="44"/>
          <w:szCs w:val="44"/>
          <w:rPrChange w:id="1278" w:author="Haldar, Souvik" w:date="2022-06-25T18:19:00Z">
            <w:rPr>
              <w:rFonts w:ascii="Georgia" w:hAnsi="Georgia"/>
              <w:b w:val="0"/>
              <w:color w:val="7ECEAA"/>
              <w:sz w:val="46"/>
              <w:szCs w:val="46"/>
              <w:lang w:val="en-US"/>
            </w:rPr>
          </w:rPrChange>
        </w:rPr>
        <w:t>Data connectors</w:t>
      </w:r>
      <w:bookmarkEnd w:id="1277"/>
      <w:ins w:id="1279" w:author="Haldar, Souvik" w:date="2022-06-25T13:03:00Z">
        <w:r w:rsidR="00FC7742" w:rsidRPr="00232F29">
          <w:rPr>
            <w:b w:val="0"/>
            <w:bCs w:val="0"/>
            <w:sz w:val="44"/>
            <w:szCs w:val="44"/>
            <w:rPrChange w:id="1280" w:author="Haldar, Souvik" w:date="2022-06-25T18:19:00Z">
              <w:rPr>
                <w:rFonts w:ascii="Georgia" w:hAnsi="Georgia"/>
                <w:b w:val="0"/>
                <w:color w:val="7ECEAA"/>
                <w:sz w:val="46"/>
                <w:szCs w:val="46"/>
                <w:lang w:val="en-US"/>
              </w:rPr>
            </w:rPrChange>
          </w:rPr>
          <w:t xml:space="preserve"> </w:t>
        </w:r>
      </w:ins>
    </w:p>
    <w:p w14:paraId="4874BD13" w14:textId="0DF3C657" w:rsidR="008D1A1B" w:rsidRPr="000F7EDC" w:rsidRDefault="008D1A1B" w:rsidP="00E71A5C">
      <w:pPr>
        <w:spacing w:after="0" w:line="240" w:lineRule="auto"/>
        <w:jc w:val="both"/>
        <w:rPr>
          <w:rFonts w:asciiTheme="minorHAnsi" w:eastAsia="Times New Roman" w:hAnsiTheme="minorHAnsi" w:cstheme="minorHAnsi"/>
          <w:sz w:val="22"/>
          <w:lang w:val="en-IN"/>
          <w:rPrChange w:id="1281" w:author="Haldar, Souvik" w:date="2022-06-25T18:15:00Z">
            <w:rPr>
              <w:rFonts w:eastAsia="Times New Roman" w:cs="Arial"/>
              <w:sz w:val="22"/>
              <w:lang w:val="en-IN"/>
            </w:rPr>
          </w:rPrChange>
        </w:rPr>
      </w:pPr>
    </w:p>
    <w:p w14:paraId="703991B3" w14:textId="3AA039FC" w:rsidR="00A65FFE" w:rsidRPr="00DF40A0" w:rsidRDefault="00A65FFE" w:rsidP="00A65FFE">
      <w:pPr>
        <w:pStyle w:val="ListParagraph"/>
        <w:numPr>
          <w:ilvl w:val="0"/>
          <w:numId w:val="32"/>
        </w:numPr>
        <w:spacing w:line="240" w:lineRule="auto"/>
        <w:jc w:val="both"/>
        <w:rPr>
          <w:rFonts w:asciiTheme="minorHAnsi" w:eastAsia="Times New Roman" w:hAnsiTheme="minorHAnsi" w:cstheme="minorHAnsi"/>
          <w:sz w:val="24"/>
          <w:szCs w:val="24"/>
          <w:rPrChange w:id="1282" w:author="Haldar, Souvik" w:date="2022-06-25T18:15:00Z">
            <w:rPr>
              <w:rFonts w:eastAsia="Times New Roman"/>
            </w:rPr>
          </w:rPrChange>
        </w:rPr>
      </w:pPr>
      <w:r w:rsidRPr="00DF40A0">
        <w:rPr>
          <w:rFonts w:asciiTheme="minorHAnsi" w:eastAsia="Times New Roman" w:hAnsiTheme="minorHAnsi" w:cstheme="minorHAnsi"/>
          <w:b/>
          <w:bCs/>
          <w:sz w:val="24"/>
          <w:szCs w:val="24"/>
          <w:rPrChange w:id="1283" w:author="Haldar, Souvik" w:date="2022-06-25T18:15:00Z">
            <w:rPr>
              <w:rFonts w:eastAsia="Times New Roman"/>
              <w:b/>
              <w:bCs/>
            </w:rPr>
          </w:rPrChange>
        </w:rPr>
        <w:t>Data path:</w:t>
      </w:r>
      <w:r w:rsidRPr="00DF40A0">
        <w:rPr>
          <w:rFonts w:asciiTheme="minorHAnsi" w:eastAsia="Times New Roman" w:hAnsiTheme="minorHAnsi" w:cstheme="minorHAnsi"/>
          <w:sz w:val="24"/>
          <w:szCs w:val="24"/>
          <w:rPrChange w:id="1284" w:author="Haldar, Souvik" w:date="2022-06-25T18:15:00Z">
            <w:rPr>
              <w:rFonts w:eastAsia="Times New Roman"/>
            </w:rPr>
          </w:rPrChange>
        </w:rPr>
        <w:t xml:space="preserve"> </w:t>
      </w:r>
      <w:r w:rsidR="00363AE1" w:rsidRPr="00DF40A0">
        <w:rPr>
          <w:rFonts w:asciiTheme="minorHAnsi" w:eastAsia="Times New Roman" w:hAnsiTheme="minorHAnsi" w:cstheme="minorHAnsi"/>
          <w:sz w:val="24"/>
          <w:szCs w:val="24"/>
          <w:rPrChange w:id="1285" w:author="Haldar, Souvik" w:date="2022-06-25T18:15:00Z">
            <w:rPr>
              <w:rFonts w:eastAsia="Times New Roman"/>
            </w:rPr>
          </w:rPrChange>
        </w:rPr>
        <w:t>Path of sales order dataset.</w:t>
      </w:r>
      <w:r w:rsidRPr="00DF40A0">
        <w:rPr>
          <w:rFonts w:asciiTheme="minorHAnsi" w:eastAsia="Times New Roman" w:hAnsiTheme="minorHAnsi" w:cstheme="minorHAnsi"/>
          <w:sz w:val="24"/>
          <w:szCs w:val="24"/>
          <w:rPrChange w:id="1286" w:author="Haldar, Souvik" w:date="2022-06-25T18:15:00Z">
            <w:rPr>
              <w:rFonts w:eastAsia="Times New Roman"/>
            </w:rPr>
          </w:rPrChange>
        </w:rPr>
        <w:t> </w:t>
      </w:r>
    </w:p>
    <w:p w14:paraId="6B97706B" w14:textId="75A27F47" w:rsidR="00A65FFE" w:rsidRPr="00DF40A0" w:rsidRDefault="00A65FFE" w:rsidP="00A65FFE">
      <w:pPr>
        <w:pStyle w:val="ListParagraph"/>
        <w:numPr>
          <w:ilvl w:val="0"/>
          <w:numId w:val="32"/>
        </w:numPr>
        <w:spacing w:after="0" w:line="240" w:lineRule="auto"/>
        <w:jc w:val="both"/>
        <w:rPr>
          <w:rFonts w:asciiTheme="minorHAnsi" w:eastAsia="Times New Roman" w:hAnsiTheme="minorHAnsi" w:cstheme="minorHAnsi"/>
          <w:sz w:val="24"/>
          <w:szCs w:val="24"/>
          <w:rPrChange w:id="1287" w:author="Haldar, Souvik" w:date="2022-06-25T18:15:00Z">
            <w:rPr>
              <w:rFonts w:eastAsia="Times New Roman"/>
            </w:rPr>
          </w:rPrChange>
        </w:rPr>
      </w:pPr>
      <w:r w:rsidRPr="00DF40A0">
        <w:rPr>
          <w:rFonts w:asciiTheme="minorHAnsi" w:eastAsia="Times New Roman" w:hAnsiTheme="minorHAnsi" w:cstheme="minorHAnsi"/>
          <w:b/>
          <w:bCs/>
          <w:sz w:val="24"/>
          <w:szCs w:val="24"/>
          <w:rPrChange w:id="1288" w:author="Haldar, Souvik" w:date="2022-06-25T18:15:00Z">
            <w:rPr>
              <w:rFonts w:eastAsia="Times New Roman"/>
              <w:b/>
              <w:bCs/>
            </w:rPr>
          </w:rPrChange>
        </w:rPr>
        <w:t>Data type:</w:t>
      </w:r>
      <w:r w:rsidRPr="00DF40A0">
        <w:rPr>
          <w:rFonts w:asciiTheme="minorHAnsi" w:eastAsia="Times New Roman" w:hAnsiTheme="minorHAnsi" w:cstheme="minorHAnsi"/>
          <w:sz w:val="24"/>
          <w:szCs w:val="24"/>
          <w:rPrChange w:id="1289" w:author="Haldar, Souvik" w:date="2022-06-25T18:15:00Z">
            <w:rPr>
              <w:rFonts w:eastAsia="Times New Roman"/>
            </w:rPr>
          </w:rPrChange>
        </w:rPr>
        <w:t xml:space="preserve"> </w:t>
      </w:r>
      <w:r w:rsidR="00363AE1" w:rsidRPr="00DF40A0">
        <w:rPr>
          <w:rFonts w:asciiTheme="minorHAnsi" w:eastAsia="Times New Roman" w:hAnsiTheme="minorHAnsi" w:cstheme="minorHAnsi"/>
          <w:sz w:val="24"/>
          <w:szCs w:val="24"/>
          <w:rPrChange w:id="1290" w:author="Haldar, Souvik" w:date="2022-06-25T18:15:00Z">
            <w:rPr>
              <w:rFonts w:eastAsia="Times New Roman"/>
            </w:rPr>
          </w:rPrChange>
        </w:rPr>
        <w:t>Type of the data file. Currently, only csv is supported.</w:t>
      </w:r>
    </w:p>
    <w:p w14:paraId="2BC0A465" w14:textId="00BB338F" w:rsidR="00A65FFE" w:rsidRPr="00DF40A0" w:rsidRDefault="00A65FFE" w:rsidP="00A65FFE">
      <w:pPr>
        <w:pStyle w:val="ListParagraph"/>
        <w:numPr>
          <w:ilvl w:val="0"/>
          <w:numId w:val="32"/>
        </w:numPr>
        <w:spacing w:after="0" w:line="240" w:lineRule="auto"/>
        <w:jc w:val="both"/>
        <w:rPr>
          <w:rFonts w:asciiTheme="minorHAnsi" w:eastAsia="Times New Roman" w:hAnsiTheme="minorHAnsi" w:cstheme="minorHAnsi"/>
          <w:sz w:val="24"/>
          <w:szCs w:val="24"/>
          <w:rPrChange w:id="1291" w:author="Haldar, Souvik" w:date="2022-06-25T18:15:00Z">
            <w:rPr>
              <w:rFonts w:eastAsia="Times New Roman"/>
            </w:rPr>
          </w:rPrChange>
        </w:rPr>
      </w:pPr>
      <w:r w:rsidRPr="00DF40A0">
        <w:rPr>
          <w:rFonts w:asciiTheme="minorHAnsi" w:eastAsia="Times New Roman" w:hAnsiTheme="minorHAnsi" w:cstheme="minorHAnsi"/>
          <w:b/>
          <w:bCs/>
          <w:sz w:val="24"/>
          <w:szCs w:val="24"/>
          <w:rPrChange w:id="1292" w:author="Haldar, Souvik" w:date="2022-06-25T18:15:00Z">
            <w:rPr>
              <w:rFonts w:eastAsia="Times New Roman"/>
              <w:b/>
              <w:bCs/>
            </w:rPr>
          </w:rPrChange>
        </w:rPr>
        <w:t>Feature columns:</w:t>
      </w:r>
      <w:r w:rsidRPr="00DF40A0">
        <w:rPr>
          <w:rFonts w:asciiTheme="minorHAnsi" w:eastAsia="Times New Roman" w:hAnsiTheme="minorHAnsi" w:cstheme="minorHAnsi"/>
          <w:sz w:val="24"/>
          <w:szCs w:val="24"/>
          <w:rPrChange w:id="1293" w:author="Haldar, Souvik" w:date="2022-06-25T18:15:00Z">
            <w:rPr>
              <w:rFonts w:eastAsia="Times New Roman"/>
            </w:rPr>
          </w:rPrChange>
        </w:rPr>
        <w:t xml:space="preserve"> </w:t>
      </w:r>
      <w:r w:rsidR="00363AE1" w:rsidRPr="00DF40A0">
        <w:rPr>
          <w:rFonts w:asciiTheme="minorHAnsi" w:eastAsia="Times New Roman" w:hAnsiTheme="minorHAnsi" w:cstheme="minorHAnsi"/>
          <w:sz w:val="24"/>
          <w:szCs w:val="24"/>
          <w:rPrChange w:id="1294" w:author="Haldar, Souvik" w:date="2022-06-25T18:15:00Z">
            <w:rPr>
              <w:rFonts w:eastAsia="Times New Roman"/>
            </w:rPr>
          </w:rPrChange>
        </w:rPr>
        <w:t xml:space="preserve">List of columns which are required from the </w:t>
      </w:r>
      <w:commentRangeStart w:id="1295"/>
      <w:r w:rsidR="00363AE1" w:rsidRPr="00DF40A0">
        <w:rPr>
          <w:rFonts w:asciiTheme="minorHAnsi" w:eastAsia="Times New Roman" w:hAnsiTheme="minorHAnsi" w:cstheme="minorHAnsi"/>
          <w:sz w:val="24"/>
          <w:szCs w:val="24"/>
          <w:rPrChange w:id="1296" w:author="Haldar, Souvik" w:date="2022-06-25T18:15:00Z">
            <w:rPr>
              <w:rFonts w:eastAsia="Times New Roman"/>
            </w:rPr>
          </w:rPrChange>
        </w:rPr>
        <w:t>sales order dataset</w:t>
      </w:r>
      <w:commentRangeEnd w:id="1295"/>
      <w:r w:rsidR="005D25F1" w:rsidRPr="00DF40A0">
        <w:rPr>
          <w:rStyle w:val="CommentReference"/>
          <w:rFonts w:asciiTheme="minorHAnsi" w:hAnsiTheme="minorHAnsi" w:cstheme="minorHAnsi"/>
          <w:sz w:val="24"/>
          <w:szCs w:val="24"/>
          <w:lang w:val="en-GB"/>
          <w:rPrChange w:id="1297" w:author="Haldar, Souvik" w:date="2022-06-25T18:15:00Z">
            <w:rPr>
              <w:rStyle w:val="CommentReference"/>
              <w:rFonts w:cstheme="minorBidi"/>
              <w:lang w:val="en-GB"/>
            </w:rPr>
          </w:rPrChange>
        </w:rPr>
        <w:commentReference w:id="1295"/>
      </w:r>
      <w:r w:rsidR="00363AE1" w:rsidRPr="00DF40A0">
        <w:rPr>
          <w:rFonts w:asciiTheme="minorHAnsi" w:eastAsia="Times New Roman" w:hAnsiTheme="minorHAnsi" w:cstheme="minorHAnsi"/>
          <w:sz w:val="24"/>
          <w:szCs w:val="24"/>
          <w:rPrChange w:id="1298" w:author="Haldar, Souvik" w:date="2022-06-25T18:15:00Z">
            <w:rPr>
              <w:rFonts w:eastAsia="Times New Roman"/>
            </w:rPr>
          </w:rPrChange>
        </w:rPr>
        <w:t>.</w:t>
      </w:r>
    </w:p>
    <w:p w14:paraId="28273E48" w14:textId="7CB68C20" w:rsidR="00A65FFE" w:rsidRPr="00DF40A0" w:rsidRDefault="00A65FFE" w:rsidP="00A65FFE">
      <w:pPr>
        <w:pStyle w:val="ListParagraph"/>
        <w:numPr>
          <w:ilvl w:val="0"/>
          <w:numId w:val="32"/>
        </w:numPr>
        <w:spacing w:after="0" w:line="240" w:lineRule="auto"/>
        <w:jc w:val="both"/>
        <w:rPr>
          <w:rFonts w:asciiTheme="minorHAnsi" w:eastAsia="Times New Roman" w:hAnsiTheme="minorHAnsi" w:cstheme="minorHAnsi"/>
          <w:sz w:val="24"/>
          <w:szCs w:val="24"/>
          <w:rPrChange w:id="1299" w:author="Haldar, Souvik" w:date="2022-06-25T18:15:00Z">
            <w:rPr>
              <w:rFonts w:eastAsia="Times New Roman"/>
            </w:rPr>
          </w:rPrChange>
        </w:rPr>
      </w:pPr>
      <w:r w:rsidRPr="00DF40A0">
        <w:rPr>
          <w:rFonts w:asciiTheme="minorHAnsi" w:eastAsia="Times New Roman" w:hAnsiTheme="minorHAnsi" w:cstheme="minorHAnsi"/>
          <w:b/>
          <w:bCs/>
          <w:sz w:val="24"/>
          <w:szCs w:val="24"/>
          <w:rPrChange w:id="1300" w:author="Haldar, Souvik" w:date="2022-06-25T18:15:00Z">
            <w:rPr>
              <w:rFonts w:eastAsia="Times New Roman"/>
              <w:b/>
              <w:bCs/>
            </w:rPr>
          </w:rPrChange>
        </w:rPr>
        <w:t>RFM definition path:</w:t>
      </w:r>
      <w:r w:rsidR="00363AE1" w:rsidRPr="00DF40A0">
        <w:rPr>
          <w:rFonts w:asciiTheme="minorHAnsi" w:eastAsia="Times New Roman" w:hAnsiTheme="minorHAnsi" w:cstheme="minorHAnsi"/>
          <w:b/>
          <w:bCs/>
          <w:sz w:val="24"/>
          <w:szCs w:val="24"/>
          <w:rPrChange w:id="1301" w:author="Haldar, Souvik" w:date="2022-06-25T18:15:00Z">
            <w:rPr>
              <w:rFonts w:eastAsia="Times New Roman"/>
              <w:b/>
              <w:bCs/>
            </w:rPr>
          </w:rPrChange>
        </w:rPr>
        <w:t xml:space="preserve"> </w:t>
      </w:r>
      <w:r w:rsidR="00363AE1" w:rsidRPr="00DF40A0">
        <w:rPr>
          <w:rFonts w:asciiTheme="minorHAnsi" w:eastAsia="Times New Roman" w:hAnsiTheme="minorHAnsi" w:cstheme="minorHAnsi"/>
          <w:sz w:val="24"/>
          <w:szCs w:val="24"/>
          <w:rPrChange w:id="1302" w:author="Haldar, Souvik" w:date="2022-06-25T18:15:00Z">
            <w:rPr>
              <w:rFonts w:eastAsia="Times New Roman"/>
            </w:rPr>
          </w:rPrChange>
        </w:rPr>
        <w:t>RFM definition table path.</w:t>
      </w:r>
    </w:p>
    <w:p w14:paraId="1F04A71B" w14:textId="3DB67476" w:rsidR="00A65FFE" w:rsidRPr="00DF40A0" w:rsidRDefault="00A65FFE" w:rsidP="00A65FFE">
      <w:pPr>
        <w:pStyle w:val="ListParagraph"/>
        <w:numPr>
          <w:ilvl w:val="0"/>
          <w:numId w:val="32"/>
        </w:numPr>
        <w:spacing w:after="0" w:line="240" w:lineRule="auto"/>
        <w:jc w:val="both"/>
        <w:rPr>
          <w:rFonts w:asciiTheme="minorHAnsi" w:eastAsia="Times New Roman" w:hAnsiTheme="minorHAnsi" w:cstheme="minorHAnsi"/>
          <w:sz w:val="24"/>
          <w:szCs w:val="24"/>
        </w:rPr>
      </w:pPr>
      <w:r w:rsidRPr="00DF40A0">
        <w:rPr>
          <w:rFonts w:asciiTheme="minorHAnsi" w:eastAsia="Times New Roman" w:hAnsiTheme="minorHAnsi" w:cstheme="minorHAnsi"/>
          <w:b/>
          <w:bCs/>
          <w:sz w:val="24"/>
          <w:szCs w:val="24"/>
          <w:rPrChange w:id="1303" w:author="Haldar, Souvik" w:date="2022-06-25T18:15:00Z">
            <w:rPr>
              <w:rFonts w:eastAsia="Times New Roman"/>
              <w:b/>
              <w:bCs/>
            </w:rPr>
          </w:rPrChange>
        </w:rPr>
        <w:t>Directory to save result:</w:t>
      </w:r>
      <w:r w:rsidR="00363AE1" w:rsidRPr="00DF40A0">
        <w:rPr>
          <w:rFonts w:asciiTheme="minorHAnsi" w:eastAsia="Times New Roman" w:hAnsiTheme="minorHAnsi" w:cstheme="minorHAnsi"/>
          <w:b/>
          <w:bCs/>
          <w:sz w:val="24"/>
          <w:szCs w:val="24"/>
          <w:rPrChange w:id="1304" w:author="Haldar, Souvik" w:date="2022-06-25T18:15:00Z">
            <w:rPr>
              <w:rFonts w:eastAsia="Times New Roman"/>
              <w:b/>
              <w:bCs/>
            </w:rPr>
          </w:rPrChange>
        </w:rPr>
        <w:t xml:space="preserve"> </w:t>
      </w:r>
      <w:r w:rsidR="00363AE1" w:rsidRPr="00DF40A0">
        <w:rPr>
          <w:rFonts w:asciiTheme="minorHAnsi" w:eastAsia="Times New Roman" w:hAnsiTheme="minorHAnsi" w:cstheme="minorHAnsi"/>
          <w:sz w:val="24"/>
          <w:szCs w:val="24"/>
          <w:rPrChange w:id="1305" w:author="Haldar, Souvik" w:date="2022-06-25T18:15:00Z">
            <w:rPr>
              <w:rFonts w:eastAsia="Times New Roman"/>
            </w:rPr>
          </w:rPrChange>
        </w:rPr>
        <w:t>Path where the result file is to be written.</w:t>
      </w:r>
    </w:p>
    <w:p w14:paraId="5FD22BEA" w14:textId="3031DAE1" w:rsidR="008D1A1B" w:rsidRPr="00232F29" w:rsidRDefault="008D1A1B" w:rsidP="00232F29">
      <w:pPr>
        <w:pStyle w:val="Heading1"/>
        <w:numPr>
          <w:ilvl w:val="0"/>
          <w:numId w:val="1"/>
        </w:numPr>
        <w:spacing w:before="240" w:line="259" w:lineRule="auto"/>
        <w:ind w:left="630"/>
        <w:rPr>
          <w:b w:val="0"/>
          <w:bCs w:val="0"/>
          <w:sz w:val="44"/>
          <w:szCs w:val="44"/>
          <w:rPrChange w:id="1306" w:author="Haldar, Souvik" w:date="2022-06-25T18:19:00Z">
            <w:rPr>
              <w:rFonts w:ascii="Georgia" w:hAnsi="Georgia"/>
              <w:b w:val="0"/>
              <w:color w:val="7ECEAA"/>
              <w:sz w:val="46"/>
              <w:szCs w:val="46"/>
              <w:lang w:val="en-US"/>
            </w:rPr>
          </w:rPrChange>
        </w:rPr>
        <w:pPrChange w:id="1307" w:author="Haldar, Souvik" w:date="2022-06-25T18:19:00Z">
          <w:pPr>
            <w:pStyle w:val="Heading1"/>
            <w:numPr>
              <w:numId w:val="1"/>
            </w:numPr>
            <w:spacing w:line="240" w:lineRule="auto"/>
            <w:ind w:left="567" w:hanging="567"/>
          </w:pPr>
        </w:pPrChange>
      </w:pPr>
      <w:bookmarkStart w:id="1308" w:name="_Toc106620897"/>
      <w:r w:rsidRPr="00232F29">
        <w:rPr>
          <w:b w:val="0"/>
          <w:bCs w:val="0"/>
          <w:sz w:val="44"/>
          <w:szCs w:val="44"/>
          <w:rPrChange w:id="1309" w:author="Haldar, Souvik" w:date="2022-06-25T18:19:00Z">
            <w:rPr>
              <w:rFonts w:ascii="Georgia" w:hAnsi="Georgia"/>
              <w:b w:val="0"/>
              <w:color w:val="7ECEAA"/>
              <w:sz w:val="46"/>
              <w:szCs w:val="46"/>
              <w:lang w:val="en-US"/>
            </w:rPr>
          </w:rPrChange>
        </w:rPr>
        <w:t>RFM Analyzer</w:t>
      </w:r>
      <w:r w:rsidR="00AC343E" w:rsidRPr="00232F29">
        <w:rPr>
          <w:b w:val="0"/>
          <w:bCs w:val="0"/>
          <w:sz w:val="44"/>
          <w:szCs w:val="44"/>
          <w:rPrChange w:id="1310" w:author="Haldar, Souvik" w:date="2022-06-25T18:19:00Z">
            <w:rPr>
              <w:rFonts w:ascii="Georgia" w:hAnsi="Georgia"/>
              <w:b w:val="0"/>
              <w:color w:val="7ECEAA"/>
              <w:sz w:val="46"/>
              <w:szCs w:val="46"/>
              <w:lang w:val="en-US"/>
            </w:rPr>
          </w:rPrChange>
        </w:rPr>
        <w:t xml:space="preserve"> &amp; </w:t>
      </w:r>
      <w:ins w:id="1311" w:author="Haldar, Souvik" w:date="2022-06-25T13:03:00Z">
        <w:r w:rsidR="00FC7742" w:rsidRPr="00232F29">
          <w:rPr>
            <w:b w:val="0"/>
            <w:bCs w:val="0"/>
            <w:sz w:val="44"/>
            <w:szCs w:val="44"/>
            <w:rPrChange w:id="1312" w:author="Haldar, Souvik" w:date="2022-06-25T18:19:00Z">
              <w:rPr>
                <w:rFonts w:ascii="Georgia" w:hAnsi="Georgia"/>
                <w:b w:val="0"/>
                <w:color w:val="7ECEAA"/>
                <w:sz w:val="46"/>
                <w:szCs w:val="46"/>
                <w:lang w:val="en-US"/>
              </w:rPr>
            </w:rPrChange>
          </w:rPr>
          <w:t>s</w:t>
        </w:r>
      </w:ins>
      <w:del w:id="1313" w:author="Haldar, Souvik" w:date="2022-06-25T13:03:00Z">
        <w:r w:rsidR="00AC343E" w:rsidRPr="00232F29" w:rsidDel="00FC7742">
          <w:rPr>
            <w:b w:val="0"/>
            <w:bCs w:val="0"/>
            <w:sz w:val="44"/>
            <w:szCs w:val="44"/>
            <w:rPrChange w:id="1314" w:author="Haldar, Souvik" w:date="2022-06-25T18:19:00Z">
              <w:rPr>
                <w:rFonts w:ascii="Georgia" w:hAnsi="Georgia"/>
                <w:b w:val="0"/>
                <w:color w:val="7ECEAA"/>
                <w:sz w:val="46"/>
                <w:szCs w:val="46"/>
                <w:lang w:val="en-US"/>
              </w:rPr>
            </w:rPrChange>
          </w:rPr>
          <w:delText>S</w:delText>
        </w:r>
      </w:del>
      <w:r w:rsidR="00AC343E" w:rsidRPr="00232F29">
        <w:rPr>
          <w:b w:val="0"/>
          <w:bCs w:val="0"/>
          <w:sz w:val="44"/>
          <w:szCs w:val="44"/>
          <w:rPrChange w:id="1315" w:author="Haldar, Souvik" w:date="2022-06-25T18:19:00Z">
            <w:rPr>
              <w:rFonts w:ascii="Georgia" w:hAnsi="Georgia"/>
              <w:b w:val="0"/>
              <w:color w:val="7ECEAA"/>
              <w:sz w:val="46"/>
              <w:szCs w:val="46"/>
              <w:lang w:val="en-US"/>
            </w:rPr>
          </w:rPrChange>
        </w:rPr>
        <w:t>ample output</w:t>
      </w:r>
      <w:bookmarkEnd w:id="1308"/>
    </w:p>
    <w:p w14:paraId="3EFA5C4E" w14:textId="4E4C66CC" w:rsidR="00651288" w:rsidRDefault="00651288" w:rsidP="00651288">
      <w:pPr>
        <w:spacing w:line="240" w:lineRule="auto"/>
        <w:jc w:val="both"/>
        <w:rPr>
          <w:rFonts w:asciiTheme="minorHAnsi" w:hAnsiTheme="minorHAnsi" w:cstheme="minorHAnsi"/>
          <w:lang w:val="en-IN"/>
        </w:rPr>
      </w:pPr>
    </w:p>
    <w:p w14:paraId="64108689" w14:textId="77777777" w:rsidR="00931652" w:rsidRPr="00DF40A0" w:rsidDel="00130DB4" w:rsidRDefault="00931652" w:rsidP="00931652">
      <w:pPr>
        <w:spacing w:before="240" w:after="0"/>
        <w:rPr>
          <w:del w:id="1316" w:author="Haldar, Souvik" w:date="2022-06-25T13:30:00Z"/>
          <w:rFonts w:asciiTheme="minorHAnsi" w:hAnsiTheme="minorHAnsi" w:cstheme="minorHAnsi"/>
          <w:sz w:val="24"/>
          <w:szCs w:val="24"/>
          <w:lang w:val="en-IN"/>
          <w:rPrChange w:id="1317" w:author="Haldar, Souvik" w:date="2022-06-25T18:15:00Z">
            <w:rPr>
              <w:del w:id="1318" w:author="Haldar, Souvik" w:date="2022-06-25T13:30:00Z"/>
              <w:lang w:val="en-IN"/>
            </w:rPr>
          </w:rPrChange>
        </w:rPr>
      </w:pPr>
    </w:p>
    <w:p w14:paraId="25B3F01C" w14:textId="77777777" w:rsidR="00651288" w:rsidRPr="00DF40A0" w:rsidRDefault="00651288" w:rsidP="00651288">
      <w:pPr>
        <w:spacing w:line="240" w:lineRule="auto"/>
        <w:jc w:val="both"/>
        <w:rPr>
          <w:rFonts w:asciiTheme="minorHAnsi" w:eastAsia="Times New Roman" w:hAnsiTheme="minorHAnsi" w:cstheme="minorHAnsi"/>
          <w:sz w:val="24"/>
          <w:szCs w:val="24"/>
          <w:rPrChange w:id="1319" w:author="Haldar, Souvik" w:date="2022-06-25T18:15:00Z">
            <w:rPr>
              <w:rFonts w:eastAsia="Times New Roman" w:cs="Arial"/>
              <w:sz w:val="22"/>
            </w:rPr>
          </w:rPrChange>
        </w:rPr>
      </w:pPr>
      <w:r w:rsidRPr="00DF40A0">
        <w:rPr>
          <w:rFonts w:asciiTheme="minorHAnsi" w:eastAsia="Times New Roman" w:hAnsiTheme="minorHAnsi" w:cstheme="minorHAnsi"/>
          <w:sz w:val="24"/>
          <w:szCs w:val="24"/>
          <w:rPrChange w:id="1320" w:author="Haldar, Souvik" w:date="2022-06-25T18:15:00Z">
            <w:rPr>
              <w:rFonts w:eastAsia="Times New Roman" w:cs="Arial"/>
              <w:sz w:val="22"/>
            </w:rPr>
          </w:rPrChange>
        </w:rPr>
        <w:t xml:space="preserve">RFM </w:t>
      </w:r>
      <w:proofErr w:type="spellStart"/>
      <w:r w:rsidRPr="00DF40A0">
        <w:rPr>
          <w:rFonts w:asciiTheme="minorHAnsi" w:eastAsia="Times New Roman" w:hAnsiTheme="minorHAnsi" w:cstheme="minorHAnsi"/>
          <w:sz w:val="24"/>
          <w:szCs w:val="24"/>
          <w:rPrChange w:id="1321" w:author="Haldar, Souvik" w:date="2022-06-25T18:15:00Z">
            <w:rPr>
              <w:rFonts w:eastAsia="Times New Roman" w:cs="Arial"/>
              <w:sz w:val="22"/>
            </w:rPr>
          </w:rPrChange>
        </w:rPr>
        <w:t>analyzer</w:t>
      </w:r>
      <w:proofErr w:type="spellEnd"/>
      <w:r w:rsidRPr="00DF40A0">
        <w:rPr>
          <w:rFonts w:asciiTheme="minorHAnsi" w:eastAsia="Times New Roman" w:hAnsiTheme="minorHAnsi" w:cstheme="minorHAnsi"/>
          <w:sz w:val="24"/>
          <w:szCs w:val="24"/>
          <w:rPrChange w:id="1322" w:author="Haldar, Souvik" w:date="2022-06-25T18:15:00Z">
            <w:rPr>
              <w:rFonts w:eastAsia="Times New Roman" w:cs="Arial"/>
              <w:sz w:val="22"/>
            </w:rPr>
          </w:rPrChange>
        </w:rPr>
        <w:t xml:space="preserve"> module is responsible for customer segmentations based on the config parameters. This module first puts each customer in respective recency, frequency and monetary buckets depending on their purchase pattern. Once it is done then with the help of RFM definition table each customer is assigned to a customer group.</w:t>
      </w:r>
    </w:p>
    <w:p w14:paraId="030F1880" w14:textId="77777777" w:rsidR="00651288" w:rsidRPr="00DF40A0" w:rsidRDefault="00651288" w:rsidP="00651288">
      <w:pPr>
        <w:spacing w:line="240" w:lineRule="auto"/>
        <w:jc w:val="both"/>
        <w:rPr>
          <w:rFonts w:asciiTheme="minorHAnsi" w:eastAsia="Times New Roman" w:hAnsiTheme="minorHAnsi" w:cstheme="minorHAnsi"/>
          <w:sz w:val="24"/>
          <w:szCs w:val="24"/>
          <w:rPrChange w:id="1323" w:author="Haldar, Souvik" w:date="2022-06-25T18:15:00Z">
            <w:rPr>
              <w:rFonts w:eastAsia="Times New Roman" w:cs="Arial"/>
              <w:sz w:val="22"/>
            </w:rPr>
          </w:rPrChange>
        </w:rPr>
      </w:pPr>
      <w:r w:rsidRPr="00DF40A0">
        <w:rPr>
          <w:rFonts w:asciiTheme="minorHAnsi" w:eastAsia="Times New Roman" w:hAnsiTheme="minorHAnsi" w:cstheme="minorHAnsi"/>
          <w:sz w:val="24"/>
          <w:szCs w:val="24"/>
          <w:rPrChange w:id="1324" w:author="Haldar, Souvik" w:date="2022-06-25T18:15:00Z">
            <w:rPr>
              <w:rFonts w:eastAsia="Times New Roman" w:cs="Arial"/>
              <w:sz w:val="22"/>
            </w:rPr>
          </w:rPrChange>
        </w:rPr>
        <w:t>The sample output is as follows,</w:t>
      </w:r>
    </w:p>
    <w:p w14:paraId="28212F3B" w14:textId="77777777" w:rsidR="00A758EF" w:rsidRPr="000F7EDC" w:rsidRDefault="00A758EF" w:rsidP="005A4015">
      <w:pPr>
        <w:spacing w:line="240" w:lineRule="auto"/>
        <w:jc w:val="both"/>
        <w:rPr>
          <w:rFonts w:asciiTheme="minorHAnsi" w:eastAsia="Times New Roman" w:hAnsiTheme="minorHAnsi" w:cstheme="minorHAnsi"/>
          <w:sz w:val="22"/>
          <w:lang w:val="en-IN"/>
          <w:rPrChange w:id="1325" w:author="Haldar, Souvik" w:date="2022-06-25T18:15:00Z">
            <w:rPr>
              <w:rFonts w:eastAsia="Times New Roman" w:cs="Arial"/>
              <w:sz w:val="22"/>
              <w:lang w:val="en-IN"/>
            </w:rPr>
          </w:rPrChange>
        </w:rPr>
      </w:pPr>
    </w:p>
    <w:tbl>
      <w:tblPr>
        <w:tblpPr w:leftFromText="141" w:rightFromText="141" w:vertAnchor="page" w:horzAnchor="margin" w:tblpX="-458" w:tblpY="949"/>
        <w:tblW w:w="10151" w:type="dxa"/>
        <w:shd w:val="clear" w:color="auto" w:fill="FFFFFF"/>
        <w:tblLayout w:type="fixed"/>
        <w:tblCellMar>
          <w:top w:w="15" w:type="dxa"/>
          <w:left w:w="15" w:type="dxa"/>
          <w:bottom w:w="15" w:type="dxa"/>
          <w:right w:w="15" w:type="dxa"/>
        </w:tblCellMar>
        <w:tblLook w:val="04A0" w:firstRow="1" w:lastRow="0" w:firstColumn="1" w:lastColumn="0" w:noHBand="0" w:noVBand="1"/>
        <w:tblPrChange w:id="1326" w:author="Haldar, Souvik" w:date="2022-06-25T14:49:00Z">
          <w:tblPr>
            <w:tblpPr w:leftFromText="141" w:rightFromText="141" w:vertAnchor="page" w:horzAnchor="margin" w:tblpY="4993"/>
            <w:tblW w:w="10151" w:type="dxa"/>
            <w:shd w:val="clear" w:color="auto" w:fill="FFFFFF"/>
            <w:tblLayout w:type="fixed"/>
            <w:tblCellMar>
              <w:top w:w="15" w:type="dxa"/>
              <w:left w:w="15" w:type="dxa"/>
              <w:bottom w:w="15" w:type="dxa"/>
              <w:right w:w="15" w:type="dxa"/>
            </w:tblCellMar>
            <w:tblLook w:val="04A0" w:firstRow="1" w:lastRow="0" w:firstColumn="1" w:lastColumn="0" w:noHBand="0" w:noVBand="1"/>
          </w:tblPr>
        </w:tblPrChange>
      </w:tblPr>
      <w:tblGrid>
        <w:gridCol w:w="1241"/>
        <w:gridCol w:w="1271"/>
        <w:gridCol w:w="866"/>
        <w:gridCol w:w="1127"/>
        <w:gridCol w:w="1126"/>
        <w:gridCol w:w="1126"/>
        <w:gridCol w:w="1126"/>
        <w:gridCol w:w="2268"/>
        <w:tblGridChange w:id="1327">
          <w:tblGrid>
            <w:gridCol w:w="1241"/>
            <w:gridCol w:w="1271"/>
            <w:gridCol w:w="866"/>
            <w:gridCol w:w="1127"/>
            <w:gridCol w:w="1126"/>
            <w:gridCol w:w="1126"/>
            <w:gridCol w:w="1126"/>
            <w:gridCol w:w="2268"/>
          </w:tblGrid>
        </w:tblGridChange>
      </w:tblGrid>
      <w:tr w:rsidR="00651288" w:rsidRPr="000F7EDC" w14:paraId="69C5ECB9" w14:textId="77777777" w:rsidTr="001F26D7">
        <w:trPr>
          <w:trHeight w:val="271"/>
          <w:trPrChange w:id="1328" w:author="Haldar, Souvik" w:date="2022-06-25T14:49:00Z">
            <w:trPr>
              <w:trHeight w:val="271"/>
            </w:trPr>
          </w:trPrChange>
        </w:trPr>
        <w:tc>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29" w:author="Haldar, Souvik" w:date="2022-06-25T14:49:00Z">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78A9A33D" w14:textId="20F530B1" w:rsidR="00651288" w:rsidRPr="000F7EDC" w:rsidRDefault="00562784" w:rsidP="001F26D7">
            <w:pPr>
              <w:spacing w:after="0" w:line="240" w:lineRule="auto"/>
              <w:jc w:val="center"/>
              <w:rPr>
                <w:rFonts w:asciiTheme="minorHAnsi" w:eastAsia="Times New Roman" w:hAnsiTheme="minorHAnsi" w:cstheme="minorHAnsi"/>
                <w:b/>
                <w:bCs/>
                <w:color w:val="000000"/>
                <w:szCs w:val="18"/>
                <w:lang w:val="es-ES" w:eastAsia="es-ES"/>
                <w:rPrChange w:id="1330" w:author="Haldar, Souvik" w:date="2022-06-25T18:15:00Z">
                  <w:rPr>
                    <w:rFonts w:ascii="Calibri" w:eastAsia="Times New Roman" w:hAnsi="Calibri" w:cs="Calibri"/>
                    <w:b/>
                    <w:bCs/>
                    <w:color w:val="000000"/>
                    <w:szCs w:val="18"/>
                    <w:lang w:val="es-ES" w:eastAsia="es-ES"/>
                  </w:rPr>
                </w:rPrChange>
              </w:rPr>
            </w:pPr>
            <w:proofErr w:type="spellStart"/>
            <w:r>
              <w:rPr>
                <w:rFonts w:asciiTheme="minorHAnsi" w:eastAsia="Times New Roman" w:hAnsiTheme="minorHAnsi" w:cstheme="minorHAnsi"/>
                <w:b/>
                <w:bCs/>
                <w:color w:val="000000"/>
                <w:szCs w:val="18"/>
                <w:lang w:val="es-ES" w:eastAsia="es-ES"/>
              </w:rPr>
              <w:lastRenderedPageBreak/>
              <w:t>c</w:t>
            </w:r>
            <w:del w:id="1331" w:author="Haldar, Souvik" w:date="2022-06-25T14:49:00Z">
              <w:r w:rsidR="00651288" w:rsidRPr="000F7EDC" w:rsidDel="000D1482">
                <w:rPr>
                  <w:rFonts w:asciiTheme="minorHAnsi" w:eastAsia="Times New Roman" w:hAnsiTheme="minorHAnsi" w:cstheme="minorHAnsi"/>
                  <w:b/>
                  <w:bCs/>
                  <w:color w:val="000000"/>
                  <w:szCs w:val="18"/>
                  <w:lang w:val="es-ES" w:eastAsia="es-ES"/>
                  <w:rPrChange w:id="1332" w:author="Haldar, Souvik" w:date="2022-06-25T18:15:00Z">
                    <w:rPr>
                      <w:rFonts w:ascii="Calibri" w:eastAsia="Times New Roman" w:hAnsi="Calibri" w:cs="Calibri"/>
                      <w:b/>
                      <w:bCs/>
                      <w:color w:val="000000"/>
                      <w:szCs w:val="18"/>
                      <w:lang w:val="es-ES" w:eastAsia="es-ES"/>
                    </w:rPr>
                  </w:rPrChange>
                </w:rPr>
                <w:delText>c</w:delText>
              </w:r>
            </w:del>
            <w:r w:rsidR="00651288" w:rsidRPr="000F7EDC">
              <w:rPr>
                <w:rFonts w:asciiTheme="minorHAnsi" w:eastAsia="Times New Roman" w:hAnsiTheme="minorHAnsi" w:cstheme="minorHAnsi"/>
                <w:b/>
                <w:bCs/>
                <w:color w:val="000000"/>
                <w:szCs w:val="18"/>
                <w:lang w:val="es-ES" w:eastAsia="es-ES"/>
                <w:rPrChange w:id="1333" w:author="Haldar, Souvik" w:date="2022-06-25T18:15:00Z">
                  <w:rPr>
                    <w:rFonts w:ascii="Calibri" w:eastAsia="Times New Roman" w:hAnsi="Calibri" w:cs="Calibri"/>
                    <w:b/>
                    <w:bCs/>
                    <w:color w:val="000000"/>
                    <w:szCs w:val="18"/>
                    <w:lang w:val="es-ES" w:eastAsia="es-ES"/>
                  </w:rPr>
                </w:rPrChange>
              </w:rPr>
              <w:t>ust_uid</w:t>
            </w:r>
            <w:proofErr w:type="spellEnd"/>
          </w:p>
        </w:tc>
        <w:tc>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34" w:author="Haldar, Souvik" w:date="2022-06-25T14:49:00Z">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1EE85406" w14:textId="77777777" w:rsidR="00651288" w:rsidRPr="000F7EDC" w:rsidRDefault="00651288" w:rsidP="001F26D7">
            <w:pPr>
              <w:spacing w:after="0" w:line="240" w:lineRule="auto"/>
              <w:jc w:val="center"/>
              <w:rPr>
                <w:rFonts w:asciiTheme="minorHAnsi" w:eastAsia="Times New Roman" w:hAnsiTheme="minorHAnsi" w:cstheme="minorHAnsi"/>
                <w:b/>
                <w:bCs/>
                <w:color w:val="000000"/>
                <w:szCs w:val="18"/>
                <w:lang w:val="es-ES" w:eastAsia="es-ES"/>
                <w:rPrChange w:id="1335" w:author="Haldar, Souvik" w:date="2022-06-25T18:15:00Z">
                  <w:rPr>
                    <w:rFonts w:ascii="Calibri" w:eastAsia="Times New Roman" w:hAnsi="Calibri" w:cs="Calibri"/>
                    <w:b/>
                    <w:bCs/>
                    <w:color w:val="000000"/>
                    <w:szCs w:val="18"/>
                    <w:lang w:val="es-ES" w:eastAsia="es-ES"/>
                  </w:rPr>
                </w:rPrChange>
              </w:rPr>
            </w:pPr>
            <w:proofErr w:type="spellStart"/>
            <w:r w:rsidRPr="000F7EDC">
              <w:rPr>
                <w:rFonts w:asciiTheme="minorHAnsi" w:eastAsia="Times New Roman" w:hAnsiTheme="minorHAnsi" w:cstheme="minorHAnsi"/>
                <w:b/>
                <w:bCs/>
                <w:color w:val="000000"/>
                <w:szCs w:val="18"/>
                <w:lang w:val="es-ES" w:eastAsia="es-ES"/>
                <w:rPrChange w:id="1336" w:author="Haldar, Souvik" w:date="2022-06-25T18:15:00Z">
                  <w:rPr>
                    <w:rFonts w:ascii="Calibri" w:eastAsia="Times New Roman" w:hAnsi="Calibri" w:cs="Calibri"/>
                    <w:b/>
                    <w:bCs/>
                    <w:color w:val="000000"/>
                    <w:szCs w:val="18"/>
                    <w:lang w:val="es-ES" w:eastAsia="es-ES"/>
                  </w:rPr>
                </w:rPrChange>
              </w:rPr>
              <w:t>last_order_date</w:t>
            </w:r>
            <w:proofErr w:type="spellEnd"/>
          </w:p>
        </w:tc>
        <w:tc>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37" w:author="Haldar, Souvik" w:date="2022-06-25T14:49:00Z">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1EC1D35" w14:textId="77777777" w:rsidR="00651288" w:rsidRPr="000F7EDC" w:rsidRDefault="00651288" w:rsidP="001F26D7">
            <w:pPr>
              <w:spacing w:after="0" w:line="240" w:lineRule="auto"/>
              <w:jc w:val="center"/>
              <w:rPr>
                <w:rFonts w:asciiTheme="minorHAnsi" w:eastAsia="Times New Roman" w:hAnsiTheme="minorHAnsi" w:cstheme="minorHAnsi"/>
                <w:b/>
                <w:bCs/>
                <w:color w:val="000000"/>
                <w:szCs w:val="18"/>
                <w:lang w:val="es-ES" w:eastAsia="es-ES"/>
                <w:rPrChange w:id="1338" w:author="Haldar, Souvik" w:date="2022-06-25T18:15:00Z">
                  <w:rPr>
                    <w:rFonts w:ascii="Calibri" w:eastAsia="Times New Roman" w:hAnsi="Calibri" w:cs="Calibri"/>
                    <w:b/>
                    <w:bCs/>
                    <w:color w:val="000000"/>
                    <w:szCs w:val="18"/>
                    <w:lang w:val="es-ES" w:eastAsia="es-ES"/>
                  </w:rPr>
                </w:rPrChange>
              </w:rPr>
            </w:pPr>
            <w:proofErr w:type="spellStart"/>
            <w:r w:rsidRPr="000F7EDC">
              <w:rPr>
                <w:rFonts w:asciiTheme="minorHAnsi" w:eastAsia="Times New Roman" w:hAnsiTheme="minorHAnsi" w:cstheme="minorHAnsi"/>
                <w:b/>
                <w:bCs/>
                <w:color w:val="000000"/>
                <w:szCs w:val="18"/>
                <w:lang w:val="es-ES" w:eastAsia="es-ES"/>
                <w:rPrChange w:id="1339" w:author="Haldar, Souvik" w:date="2022-06-25T18:15:00Z">
                  <w:rPr>
                    <w:rFonts w:ascii="Calibri" w:eastAsia="Times New Roman" w:hAnsi="Calibri" w:cs="Calibri"/>
                    <w:b/>
                    <w:bCs/>
                    <w:color w:val="000000"/>
                    <w:szCs w:val="18"/>
                    <w:lang w:val="es-ES" w:eastAsia="es-ES"/>
                  </w:rPr>
                </w:rPrChange>
              </w:rPr>
              <w:t>order_cnt</w:t>
            </w:r>
            <w:proofErr w:type="spellEnd"/>
          </w:p>
        </w:tc>
        <w:tc>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40" w:author="Haldar, Souvik" w:date="2022-06-25T14:49:00Z">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6A29487A" w14:textId="77777777" w:rsidR="00651288" w:rsidRPr="000F7EDC" w:rsidRDefault="00651288" w:rsidP="001F26D7">
            <w:pPr>
              <w:spacing w:after="0" w:line="240" w:lineRule="auto"/>
              <w:jc w:val="center"/>
              <w:rPr>
                <w:rFonts w:asciiTheme="minorHAnsi" w:eastAsia="Times New Roman" w:hAnsiTheme="minorHAnsi" w:cstheme="minorHAnsi"/>
                <w:b/>
                <w:bCs/>
                <w:color w:val="000000"/>
                <w:szCs w:val="18"/>
                <w:lang w:val="es-ES" w:eastAsia="es-ES"/>
                <w:rPrChange w:id="1341" w:author="Haldar, Souvik" w:date="2022-06-25T18:15:00Z">
                  <w:rPr>
                    <w:rFonts w:ascii="Calibri" w:eastAsia="Times New Roman" w:hAnsi="Calibri" w:cs="Calibri"/>
                    <w:b/>
                    <w:bCs/>
                    <w:color w:val="000000"/>
                    <w:szCs w:val="18"/>
                    <w:lang w:val="es-ES" w:eastAsia="es-ES"/>
                  </w:rPr>
                </w:rPrChange>
              </w:rPr>
            </w:pPr>
            <w:proofErr w:type="spellStart"/>
            <w:r w:rsidRPr="000F7EDC">
              <w:rPr>
                <w:rFonts w:asciiTheme="minorHAnsi" w:eastAsia="Times New Roman" w:hAnsiTheme="minorHAnsi" w:cstheme="minorHAnsi"/>
                <w:b/>
                <w:bCs/>
                <w:color w:val="000000"/>
                <w:szCs w:val="18"/>
                <w:lang w:val="es-ES" w:eastAsia="es-ES"/>
                <w:rPrChange w:id="1342" w:author="Haldar, Souvik" w:date="2022-06-25T18:15:00Z">
                  <w:rPr>
                    <w:rFonts w:ascii="Calibri" w:eastAsia="Times New Roman" w:hAnsi="Calibri" w:cs="Calibri"/>
                    <w:b/>
                    <w:bCs/>
                    <w:color w:val="000000"/>
                    <w:szCs w:val="18"/>
                    <w:lang w:val="es-ES" w:eastAsia="es-ES"/>
                  </w:rPr>
                </w:rPrChange>
              </w:rPr>
              <w:t>revenue</w:t>
            </w:r>
            <w:proofErr w:type="spellEnd"/>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43"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4CCE6270" w14:textId="77777777" w:rsidR="00651288" w:rsidRPr="000F7EDC" w:rsidRDefault="00651288" w:rsidP="001F26D7">
            <w:pPr>
              <w:spacing w:after="0" w:line="240" w:lineRule="auto"/>
              <w:jc w:val="center"/>
              <w:rPr>
                <w:rFonts w:asciiTheme="minorHAnsi" w:eastAsia="Times New Roman" w:hAnsiTheme="minorHAnsi" w:cstheme="minorHAnsi"/>
                <w:b/>
                <w:bCs/>
                <w:color w:val="000000"/>
                <w:szCs w:val="18"/>
                <w:lang w:val="es-ES" w:eastAsia="es-ES"/>
                <w:rPrChange w:id="1344" w:author="Haldar, Souvik" w:date="2022-06-25T18:15:00Z">
                  <w:rPr>
                    <w:rFonts w:ascii="Calibri" w:eastAsia="Times New Roman" w:hAnsi="Calibri" w:cs="Calibri"/>
                    <w:b/>
                    <w:bCs/>
                    <w:color w:val="000000"/>
                    <w:szCs w:val="18"/>
                    <w:lang w:val="es-ES" w:eastAsia="es-ES"/>
                  </w:rPr>
                </w:rPrChange>
              </w:rPr>
            </w:pPr>
            <w:proofErr w:type="spellStart"/>
            <w:r w:rsidRPr="000F7EDC">
              <w:rPr>
                <w:rFonts w:asciiTheme="minorHAnsi" w:eastAsia="Times New Roman" w:hAnsiTheme="minorHAnsi" w:cstheme="minorHAnsi"/>
                <w:b/>
                <w:bCs/>
                <w:color w:val="000000"/>
                <w:szCs w:val="18"/>
                <w:lang w:val="es-ES" w:eastAsia="es-ES"/>
                <w:rPrChange w:id="1345" w:author="Haldar, Souvik" w:date="2022-06-25T18:15:00Z">
                  <w:rPr>
                    <w:rFonts w:ascii="Calibri" w:eastAsia="Times New Roman" w:hAnsi="Calibri" w:cs="Calibri"/>
                    <w:b/>
                    <w:bCs/>
                    <w:color w:val="000000"/>
                    <w:szCs w:val="18"/>
                    <w:lang w:val="es-ES" w:eastAsia="es-ES"/>
                  </w:rPr>
                </w:rPrChange>
              </w:rPr>
              <w:t>aov</w:t>
            </w:r>
            <w:proofErr w:type="spellEnd"/>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46"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24A32EAB" w14:textId="77777777" w:rsidR="00651288" w:rsidRPr="000F7EDC" w:rsidRDefault="00651288" w:rsidP="001F26D7">
            <w:pPr>
              <w:spacing w:after="0" w:line="240" w:lineRule="auto"/>
              <w:jc w:val="center"/>
              <w:rPr>
                <w:rFonts w:asciiTheme="minorHAnsi" w:eastAsia="Times New Roman" w:hAnsiTheme="minorHAnsi" w:cstheme="minorHAnsi"/>
                <w:b/>
                <w:bCs/>
                <w:color w:val="000000"/>
                <w:szCs w:val="18"/>
                <w:lang w:val="es-ES" w:eastAsia="es-ES"/>
                <w:rPrChange w:id="1347" w:author="Haldar, Souvik" w:date="2022-06-25T18:15:00Z">
                  <w:rPr>
                    <w:rFonts w:ascii="Calibri" w:eastAsia="Times New Roman" w:hAnsi="Calibri" w:cs="Calibri"/>
                    <w:b/>
                    <w:bCs/>
                    <w:color w:val="000000"/>
                    <w:szCs w:val="18"/>
                    <w:lang w:val="es-ES" w:eastAsia="es-ES"/>
                  </w:rPr>
                </w:rPrChange>
              </w:rPr>
            </w:pPr>
            <w:proofErr w:type="spellStart"/>
            <w:r w:rsidRPr="000F7EDC">
              <w:rPr>
                <w:rFonts w:asciiTheme="minorHAnsi" w:eastAsia="Times New Roman" w:hAnsiTheme="minorHAnsi" w:cstheme="minorHAnsi"/>
                <w:b/>
                <w:bCs/>
                <w:color w:val="000000"/>
                <w:szCs w:val="18"/>
                <w:lang w:val="es-ES" w:eastAsia="es-ES"/>
                <w:rPrChange w:id="1348" w:author="Haldar, Souvik" w:date="2022-06-25T18:15:00Z">
                  <w:rPr>
                    <w:rFonts w:ascii="Calibri" w:eastAsia="Times New Roman" w:hAnsi="Calibri" w:cs="Calibri"/>
                    <w:b/>
                    <w:bCs/>
                    <w:color w:val="000000"/>
                    <w:szCs w:val="18"/>
                    <w:lang w:val="es-ES" w:eastAsia="es-ES"/>
                  </w:rPr>
                </w:rPrChange>
              </w:rPr>
              <w:t>selected_date</w:t>
            </w:r>
            <w:proofErr w:type="spellEnd"/>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49"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234210A4" w14:textId="77777777" w:rsidR="00651288" w:rsidRPr="000F7EDC" w:rsidRDefault="00651288" w:rsidP="001F26D7">
            <w:pPr>
              <w:spacing w:after="0" w:line="240" w:lineRule="auto"/>
              <w:jc w:val="center"/>
              <w:rPr>
                <w:rFonts w:asciiTheme="minorHAnsi" w:eastAsia="Times New Roman" w:hAnsiTheme="minorHAnsi" w:cstheme="minorHAnsi"/>
                <w:b/>
                <w:bCs/>
                <w:color w:val="000000"/>
                <w:szCs w:val="18"/>
                <w:lang w:val="es-ES" w:eastAsia="es-ES"/>
                <w:rPrChange w:id="1350" w:author="Haldar, Souvik" w:date="2022-06-25T18:15:00Z">
                  <w:rPr>
                    <w:rFonts w:ascii="Calibri" w:eastAsia="Times New Roman" w:hAnsi="Calibri" w:cs="Calibri"/>
                    <w:b/>
                    <w:bCs/>
                    <w:color w:val="000000"/>
                    <w:szCs w:val="18"/>
                    <w:lang w:val="es-ES" w:eastAsia="es-ES"/>
                  </w:rPr>
                </w:rPrChange>
              </w:rPr>
            </w:pPr>
            <w:proofErr w:type="spellStart"/>
            <w:r w:rsidRPr="000F7EDC">
              <w:rPr>
                <w:rFonts w:asciiTheme="minorHAnsi" w:eastAsia="Times New Roman" w:hAnsiTheme="minorHAnsi" w:cstheme="minorHAnsi"/>
                <w:b/>
                <w:bCs/>
                <w:color w:val="000000"/>
                <w:szCs w:val="18"/>
                <w:lang w:val="es-ES" w:eastAsia="es-ES"/>
                <w:rPrChange w:id="1351" w:author="Haldar, Souvik" w:date="2022-06-25T18:15:00Z">
                  <w:rPr>
                    <w:rFonts w:ascii="Calibri" w:eastAsia="Times New Roman" w:hAnsi="Calibri" w:cs="Calibri"/>
                    <w:b/>
                    <w:bCs/>
                    <w:color w:val="000000"/>
                    <w:szCs w:val="18"/>
                    <w:lang w:val="es-ES" w:eastAsia="es-ES"/>
                  </w:rPr>
                </w:rPrChange>
              </w:rPr>
              <w:t>date_diff</w:t>
            </w:r>
            <w:proofErr w:type="spellEnd"/>
          </w:p>
        </w:tc>
        <w:tc>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52" w:author="Haldar, Souvik" w:date="2022-06-25T14:49:00Z">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38853819" w14:textId="77777777" w:rsidR="00651288" w:rsidRPr="000F7EDC" w:rsidRDefault="00651288" w:rsidP="001F26D7">
            <w:pPr>
              <w:spacing w:after="0" w:line="240" w:lineRule="auto"/>
              <w:jc w:val="center"/>
              <w:rPr>
                <w:rFonts w:asciiTheme="minorHAnsi" w:eastAsia="Times New Roman" w:hAnsiTheme="minorHAnsi" w:cstheme="minorHAnsi"/>
                <w:b/>
                <w:bCs/>
                <w:color w:val="000000"/>
                <w:szCs w:val="18"/>
                <w:lang w:val="es-ES" w:eastAsia="es-ES"/>
                <w:rPrChange w:id="1353" w:author="Haldar, Souvik" w:date="2022-06-25T18:15:00Z">
                  <w:rPr>
                    <w:rFonts w:ascii="Calibri" w:eastAsia="Times New Roman" w:hAnsi="Calibri" w:cs="Calibri"/>
                    <w:b/>
                    <w:bCs/>
                    <w:color w:val="000000"/>
                    <w:szCs w:val="18"/>
                    <w:lang w:val="es-ES" w:eastAsia="es-ES"/>
                  </w:rPr>
                </w:rPrChange>
              </w:rPr>
            </w:pPr>
            <w:proofErr w:type="spellStart"/>
            <w:r w:rsidRPr="000F7EDC">
              <w:rPr>
                <w:rFonts w:asciiTheme="minorHAnsi" w:eastAsia="Times New Roman" w:hAnsiTheme="minorHAnsi" w:cstheme="minorHAnsi"/>
                <w:b/>
                <w:bCs/>
                <w:color w:val="000000"/>
                <w:szCs w:val="18"/>
                <w:lang w:val="es-ES" w:eastAsia="es-ES"/>
                <w:rPrChange w:id="1354" w:author="Haldar, Souvik" w:date="2022-06-25T18:15:00Z">
                  <w:rPr>
                    <w:rFonts w:ascii="Calibri" w:eastAsia="Times New Roman" w:hAnsi="Calibri" w:cs="Calibri"/>
                    <w:b/>
                    <w:bCs/>
                    <w:color w:val="000000"/>
                    <w:szCs w:val="18"/>
                    <w:lang w:val="es-ES" w:eastAsia="es-ES"/>
                  </w:rPr>
                </w:rPrChange>
              </w:rPr>
              <w:t>Customer_group</w:t>
            </w:r>
            <w:proofErr w:type="spellEnd"/>
          </w:p>
        </w:tc>
      </w:tr>
      <w:tr w:rsidR="00651288" w:rsidRPr="000F7EDC" w14:paraId="7D0E086F" w14:textId="77777777" w:rsidTr="001F26D7">
        <w:trPr>
          <w:trHeight w:val="271"/>
          <w:trPrChange w:id="1355" w:author="Haldar, Souvik" w:date="2022-06-25T14:49:00Z">
            <w:trPr>
              <w:trHeight w:val="271"/>
            </w:trPr>
          </w:trPrChange>
        </w:trPr>
        <w:tc>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56" w:author="Haldar, Souvik" w:date="2022-06-25T14:49:00Z">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691766A5"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357"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358" w:author="Haldar, Souvik" w:date="2022-06-25T18:15:00Z">
                  <w:rPr>
                    <w:rFonts w:ascii="Calibri" w:eastAsia="Times New Roman" w:hAnsi="Calibri" w:cs="Calibri"/>
                    <w:color w:val="000000"/>
                    <w:sz w:val="16"/>
                    <w:szCs w:val="16"/>
                    <w:lang w:val="es-ES" w:eastAsia="es-ES"/>
                  </w:rPr>
                </w:rPrChange>
              </w:rPr>
              <w:t>001ce533cc4270df4478f05d50ca3a41</w:t>
            </w:r>
          </w:p>
        </w:tc>
        <w:tc>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59" w:author="Haldar, Souvik" w:date="2022-06-25T14:49:00Z">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41C9C84B"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360"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361" w:author="Haldar, Souvik" w:date="2022-06-25T18:15:00Z">
                  <w:rPr>
                    <w:rFonts w:ascii="Calibri" w:eastAsia="Times New Roman" w:hAnsi="Calibri" w:cs="Calibri"/>
                    <w:color w:val="000000"/>
                    <w:sz w:val="16"/>
                    <w:szCs w:val="16"/>
                    <w:lang w:val="es-ES" w:eastAsia="es-ES"/>
                  </w:rPr>
                </w:rPrChange>
              </w:rPr>
              <w:t>27-02-2022</w:t>
            </w:r>
          </w:p>
        </w:tc>
        <w:tc>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62" w:author="Haldar, Souvik" w:date="2022-06-25T14:49:00Z">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7515C4DA"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363"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364" w:author="Haldar, Souvik" w:date="2022-06-25T18:15:00Z">
                  <w:rPr>
                    <w:rFonts w:ascii="Calibri" w:eastAsia="Times New Roman" w:hAnsi="Calibri" w:cs="Calibri"/>
                    <w:color w:val="000000"/>
                    <w:sz w:val="16"/>
                    <w:szCs w:val="16"/>
                    <w:lang w:val="es-ES" w:eastAsia="es-ES"/>
                  </w:rPr>
                </w:rPrChange>
              </w:rPr>
              <w:t>4</w:t>
            </w:r>
          </w:p>
        </w:tc>
        <w:tc>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65" w:author="Haldar, Souvik" w:date="2022-06-25T14:49:00Z">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F2DD6B4"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366"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367" w:author="Haldar, Souvik" w:date="2022-06-25T18:15:00Z">
                  <w:rPr>
                    <w:rFonts w:ascii="Calibri" w:eastAsia="Times New Roman" w:hAnsi="Calibri" w:cs="Calibri"/>
                    <w:color w:val="000000"/>
                    <w:sz w:val="16"/>
                    <w:szCs w:val="16"/>
                    <w:lang w:val="es-ES" w:eastAsia="es-ES"/>
                  </w:rPr>
                </w:rPrChange>
              </w:rPr>
              <w:t>193</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68"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7C92ACCD"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369"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370" w:author="Haldar, Souvik" w:date="2022-06-25T18:15:00Z">
                  <w:rPr>
                    <w:rFonts w:ascii="Calibri" w:eastAsia="Times New Roman" w:hAnsi="Calibri" w:cs="Calibri"/>
                    <w:color w:val="000000"/>
                    <w:sz w:val="16"/>
                    <w:szCs w:val="16"/>
                    <w:lang w:val="es-ES" w:eastAsia="es-ES"/>
                  </w:rPr>
                </w:rPrChange>
              </w:rPr>
              <w:t>48.2</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71"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21FC2684"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372"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373" w:author="Haldar, Souvik" w:date="2022-06-25T18:15:00Z">
                  <w:rPr>
                    <w:rFonts w:ascii="Calibri" w:eastAsia="Times New Roman" w:hAnsi="Calibri" w:cs="Calibri"/>
                    <w:color w:val="000000"/>
                    <w:sz w:val="16"/>
                    <w:szCs w:val="16"/>
                    <w:lang w:val="es-ES" w:eastAsia="es-ES"/>
                  </w:rPr>
                </w:rPrChange>
              </w:rPr>
              <w:t>15-03-2022</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74"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615E5B1C"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375"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376" w:author="Haldar, Souvik" w:date="2022-06-25T18:15:00Z">
                  <w:rPr>
                    <w:rFonts w:ascii="Calibri" w:eastAsia="Times New Roman" w:hAnsi="Calibri" w:cs="Calibri"/>
                    <w:color w:val="000000"/>
                    <w:sz w:val="16"/>
                    <w:szCs w:val="16"/>
                    <w:lang w:val="es-ES" w:eastAsia="es-ES"/>
                  </w:rPr>
                </w:rPrChange>
              </w:rPr>
              <w:t>16</w:t>
            </w:r>
          </w:p>
        </w:tc>
        <w:tc>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77" w:author="Haldar, Souvik" w:date="2022-06-25T14:49:00Z">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7BDA341C" w14:textId="77777777" w:rsidR="00651288" w:rsidRPr="000F7EDC" w:rsidRDefault="00651288" w:rsidP="001F26D7">
            <w:pPr>
              <w:spacing w:after="0" w:line="240" w:lineRule="auto"/>
              <w:ind w:right="180"/>
              <w:jc w:val="center"/>
              <w:rPr>
                <w:rFonts w:asciiTheme="minorHAnsi" w:eastAsia="Times New Roman" w:hAnsiTheme="minorHAnsi" w:cstheme="minorHAnsi"/>
                <w:color w:val="000000"/>
                <w:sz w:val="16"/>
                <w:szCs w:val="16"/>
                <w:lang w:val="es-ES" w:eastAsia="es-ES"/>
                <w:rPrChange w:id="1378" w:author="Haldar, Souvik" w:date="2022-06-25T18:15:00Z">
                  <w:rPr>
                    <w:rFonts w:ascii="Calibri" w:eastAsia="Times New Roman" w:hAnsi="Calibri" w:cs="Calibri"/>
                    <w:color w:val="000000"/>
                    <w:sz w:val="16"/>
                    <w:szCs w:val="16"/>
                    <w:lang w:val="es-ES" w:eastAsia="es-ES"/>
                  </w:rPr>
                </w:rPrChange>
              </w:rPr>
            </w:pPr>
            <w:proofErr w:type="spellStart"/>
            <w:r w:rsidRPr="000F7EDC">
              <w:rPr>
                <w:rFonts w:asciiTheme="minorHAnsi" w:eastAsia="Times New Roman" w:hAnsiTheme="minorHAnsi" w:cstheme="minorHAnsi"/>
                <w:color w:val="000000"/>
                <w:sz w:val="16"/>
                <w:szCs w:val="16"/>
                <w:lang w:val="es-ES" w:eastAsia="es-ES"/>
                <w:rPrChange w:id="1379" w:author="Haldar, Souvik" w:date="2022-06-25T18:15:00Z">
                  <w:rPr>
                    <w:rFonts w:ascii="Calibri" w:eastAsia="Times New Roman" w:hAnsi="Calibri" w:cs="Calibri"/>
                    <w:color w:val="000000"/>
                    <w:sz w:val="16"/>
                    <w:szCs w:val="16"/>
                    <w:lang w:val="es-ES" w:eastAsia="es-ES"/>
                  </w:rPr>
                </w:rPrChange>
              </w:rPr>
              <w:t>Loyal_regular_consumers_High</w:t>
            </w:r>
            <w:proofErr w:type="spellEnd"/>
          </w:p>
        </w:tc>
      </w:tr>
      <w:tr w:rsidR="00651288" w:rsidRPr="000F7EDC" w14:paraId="2AE9B9B4" w14:textId="77777777" w:rsidTr="001F26D7">
        <w:trPr>
          <w:trHeight w:val="271"/>
          <w:trPrChange w:id="1380" w:author="Haldar, Souvik" w:date="2022-06-25T14:49:00Z">
            <w:trPr>
              <w:trHeight w:val="271"/>
            </w:trPr>
          </w:trPrChange>
        </w:trPr>
        <w:tc>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81" w:author="Haldar, Souvik" w:date="2022-06-25T14:49:00Z">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1E668AAE"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382"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383" w:author="Haldar, Souvik" w:date="2022-06-25T18:15:00Z">
                  <w:rPr>
                    <w:rFonts w:ascii="Calibri" w:eastAsia="Times New Roman" w:hAnsi="Calibri" w:cs="Calibri"/>
                    <w:color w:val="000000"/>
                    <w:sz w:val="16"/>
                    <w:szCs w:val="16"/>
                    <w:lang w:val="es-ES" w:eastAsia="es-ES"/>
                  </w:rPr>
                </w:rPrChange>
              </w:rPr>
              <w:t>0020c343272df025fb4ce2744ff49d4a</w:t>
            </w:r>
          </w:p>
        </w:tc>
        <w:tc>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84" w:author="Haldar, Souvik" w:date="2022-06-25T14:49:00Z">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EE2EE88"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385"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386" w:author="Haldar, Souvik" w:date="2022-06-25T18:15:00Z">
                  <w:rPr>
                    <w:rFonts w:ascii="Calibri" w:eastAsia="Times New Roman" w:hAnsi="Calibri" w:cs="Calibri"/>
                    <w:color w:val="000000"/>
                    <w:sz w:val="16"/>
                    <w:szCs w:val="16"/>
                    <w:lang w:val="es-ES" w:eastAsia="es-ES"/>
                  </w:rPr>
                </w:rPrChange>
              </w:rPr>
              <w:t>15-04-2021</w:t>
            </w:r>
          </w:p>
        </w:tc>
        <w:tc>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87" w:author="Haldar, Souvik" w:date="2022-06-25T14:49:00Z">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42E5AF86"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388"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389" w:author="Haldar, Souvik" w:date="2022-06-25T18:15:00Z">
                  <w:rPr>
                    <w:rFonts w:ascii="Calibri" w:eastAsia="Times New Roman" w:hAnsi="Calibri" w:cs="Calibri"/>
                    <w:color w:val="000000"/>
                    <w:sz w:val="16"/>
                    <w:szCs w:val="16"/>
                    <w:lang w:val="es-ES" w:eastAsia="es-ES"/>
                  </w:rPr>
                </w:rPrChange>
              </w:rPr>
              <w:t>1</w:t>
            </w:r>
          </w:p>
        </w:tc>
        <w:tc>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90" w:author="Haldar, Souvik" w:date="2022-06-25T14:49:00Z">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008B728A"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391"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392" w:author="Haldar, Souvik" w:date="2022-06-25T18:15:00Z">
                  <w:rPr>
                    <w:rFonts w:ascii="Calibri" w:eastAsia="Times New Roman" w:hAnsi="Calibri" w:cs="Calibri"/>
                    <w:color w:val="000000"/>
                    <w:sz w:val="16"/>
                    <w:szCs w:val="16"/>
                    <w:lang w:val="es-ES" w:eastAsia="es-ES"/>
                  </w:rPr>
                </w:rPrChange>
              </w:rPr>
              <w:t>20</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93"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00B5B6DC"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394"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395" w:author="Haldar, Souvik" w:date="2022-06-25T18:15:00Z">
                  <w:rPr>
                    <w:rFonts w:ascii="Calibri" w:eastAsia="Times New Roman" w:hAnsi="Calibri" w:cs="Calibri"/>
                    <w:color w:val="000000"/>
                    <w:sz w:val="16"/>
                    <w:szCs w:val="16"/>
                    <w:lang w:val="es-ES" w:eastAsia="es-ES"/>
                  </w:rPr>
                </w:rPrChange>
              </w:rPr>
              <w:t>20</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96"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634B52B"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397"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398" w:author="Haldar, Souvik" w:date="2022-06-25T18:15:00Z">
                  <w:rPr>
                    <w:rFonts w:ascii="Calibri" w:eastAsia="Times New Roman" w:hAnsi="Calibri" w:cs="Calibri"/>
                    <w:color w:val="000000"/>
                    <w:sz w:val="16"/>
                    <w:szCs w:val="16"/>
                    <w:lang w:val="es-ES" w:eastAsia="es-ES"/>
                  </w:rPr>
                </w:rPrChange>
              </w:rPr>
              <w:t>15-03-2022</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399"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3F170E25"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00"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01" w:author="Haldar, Souvik" w:date="2022-06-25T18:15:00Z">
                  <w:rPr>
                    <w:rFonts w:ascii="Calibri" w:eastAsia="Times New Roman" w:hAnsi="Calibri" w:cs="Calibri"/>
                    <w:color w:val="000000"/>
                    <w:sz w:val="16"/>
                    <w:szCs w:val="16"/>
                    <w:lang w:val="es-ES" w:eastAsia="es-ES"/>
                  </w:rPr>
                </w:rPrChange>
              </w:rPr>
              <w:t>334</w:t>
            </w:r>
          </w:p>
        </w:tc>
        <w:tc>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02" w:author="Haldar, Souvik" w:date="2022-06-25T14:49:00Z">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728672A9"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03" w:author="Haldar, Souvik" w:date="2022-06-25T18:15:00Z">
                  <w:rPr>
                    <w:rFonts w:ascii="Calibri" w:eastAsia="Times New Roman" w:hAnsi="Calibri" w:cs="Calibri"/>
                    <w:color w:val="000000"/>
                    <w:sz w:val="16"/>
                    <w:szCs w:val="16"/>
                    <w:lang w:val="es-ES" w:eastAsia="es-ES"/>
                  </w:rPr>
                </w:rPrChange>
              </w:rPr>
            </w:pPr>
            <w:proofErr w:type="spellStart"/>
            <w:r w:rsidRPr="000F7EDC">
              <w:rPr>
                <w:rFonts w:asciiTheme="minorHAnsi" w:eastAsia="Times New Roman" w:hAnsiTheme="minorHAnsi" w:cstheme="minorHAnsi"/>
                <w:color w:val="000000"/>
                <w:sz w:val="16"/>
                <w:szCs w:val="16"/>
                <w:lang w:val="es-ES" w:eastAsia="es-ES"/>
                <w:rPrChange w:id="1404" w:author="Haldar, Souvik" w:date="2022-06-25T18:15:00Z">
                  <w:rPr>
                    <w:rFonts w:ascii="Calibri" w:eastAsia="Times New Roman" w:hAnsi="Calibri" w:cs="Calibri"/>
                    <w:color w:val="000000"/>
                    <w:sz w:val="16"/>
                    <w:szCs w:val="16"/>
                    <w:lang w:val="es-ES" w:eastAsia="es-ES"/>
                  </w:rPr>
                </w:rPrChange>
              </w:rPr>
              <w:t>One-timers_Churners_Low</w:t>
            </w:r>
            <w:proofErr w:type="spellEnd"/>
          </w:p>
        </w:tc>
      </w:tr>
      <w:tr w:rsidR="00651288" w:rsidRPr="000F7EDC" w14:paraId="23DFFD55" w14:textId="77777777" w:rsidTr="001F26D7">
        <w:trPr>
          <w:trHeight w:val="271"/>
          <w:trPrChange w:id="1405" w:author="Haldar, Souvik" w:date="2022-06-25T14:49:00Z">
            <w:trPr>
              <w:trHeight w:val="271"/>
            </w:trPr>
          </w:trPrChange>
        </w:trPr>
        <w:tc>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06" w:author="Haldar, Souvik" w:date="2022-06-25T14:49:00Z">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6385EF0D"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07"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08" w:author="Haldar, Souvik" w:date="2022-06-25T18:15:00Z">
                  <w:rPr>
                    <w:rFonts w:ascii="Calibri" w:eastAsia="Times New Roman" w:hAnsi="Calibri" w:cs="Calibri"/>
                    <w:color w:val="000000"/>
                    <w:sz w:val="16"/>
                    <w:szCs w:val="16"/>
                    <w:lang w:val="es-ES" w:eastAsia="es-ES"/>
                  </w:rPr>
                </w:rPrChange>
              </w:rPr>
              <w:t>00381ae80a7611c61a09711f46a643d</w:t>
            </w:r>
          </w:p>
        </w:tc>
        <w:tc>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09" w:author="Haldar, Souvik" w:date="2022-06-25T14:49:00Z">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2430BC90"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10"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11" w:author="Haldar, Souvik" w:date="2022-06-25T18:15:00Z">
                  <w:rPr>
                    <w:rFonts w:ascii="Calibri" w:eastAsia="Times New Roman" w:hAnsi="Calibri" w:cs="Calibri"/>
                    <w:color w:val="000000"/>
                    <w:sz w:val="16"/>
                    <w:szCs w:val="16"/>
                    <w:lang w:val="es-ES" w:eastAsia="es-ES"/>
                  </w:rPr>
                </w:rPrChange>
              </w:rPr>
              <w:t>26-04-2021</w:t>
            </w:r>
          </w:p>
        </w:tc>
        <w:tc>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12" w:author="Haldar, Souvik" w:date="2022-06-25T14:49:00Z">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7CBE96EF"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13"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14" w:author="Haldar, Souvik" w:date="2022-06-25T18:15:00Z">
                  <w:rPr>
                    <w:rFonts w:ascii="Calibri" w:eastAsia="Times New Roman" w:hAnsi="Calibri" w:cs="Calibri"/>
                    <w:color w:val="000000"/>
                    <w:sz w:val="16"/>
                    <w:szCs w:val="16"/>
                    <w:lang w:val="es-ES" w:eastAsia="es-ES"/>
                  </w:rPr>
                </w:rPrChange>
              </w:rPr>
              <w:t>1</w:t>
            </w:r>
          </w:p>
        </w:tc>
        <w:tc>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15" w:author="Haldar, Souvik" w:date="2022-06-25T14:49:00Z">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36B138A0"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16"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17" w:author="Haldar, Souvik" w:date="2022-06-25T18:15:00Z">
                  <w:rPr>
                    <w:rFonts w:ascii="Calibri" w:eastAsia="Times New Roman" w:hAnsi="Calibri" w:cs="Calibri"/>
                    <w:color w:val="000000"/>
                    <w:sz w:val="16"/>
                    <w:szCs w:val="16"/>
                    <w:lang w:val="es-ES" w:eastAsia="es-ES"/>
                  </w:rPr>
                </w:rPrChange>
              </w:rPr>
              <w:t>20</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18"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47D617E2"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19"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20" w:author="Haldar, Souvik" w:date="2022-06-25T18:15:00Z">
                  <w:rPr>
                    <w:rFonts w:ascii="Calibri" w:eastAsia="Times New Roman" w:hAnsi="Calibri" w:cs="Calibri"/>
                    <w:color w:val="000000"/>
                    <w:sz w:val="16"/>
                    <w:szCs w:val="16"/>
                    <w:lang w:val="es-ES" w:eastAsia="es-ES"/>
                  </w:rPr>
                </w:rPrChange>
              </w:rPr>
              <w:t>20</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21"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7B5F170F"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22"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23" w:author="Haldar, Souvik" w:date="2022-06-25T18:15:00Z">
                  <w:rPr>
                    <w:rFonts w:ascii="Calibri" w:eastAsia="Times New Roman" w:hAnsi="Calibri" w:cs="Calibri"/>
                    <w:color w:val="000000"/>
                    <w:sz w:val="16"/>
                    <w:szCs w:val="16"/>
                    <w:lang w:val="es-ES" w:eastAsia="es-ES"/>
                  </w:rPr>
                </w:rPrChange>
              </w:rPr>
              <w:t>15-03-2022</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24"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0A04921D"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25"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26" w:author="Haldar, Souvik" w:date="2022-06-25T18:15:00Z">
                  <w:rPr>
                    <w:rFonts w:ascii="Calibri" w:eastAsia="Times New Roman" w:hAnsi="Calibri" w:cs="Calibri"/>
                    <w:color w:val="000000"/>
                    <w:sz w:val="16"/>
                    <w:szCs w:val="16"/>
                    <w:lang w:val="es-ES" w:eastAsia="es-ES"/>
                  </w:rPr>
                </w:rPrChange>
              </w:rPr>
              <w:t>323</w:t>
            </w:r>
          </w:p>
        </w:tc>
        <w:tc>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27" w:author="Haldar, Souvik" w:date="2022-06-25T14:49:00Z">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6C661928"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28" w:author="Haldar, Souvik" w:date="2022-06-25T18:15:00Z">
                  <w:rPr>
                    <w:rFonts w:ascii="Calibri" w:eastAsia="Times New Roman" w:hAnsi="Calibri" w:cs="Calibri"/>
                    <w:color w:val="000000"/>
                    <w:sz w:val="16"/>
                    <w:szCs w:val="16"/>
                    <w:lang w:val="es-ES" w:eastAsia="es-ES"/>
                  </w:rPr>
                </w:rPrChange>
              </w:rPr>
            </w:pPr>
            <w:proofErr w:type="spellStart"/>
            <w:r w:rsidRPr="000F7EDC">
              <w:rPr>
                <w:rFonts w:asciiTheme="minorHAnsi" w:eastAsia="Times New Roman" w:hAnsiTheme="minorHAnsi" w:cstheme="minorHAnsi"/>
                <w:color w:val="000000"/>
                <w:sz w:val="16"/>
                <w:szCs w:val="16"/>
                <w:lang w:val="es-ES" w:eastAsia="es-ES"/>
                <w:rPrChange w:id="1429" w:author="Haldar, Souvik" w:date="2022-06-25T18:15:00Z">
                  <w:rPr>
                    <w:rFonts w:ascii="Calibri" w:eastAsia="Times New Roman" w:hAnsi="Calibri" w:cs="Calibri"/>
                    <w:color w:val="000000"/>
                    <w:sz w:val="16"/>
                    <w:szCs w:val="16"/>
                    <w:lang w:val="es-ES" w:eastAsia="es-ES"/>
                  </w:rPr>
                </w:rPrChange>
              </w:rPr>
              <w:t>One-timers_Churners_Low</w:t>
            </w:r>
            <w:proofErr w:type="spellEnd"/>
          </w:p>
        </w:tc>
      </w:tr>
      <w:tr w:rsidR="00651288" w:rsidRPr="000F7EDC" w14:paraId="5E9BC553" w14:textId="77777777" w:rsidTr="001F26D7">
        <w:trPr>
          <w:trHeight w:val="271"/>
          <w:trPrChange w:id="1430" w:author="Haldar, Souvik" w:date="2022-06-25T14:49:00Z">
            <w:trPr>
              <w:trHeight w:val="271"/>
            </w:trPr>
          </w:trPrChange>
        </w:trPr>
        <w:tc>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31" w:author="Haldar, Souvik" w:date="2022-06-25T14:49:00Z">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63066BA3"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32"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33" w:author="Haldar, Souvik" w:date="2022-06-25T18:15:00Z">
                  <w:rPr>
                    <w:rFonts w:ascii="Calibri" w:eastAsia="Times New Roman" w:hAnsi="Calibri" w:cs="Calibri"/>
                    <w:color w:val="000000"/>
                    <w:sz w:val="16"/>
                    <w:szCs w:val="16"/>
                    <w:lang w:val="es-ES" w:eastAsia="es-ES"/>
                  </w:rPr>
                </w:rPrChange>
              </w:rPr>
              <w:t>0045da72e83284f5d55d1422322865d</w:t>
            </w:r>
          </w:p>
        </w:tc>
        <w:tc>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34" w:author="Haldar, Souvik" w:date="2022-06-25T14:49:00Z">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085C2A2E"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35"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36" w:author="Haldar, Souvik" w:date="2022-06-25T18:15:00Z">
                  <w:rPr>
                    <w:rFonts w:ascii="Calibri" w:eastAsia="Times New Roman" w:hAnsi="Calibri" w:cs="Calibri"/>
                    <w:color w:val="000000"/>
                    <w:sz w:val="16"/>
                    <w:szCs w:val="16"/>
                    <w:lang w:val="es-ES" w:eastAsia="es-ES"/>
                  </w:rPr>
                </w:rPrChange>
              </w:rPr>
              <w:t>02-07-2021</w:t>
            </w:r>
          </w:p>
        </w:tc>
        <w:tc>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37" w:author="Haldar, Souvik" w:date="2022-06-25T14:49:00Z">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2CAD1A5"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38"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39" w:author="Haldar, Souvik" w:date="2022-06-25T18:15:00Z">
                  <w:rPr>
                    <w:rFonts w:ascii="Calibri" w:eastAsia="Times New Roman" w:hAnsi="Calibri" w:cs="Calibri"/>
                    <w:color w:val="000000"/>
                    <w:sz w:val="16"/>
                    <w:szCs w:val="16"/>
                    <w:lang w:val="es-ES" w:eastAsia="es-ES"/>
                  </w:rPr>
                </w:rPrChange>
              </w:rPr>
              <w:t>1</w:t>
            </w:r>
          </w:p>
        </w:tc>
        <w:tc>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40" w:author="Haldar, Souvik" w:date="2022-06-25T14:49:00Z">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49D983DA"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41"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42" w:author="Haldar, Souvik" w:date="2022-06-25T18:15:00Z">
                  <w:rPr>
                    <w:rFonts w:ascii="Calibri" w:eastAsia="Times New Roman" w:hAnsi="Calibri" w:cs="Calibri"/>
                    <w:color w:val="000000"/>
                    <w:sz w:val="16"/>
                    <w:szCs w:val="16"/>
                    <w:lang w:val="es-ES" w:eastAsia="es-ES"/>
                  </w:rPr>
                </w:rPrChange>
              </w:rPr>
              <w:t>40</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43"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38A42507"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44"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45" w:author="Haldar, Souvik" w:date="2022-06-25T18:15:00Z">
                  <w:rPr>
                    <w:rFonts w:ascii="Calibri" w:eastAsia="Times New Roman" w:hAnsi="Calibri" w:cs="Calibri"/>
                    <w:color w:val="000000"/>
                    <w:sz w:val="16"/>
                    <w:szCs w:val="16"/>
                    <w:lang w:val="es-ES" w:eastAsia="es-ES"/>
                  </w:rPr>
                </w:rPrChange>
              </w:rPr>
              <w:t>40</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46"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0C2D476D"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47"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48" w:author="Haldar, Souvik" w:date="2022-06-25T18:15:00Z">
                  <w:rPr>
                    <w:rFonts w:ascii="Calibri" w:eastAsia="Times New Roman" w:hAnsi="Calibri" w:cs="Calibri"/>
                    <w:color w:val="000000"/>
                    <w:sz w:val="16"/>
                    <w:szCs w:val="16"/>
                    <w:lang w:val="es-ES" w:eastAsia="es-ES"/>
                  </w:rPr>
                </w:rPrChange>
              </w:rPr>
              <w:t>15-03-2022</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49"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4019D7D2"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50"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51" w:author="Haldar, Souvik" w:date="2022-06-25T18:15:00Z">
                  <w:rPr>
                    <w:rFonts w:ascii="Calibri" w:eastAsia="Times New Roman" w:hAnsi="Calibri" w:cs="Calibri"/>
                    <w:color w:val="000000"/>
                    <w:sz w:val="16"/>
                    <w:szCs w:val="16"/>
                    <w:lang w:val="es-ES" w:eastAsia="es-ES"/>
                  </w:rPr>
                </w:rPrChange>
              </w:rPr>
              <w:t>256</w:t>
            </w:r>
          </w:p>
        </w:tc>
        <w:tc>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52" w:author="Haldar, Souvik" w:date="2022-06-25T14:49:00Z">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3A79681C"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53" w:author="Haldar, Souvik" w:date="2022-06-25T18:15:00Z">
                  <w:rPr>
                    <w:rFonts w:ascii="Calibri" w:eastAsia="Times New Roman" w:hAnsi="Calibri" w:cs="Calibri"/>
                    <w:color w:val="000000"/>
                    <w:sz w:val="16"/>
                    <w:szCs w:val="16"/>
                    <w:lang w:val="es-ES" w:eastAsia="es-ES"/>
                  </w:rPr>
                </w:rPrChange>
              </w:rPr>
            </w:pPr>
            <w:proofErr w:type="spellStart"/>
            <w:r w:rsidRPr="000F7EDC">
              <w:rPr>
                <w:rFonts w:asciiTheme="minorHAnsi" w:eastAsia="Times New Roman" w:hAnsiTheme="minorHAnsi" w:cstheme="minorHAnsi"/>
                <w:color w:val="000000"/>
                <w:sz w:val="16"/>
                <w:szCs w:val="16"/>
                <w:lang w:val="es-ES" w:eastAsia="es-ES"/>
                <w:rPrChange w:id="1454" w:author="Haldar, Souvik" w:date="2022-06-25T18:15:00Z">
                  <w:rPr>
                    <w:rFonts w:ascii="Calibri" w:eastAsia="Times New Roman" w:hAnsi="Calibri" w:cs="Calibri"/>
                    <w:color w:val="000000"/>
                    <w:sz w:val="16"/>
                    <w:szCs w:val="16"/>
                    <w:lang w:val="es-ES" w:eastAsia="es-ES"/>
                  </w:rPr>
                </w:rPrChange>
              </w:rPr>
              <w:t>One-timers_Churners_High</w:t>
            </w:r>
            <w:proofErr w:type="spellEnd"/>
          </w:p>
        </w:tc>
      </w:tr>
      <w:tr w:rsidR="00651288" w:rsidRPr="000F7EDC" w14:paraId="3B2F14F6" w14:textId="77777777" w:rsidTr="001F26D7">
        <w:trPr>
          <w:trHeight w:val="271"/>
          <w:trPrChange w:id="1455" w:author="Haldar, Souvik" w:date="2022-06-25T14:49:00Z">
            <w:trPr>
              <w:trHeight w:val="271"/>
            </w:trPr>
          </w:trPrChange>
        </w:trPr>
        <w:tc>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56" w:author="Haldar, Souvik" w:date="2022-06-25T14:49:00Z">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18EDE21D"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57"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58" w:author="Haldar, Souvik" w:date="2022-06-25T18:15:00Z">
                  <w:rPr>
                    <w:rFonts w:ascii="Calibri" w:eastAsia="Times New Roman" w:hAnsi="Calibri" w:cs="Calibri"/>
                    <w:color w:val="000000"/>
                    <w:sz w:val="16"/>
                    <w:szCs w:val="16"/>
                    <w:lang w:val="es-ES" w:eastAsia="es-ES"/>
                  </w:rPr>
                </w:rPrChange>
              </w:rPr>
              <w:t>005b0cc2999217eeb94ecf8c98d441eb</w:t>
            </w:r>
          </w:p>
        </w:tc>
        <w:tc>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59" w:author="Haldar, Souvik" w:date="2022-06-25T14:49:00Z">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790827A8"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60"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61" w:author="Haldar, Souvik" w:date="2022-06-25T18:15:00Z">
                  <w:rPr>
                    <w:rFonts w:ascii="Calibri" w:eastAsia="Times New Roman" w:hAnsi="Calibri" w:cs="Calibri"/>
                    <w:color w:val="000000"/>
                    <w:sz w:val="16"/>
                    <w:szCs w:val="16"/>
                    <w:lang w:val="es-ES" w:eastAsia="es-ES"/>
                  </w:rPr>
                </w:rPrChange>
              </w:rPr>
              <w:t>30-06-2021</w:t>
            </w:r>
          </w:p>
        </w:tc>
        <w:tc>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62" w:author="Haldar, Souvik" w:date="2022-06-25T14:49:00Z">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48E64FEB"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63"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64" w:author="Haldar, Souvik" w:date="2022-06-25T18:15:00Z">
                  <w:rPr>
                    <w:rFonts w:ascii="Calibri" w:eastAsia="Times New Roman" w:hAnsi="Calibri" w:cs="Calibri"/>
                    <w:color w:val="000000"/>
                    <w:sz w:val="16"/>
                    <w:szCs w:val="16"/>
                    <w:lang w:val="es-ES" w:eastAsia="es-ES"/>
                  </w:rPr>
                </w:rPrChange>
              </w:rPr>
              <w:t>1</w:t>
            </w:r>
          </w:p>
        </w:tc>
        <w:tc>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65" w:author="Haldar, Souvik" w:date="2022-06-25T14:49:00Z">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4694B5D3"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66"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67" w:author="Haldar, Souvik" w:date="2022-06-25T18:15:00Z">
                  <w:rPr>
                    <w:rFonts w:ascii="Calibri" w:eastAsia="Times New Roman" w:hAnsi="Calibri" w:cs="Calibri"/>
                    <w:color w:val="000000"/>
                    <w:sz w:val="16"/>
                    <w:szCs w:val="16"/>
                    <w:lang w:val="es-ES" w:eastAsia="es-ES"/>
                  </w:rPr>
                </w:rPrChange>
              </w:rPr>
              <w:t>15</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68"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210361E"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69"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70" w:author="Haldar, Souvik" w:date="2022-06-25T18:15:00Z">
                  <w:rPr>
                    <w:rFonts w:ascii="Calibri" w:eastAsia="Times New Roman" w:hAnsi="Calibri" w:cs="Calibri"/>
                    <w:color w:val="000000"/>
                    <w:sz w:val="16"/>
                    <w:szCs w:val="16"/>
                    <w:lang w:val="es-ES" w:eastAsia="es-ES"/>
                  </w:rPr>
                </w:rPrChange>
              </w:rPr>
              <w:t>15</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71"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2F90E44"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72"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73" w:author="Haldar, Souvik" w:date="2022-06-25T18:15:00Z">
                  <w:rPr>
                    <w:rFonts w:ascii="Calibri" w:eastAsia="Times New Roman" w:hAnsi="Calibri" w:cs="Calibri"/>
                    <w:color w:val="000000"/>
                    <w:sz w:val="16"/>
                    <w:szCs w:val="16"/>
                    <w:lang w:val="es-ES" w:eastAsia="es-ES"/>
                  </w:rPr>
                </w:rPrChange>
              </w:rPr>
              <w:t>15-03-2022</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74"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37A519B9"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75"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76" w:author="Haldar, Souvik" w:date="2022-06-25T18:15:00Z">
                  <w:rPr>
                    <w:rFonts w:ascii="Calibri" w:eastAsia="Times New Roman" w:hAnsi="Calibri" w:cs="Calibri"/>
                    <w:color w:val="000000"/>
                    <w:sz w:val="16"/>
                    <w:szCs w:val="16"/>
                    <w:lang w:val="es-ES" w:eastAsia="es-ES"/>
                  </w:rPr>
                </w:rPrChange>
              </w:rPr>
              <w:t>258</w:t>
            </w:r>
          </w:p>
        </w:tc>
        <w:tc>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77" w:author="Haldar, Souvik" w:date="2022-06-25T14:49:00Z">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3D8B1F0"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78" w:author="Haldar, Souvik" w:date="2022-06-25T18:15:00Z">
                  <w:rPr>
                    <w:rFonts w:ascii="Calibri" w:eastAsia="Times New Roman" w:hAnsi="Calibri" w:cs="Calibri"/>
                    <w:color w:val="000000"/>
                    <w:sz w:val="16"/>
                    <w:szCs w:val="16"/>
                    <w:lang w:val="es-ES" w:eastAsia="es-ES"/>
                  </w:rPr>
                </w:rPrChange>
              </w:rPr>
            </w:pPr>
            <w:proofErr w:type="spellStart"/>
            <w:r w:rsidRPr="000F7EDC">
              <w:rPr>
                <w:rFonts w:asciiTheme="minorHAnsi" w:eastAsia="Times New Roman" w:hAnsiTheme="minorHAnsi" w:cstheme="minorHAnsi"/>
                <w:color w:val="000000"/>
                <w:sz w:val="16"/>
                <w:szCs w:val="16"/>
                <w:lang w:val="es-ES" w:eastAsia="es-ES"/>
                <w:rPrChange w:id="1479" w:author="Haldar, Souvik" w:date="2022-06-25T18:15:00Z">
                  <w:rPr>
                    <w:rFonts w:ascii="Calibri" w:eastAsia="Times New Roman" w:hAnsi="Calibri" w:cs="Calibri"/>
                    <w:color w:val="000000"/>
                    <w:sz w:val="16"/>
                    <w:szCs w:val="16"/>
                    <w:lang w:val="es-ES" w:eastAsia="es-ES"/>
                  </w:rPr>
                </w:rPrChange>
              </w:rPr>
              <w:t>One-timers_Churners_Low</w:t>
            </w:r>
            <w:proofErr w:type="spellEnd"/>
          </w:p>
        </w:tc>
      </w:tr>
      <w:tr w:rsidR="00651288" w:rsidRPr="000F7EDC" w14:paraId="6C7FC6D9" w14:textId="77777777" w:rsidTr="001F26D7">
        <w:trPr>
          <w:trHeight w:val="271"/>
          <w:trPrChange w:id="1480" w:author="Haldar, Souvik" w:date="2022-06-25T14:49:00Z">
            <w:trPr>
              <w:trHeight w:val="271"/>
            </w:trPr>
          </w:trPrChange>
        </w:trPr>
        <w:tc>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81" w:author="Haldar, Souvik" w:date="2022-06-25T14:49:00Z">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1843F3DE"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82"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83" w:author="Haldar, Souvik" w:date="2022-06-25T18:15:00Z">
                  <w:rPr>
                    <w:rFonts w:ascii="Calibri" w:eastAsia="Times New Roman" w:hAnsi="Calibri" w:cs="Calibri"/>
                    <w:color w:val="000000"/>
                    <w:sz w:val="16"/>
                    <w:szCs w:val="16"/>
                    <w:lang w:val="es-ES" w:eastAsia="es-ES"/>
                  </w:rPr>
                </w:rPrChange>
              </w:rPr>
              <w:t>005bd7c6b4eb934302c9d0cf23c99a4f</w:t>
            </w:r>
          </w:p>
        </w:tc>
        <w:tc>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84" w:author="Haldar, Souvik" w:date="2022-06-25T14:49:00Z">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01EF3E9B"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85"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86" w:author="Haldar, Souvik" w:date="2022-06-25T18:15:00Z">
                  <w:rPr>
                    <w:rFonts w:ascii="Calibri" w:eastAsia="Times New Roman" w:hAnsi="Calibri" w:cs="Calibri"/>
                    <w:color w:val="000000"/>
                    <w:sz w:val="16"/>
                    <w:szCs w:val="16"/>
                    <w:lang w:val="es-ES" w:eastAsia="es-ES"/>
                  </w:rPr>
                </w:rPrChange>
              </w:rPr>
              <w:t>14-11-2021</w:t>
            </w:r>
          </w:p>
        </w:tc>
        <w:tc>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87" w:author="Haldar, Souvik" w:date="2022-06-25T14:49:00Z">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2416134"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88"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89" w:author="Haldar, Souvik" w:date="2022-06-25T18:15:00Z">
                  <w:rPr>
                    <w:rFonts w:ascii="Calibri" w:eastAsia="Times New Roman" w:hAnsi="Calibri" w:cs="Calibri"/>
                    <w:color w:val="000000"/>
                    <w:sz w:val="16"/>
                    <w:szCs w:val="16"/>
                    <w:lang w:val="es-ES" w:eastAsia="es-ES"/>
                  </w:rPr>
                </w:rPrChange>
              </w:rPr>
              <w:t>1</w:t>
            </w:r>
          </w:p>
        </w:tc>
        <w:tc>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90" w:author="Haldar, Souvik" w:date="2022-06-25T14:49:00Z">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313AD7C5"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91"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92" w:author="Haldar, Souvik" w:date="2022-06-25T18:15:00Z">
                  <w:rPr>
                    <w:rFonts w:ascii="Calibri" w:eastAsia="Times New Roman" w:hAnsi="Calibri" w:cs="Calibri"/>
                    <w:color w:val="000000"/>
                    <w:sz w:val="16"/>
                    <w:szCs w:val="16"/>
                    <w:lang w:val="es-ES" w:eastAsia="es-ES"/>
                  </w:rPr>
                </w:rPrChange>
              </w:rPr>
              <w:t>29</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93"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39745CCF"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94"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95" w:author="Haldar, Souvik" w:date="2022-06-25T18:15:00Z">
                  <w:rPr>
                    <w:rFonts w:ascii="Calibri" w:eastAsia="Times New Roman" w:hAnsi="Calibri" w:cs="Calibri"/>
                    <w:color w:val="000000"/>
                    <w:sz w:val="16"/>
                    <w:szCs w:val="16"/>
                    <w:lang w:val="es-ES" w:eastAsia="es-ES"/>
                  </w:rPr>
                </w:rPrChange>
              </w:rPr>
              <w:t>29</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96"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40194C8A"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497"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498" w:author="Haldar, Souvik" w:date="2022-06-25T18:15:00Z">
                  <w:rPr>
                    <w:rFonts w:ascii="Calibri" w:eastAsia="Times New Roman" w:hAnsi="Calibri" w:cs="Calibri"/>
                    <w:color w:val="000000"/>
                    <w:sz w:val="16"/>
                    <w:szCs w:val="16"/>
                    <w:lang w:val="es-ES" w:eastAsia="es-ES"/>
                  </w:rPr>
                </w:rPrChange>
              </w:rPr>
              <w:t>15-03-2022</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499"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259A0DB8"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00"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01" w:author="Haldar, Souvik" w:date="2022-06-25T18:15:00Z">
                  <w:rPr>
                    <w:rFonts w:ascii="Calibri" w:eastAsia="Times New Roman" w:hAnsi="Calibri" w:cs="Calibri"/>
                    <w:color w:val="000000"/>
                    <w:sz w:val="16"/>
                    <w:szCs w:val="16"/>
                    <w:lang w:val="es-ES" w:eastAsia="es-ES"/>
                  </w:rPr>
                </w:rPrChange>
              </w:rPr>
              <w:t>121</w:t>
            </w:r>
          </w:p>
        </w:tc>
        <w:tc>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02" w:author="Haldar, Souvik" w:date="2022-06-25T14:49:00Z">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220D1F8A"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n-IN" w:eastAsia="es-ES"/>
                <w:rPrChange w:id="1503" w:author="Haldar, Souvik" w:date="2022-06-25T18:15:00Z">
                  <w:rPr>
                    <w:rFonts w:ascii="Calibri" w:eastAsia="Times New Roman" w:hAnsi="Calibri" w:cs="Calibri"/>
                    <w:color w:val="000000"/>
                    <w:sz w:val="16"/>
                    <w:szCs w:val="16"/>
                    <w:lang w:val="en-IN" w:eastAsia="es-ES"/>
                  </w:rPr>
                </w:rPrChange>
              </w:rPr>
            </w:pPr>
            <w:proofErr w:type="spellStart"/>
            <w:r w:rsidRPr="000F7EDC">
              <w:rPr>
                <w:rFonts w:asciiTheme="minorHAnsi" w:eastAsia="Times New Roman" w:hAnsiTheme="minorHAnsi" w:cstheme="minorHAnsi"/>
                <w:color w:val="000000"/>
                <w:sz w:val="16"/>
                <w:szCs w:val="16"/>
                <w:lang w:val="en-IN" w:eastAsia="es-ES"/>
                <w:rPrChange w:id="1504" w:author="Haldar, Souvik" w:date="2022-06-25T18:15:00Z">
                  <w:rPr>
                    <w:rFonts w:ascii="Calibri" w:eastAsia="Times New Roman" w:hAnsi="Calibri" w:cs="Calibri"/>
                    <w:color w:val="000000"/>
                    <w:sz w:val="16"/>
                    <w:szCs w:val="16"/>
                    <w:lang w:val="en-IN" w:eastAsia="es-ES"/>
                  </w:rPr>
                </w:rPrChange>
              </w:rPr>
              <w:t>One_timers_at_risk_Medium</w:t>
            </w:r>
            <w:proofErr w:type="spellEnd"/>
          </w:p>
        </w:tc>
      </w:tr>
      <w:tr w:rsidR="00651288" w:rsidRPr="000F7EDC" w14:paraId="47CD0A18" w14:textId="77777777" w:rsidTr="001F26D7">
        <w:trPr>
          <w:trHeight w:val="271"/>
          <w:trPrChange w:id="1505" w:author="Haldar, Souvik" w:date="2022-06-25T14:49:00Z">
            <w:trPr>
              <w:trHeight w:val="271"/>
            </w:trPr>
          </w:trPrChange>
        </w:trPr>
        <w:tc>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06" w:author="Haldar, Souvik" w:date="2022-06-25T14:49:00Z">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7CFC6B3D"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07"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08" w:author="Haldar, Souvik" w:date="2022-06-25T18:15:00Z">
                  <w:rPr>
                    <w:rFonts w:ascii="Calibri" w:eastAsia="Times New Roman" w:hAnsi="Calibri" w:cs="Calibri"/>
                    <w:color w:val="000000"/>
                    <w:sz w:val="16"/>
                    <w:szCs w:val="16"/>
                    <w:lang w:val="es-ES" w:eastAsia="es-ES"/>
                  </w:rPr>
                </w:rPrChange>
              </w:rPr>
              <w:t>005f39431a4a9e9706eb00a68570937</w:t>
            </w:r>
          </w:p>
        </w:tc>
        <w:tc>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09" w:author="Haldar, Souvik" w:date="2022-06-25T14:49:00Z">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7AAAFF77"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10"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11" w:author="Haldar, Souvik" w:date="2022-06-25T18:15:00Z">
                  <w:rPr>
                    <w:rFonts w:ascii="Calibri" w:eastAsia="Times New Roman" w:hAnsi="Calibri" w:cs="Calibri"/>
                    <w:color w:val="000000"/>
                    <w:sz w:val="16"/>
                    <w:szCs w:val="16"/>
                    <w:lang w:val="es-ES" w:eastAsia="es-ES"/>
                  </w:rPr>
                </w:rPrChange>
              </w:rPr>
              <w:t>10-08-2021</w:t>
            </w:r>
          </w:p>
        </w:tc>
        <w:tc>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12" w:author="Haldar, Souvik" w:date="2022-06-25T14:49:00Z">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0D175F43"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13"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14" w:author="Haldar, Souvik" w:date="2022-06-25T18:15:00Z">
                  <w:rPr>
                    <w:rFonts w:ascii="Calibri" w:eastAsia="Times New Roman" w:hAnsi="Calibri" w:cs="Calibri"/>
                    <w:color w:val="000000"/>
                    <w:sz w:val="16"/>
                    <w:szCs w:val="16"/>
                    <w:lang w:val="es-ES" w:eastAsia="es-ES"/>
                  </w:rPr>
                </w:rPrChange>
              </w:rPr>
              <w:t>1</w:t>
            </w:r>
          </w:p>
        </w:tc>
        <w:tc>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15" w:author="Haldar, Souvik" w:date="2022-06-25T14:49:00Z">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4AE3786"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16"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17" w:author="Haldar, Souvik" w:date="2022-06-25T18:15:00Z">
                  <w:rPr>
                    <w:rFonts w:ascii="Calibri" w:eastAsia="Times New Roman" w:hAnsi="Calibri" w:cs="Calibri"/>
                    <w:color w:val="000000"/>
                    <w:sz w:val="16"/>
                    <w:szCs w:val="16"/>
                    <w:lang w:val="es-ES" w:eastAsia="es-ES"/>
                  </w:rPr>
                </w:rPrChange>
              </w:rPr>
              <w:t>15</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18"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3A94F3A2"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19"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20" w:author="Haldar, Souvik" w:date="2022-06-25T18:15:00Z">
                  <w:rPr>
                    <w:rFonts w:ascii="Calibri" w:eastAsia="Times New Roman" w:hAnsi="Calibri" w:cs="Calibri"/>
                    <w:color w:val="000000"/>
                    <w:sz w:val="16"/>
                    <w:szCs w:val="16"/>
                    <w:lang w:val="es-ES" w:eastAsia="es-ES"/>
                  </w:rPr>
                </w:rPrChange>
              </w:rPr>
              <w:t>15</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21"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7F537387"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22"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23" w:author="Haldar, Souvik" w:date="2022-06-25T18:15:00Z">
                  <w:rPr>
                    <w:rFonts w:ascii="Calibri" w:eastAsia="Times New Roman" w:hAnsi="Calibri" w:cs="Calibri"/>
                    <w:color w:val="000000"/>
                    <w:sz w:val="16"/>
                    <w:szCs w:val="16"/>
                    <w:lang w:val="es-ES" w:eastAsia="es-ES"/>
                  </w:rPr>
                </w:rPrChange>
              </w:rPr>
              <w:t>15-03-2022</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24"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3F83EE8A"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25"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26" w:author="Haldar, Souvik" w:date="2022-06-25T18:15:00Z">
                  <w:rPr>
                    <w:rFonts w:ascii="Calibri" w:eastAsia="Times New Roman" w:hAnsi="Calibri" w:cs="Calibri"/>
                    <w:color w:val="000000"/>
                    <w:sz w:val="16"/>
                    <w:szCs w:val="16"/>
                    <w:lang w:val="es-ES" w:eastAsia="es-ES"/>
                  </w:rPr>
                </w:rPrChange>
              </w:rPr>
              <w:t>217</w:t>
            </w:r>
          </w:p>
        </w:tc>
        <w:tc>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27" w:author="Haldar, Souvik" w:date="2022-06-25T14:49:00Z">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4362FE92"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28" w:author="Haldar, Souvik" w:date="2022-06-25T18:15:00Z">
                  <w:rPr>
                    <w:rFonts w:ascii="Calibri" w:eastAsia="Times New Roman" w:hAnsi="Calibri" w:cs="Calibri"/>
                    <w:color w:val="000000"/>
                    <w:sz w:val="16"/>
                    <w:szCs w:val="16"/>
                    <w:lang w:val="es-ES" w:eastAsia="es-ES"/>
                  </w:rPr>
                </w:rPrChange>
              </w:rPr>
            </w:pPr>
            <w:proofErr w:type="spellStart"/>
            <w:r w:rsidRPr="000F7EDC">
              <w:rPr>
                <w:rFonts w:asciiTheme="minorHAnsi" w:eastAsia="Times New Roman" w:hAnsiTheme="minorHAnsi" w:cstheme="minorHAnsi"/>
                <w:color w:val="000000"/>
                <w:sz w:val="16"/>
                <w:szCs w:val="16"/>
                <w:lang w:val="es-ES" w:eastAsia="es-ES"/>
                <w:rPrChange w:id="1529" w:author="Haldar, Souvik" w:date="2022-06-25T18:15:00Z">
                  <w:rPr>
                    <w:rFonts w:ascii="Calibri" w:eastAsia="Times New Roman" w:hAnsi="Calibri" w:cs="Calibri"/>
                    <w:color w:val="000000"/>
                    <w:sz w:val="16"/>
                    <w:szCs w:val="16"/>
                    <w:lang w:val="es-ES" w:eastAsia="es-ES"/>
                  </w:rPr>
                </w:rPrChange>
              </w:rPr>
              <w:t>One-timers_Churners_Low</w:t>
            </w:r>
            <w:proofErr w:type="spellEnd"/>
          </w:p>
        </w:tc>
      </w:tr>
      <w:tr w:rsidR="00651288" w:rsidRPr="000F7EDC" w14:paraId="7BC39903" w14:textId="77777777" w:rsidTr="001F26D7">
        <w:trPr>
          <w:trHeight w:val="271"/>
          <w:trPrChange w:id="1530" w:author="Haldar, Souvik" w:date="2022-06-25T14:49:00Z">
            <w:trPr>
              <w:trHeight w:val="271"/>
            </w:trPr>
          </w:trPrChange>
        </w:trPr>
        <w:tc>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31" w:author="Haldar, Souvik" w:date="2022-06-25T14:49:00Z">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20091981"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32"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33" w:author="Haldar, Souvik" w:date="2022-06-25T18:15:00Z">
                  <w:rPr>
                    <w:rFonts w:ascii="Calibri" w:eastAsia="Times New Roman" w:hAnsi="Calibri" w:cs="Calibri"/>
                    <w:color w:val="000000"/>
                    <w:sz w:val="16"/>
                    <w:szCs w:val="16"/>
                    <w:lang w:val="es-ES" w:eastAsia="es-ES"/>
                  </w:rPr>
                </w:rPrChange>
              </w:rPr>
              <w:t>0078e480fe6c0e0231e2c2d340f6bf60</w:t>
            </w:r>
          </w:p>
        </w:tc>
        <w:tc>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34" w:author="Haldar, Souvik" w:date="2022-06-25T14:49:00Z">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18243B17"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35"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36" w:author="Haldar, Souvik" w:date="2022-06-25T18:15:00Z">
                  <w:rPr>
                    <w:rFonts w:ascii="Calibri" w:eastAsia="Times New Roman" w:hAnsi="Calibri" w:cs="Calibri"/>
                    <w:color w:val="000000"/>
                    <w:sz w:val="16"/>
                    <w:szCs w:val="16"/>
                    <w:lang w:val="es-ES" w:eastAsia="es-ES"/>
                  </w:rPr>
                </w:rPrChange>
              </w:rPr>
              <w:t>05-03-2022</w:t>
            </w:r>
          </w:p>
        </w:tc>
        <w:tc>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37" w:author="Haldar, Souvik" w:date="2022-06-25T14:49:00Z">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40FB90EF"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38"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39" w:author="Haldar, Souvik" w:date="2022-06-25T18:15:00Z">
                  <w:rPr>
                    <w:rFonts w:ascii="Calibri" w:eastAsia="Times New Roman" w:hAnsi="Calibri" w:cs="Calibri"/>
                    <w:color w:val="000000"/>
                    <w:sz w:val="16"/>
                    <w:szCs w:val="16"/>
                    <w:lang w:val="es-ES" w:eastAsia="es-ES"/>
                  </w:rPr>
                </w:rPrChange>
              </w:rPr>
              <w:t>1</w:t>
            </w:r>
          </w:p>
        </w:tc>
        <w:tc>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40" w:author="Haldar, Souvik" w:date="2022-06-25T14:49:00Z">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0DF407C7"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41"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42" w:author="Haldar, Souvik" w:date="2022-06-25T18:15:00Z">
                  <w:rPr>
                    <w:rFonts w:ascii="Calibri" w:eastAsia="Times New Roman" w:hAnsi="Calibri" w:cs="Calibri"/>
                    <w:color w:val="000000"/>
                    <w:sz w:val="16"/>
                    <w:szCs w:val="16"/>
                    <w:lang w:val="es-ES" w:eastAsia="es-ES"/>
                  </w:rPr>
                </w:rPrChange>
              </w:rPr>
              <w:t>20</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43"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65DB26CC"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44"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45" w:author="Haldar, Souvik" w:date="2022-06-25T18:15:00Z">
                  <w:rPr>
                    <w:rFonts w:ascii="Calibri" w:eastAsia="Times New Roman" w:hAnsi="Calibri" w:cs="Calibri"/>
                    <w:color w:val="000000"/>
                    <w:sz w:val="16"/>
                    <w:szCs w:val="16"/>
                    <w:lang w:val="es-ES" w:eastAsia="es-ES"/>
                  </w:rPr>
                </w:rPrChange>
              </w:rPr>
              <w:t>20</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46"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236C4138"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47"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48" w:author="Haldar, Souvik" w:date="2022-06-25T18:15:00Z">
                  <w:rPr>
                    <w:rFonts w:ascii="Calibri" w:eastAsia="Times New Roman" w:hAnsi="Calibri" w:cs="Calibri"/>
                    <w:color w:val="000000"/>
                    <w:sz w:val="16"/>
                    <w:szCs w:val="16"/>
                    <w:lang w:val="es-ES" w:eastAsia="es-ES"/>
                  </w:rPr>
                </w:rPrChange>
              </w:rPr>
              <w:t>15-03-2022</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49"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0B0EC468"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50"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51" w:author="Haldar, Souvik" w:date="2022-06-25T18:15:00Z">
                  <w:rPr>
                    <w:rFonts w:ascii="Calibri" w:eastAsia="Times New Roman" w:hAnsi="Calibri" w:cs="Calibri"/>
                    <w:color w:val="000000"/>
                    <w:sz w:val="16"/>
                    <w:szCs w:val="16"/>
                    <w:lang w:val="es-ES" w:eastAsia="es-ES"/>
                  </w:rPr>
                </w:rPrChange>
              </w:rPr>
              <w:t>10</w:t>
            </w:r>
          </w:p>
        </w:tc>
        <w:tc>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52" w:author="Haldar, Souvik" w:date="2022-06-25T14:49:00Z">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091930F"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53" w:author="Haldar, Souvik" w:date="2022-06-25T18:15:00Z">
                  <w:rPr>
                    <w:rFonts w:ascii="Calibri" w:eastAsia="Times New Roman" w:hAnsi="Calibri" w:cs="Calibri"/>
                    <w:color w:val="000000"/>
                    <w:sz w:val="16"/>
                    <w:szCs w:val="16"/>
                    <w:lang w:val="es-ES" w:eastAsia="es-ES"/>
                  </w:rPr>
                </w:rPrChange>
              </w:rPr>
            </w:pPr>
            <w:proofErr w:type="spellStart"/>
            <w:r w:rsidRPr="000F7EDC">
              <w:rPr>
                <w:rFonts w:asciiTheme="minorHAnsi" w:eastAsia="Times New Roman" w:hAnsiTheme="minorHAnsi" w:cstheme="minorHAnsi"/>
                <w:color w:val="000000"/>
                <w:sz w:val="16"/>
                <w:szCs w:val="16"/>
                <w:lang w:val="es-ES" w:eastAsia="es-ES"/>
                <w:rPrChange w:id="1554" w:author="Haldar, Souvik" w:date="2022-06-25T18:15:00Z">
                  <w:rPr>
                    <w:rFonts w:ascii="Calibri" w:eastAsia="Times New Roman" w:hAnsi="Calibri" w:cs="Calibri"/>
                    <w:color w:val="000000"/>
                    <w:sz w:val="16"/>
                    <w:szCs w:val="16"/>
                    <w:lang w:val="es-ES" w:eastAsia="es-ES"/>
                  </w:rPr>
                </w:rPrChange>
              </w:rPr>
              <w:t>Recent_One_timers_Low</w:t>
            </w:r>
            <w:proofErr w:type="spellEnd"/>
          </w:p>
        </w:tc>
      </w:tr>
      <w:tr w:rsidR="00651288" w:rsidRPr="000F7EDC" w14:paraId="28B0A545" w14:textId="77777777" w:rsidTr="001F26D7">
        <w:trPr>
          <w:trHeight w:val="271"/>
          <w:trPrChange w:id="1555" w:author="Haldar, Souvik" w:date="2022-06-25T14:49:00Z">
            <w:trPr>
              <w:trHeight w:val="271"/>
            </w:trPr>
          </w:trPrChange>
        </w:trPr>
        <w:tc>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56" w:author="Haldar, Souvik" w:date="2022-06-25T14:49:00Z">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19D1FDE1"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57"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58" w:author="Haldar, Souvik" w:date="2022-06-25T18:15:00Z">
                  <w:rPr>
                    <w:rFonts w:ascii="Calibri" w:eastAsia="Times New Roman" w:hAnsi="Calibri" w:cs="Calibri"/>
                    <w:color w:val="000000"/>
                    <w:sz w:val="16"/>
                    <w:szCs w:val="16"/>
                    <w:lang w:val="es-ES" w:eastAsia="es-ES"/>
                  </w:rPr>
                </w:rPrChange>
              </w:rPr>
              <w:t>0092fc780cce37ba002829175758fda1</w:t>
            </w:r>
          </w:p>
        </w:tc>
        <w:tc>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59" w:author="Haldar, Souvik" w:date="2022-06-25T14:49:00Z">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280568E5"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60"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61" w:author="Haldar, Souvik" w:date="2022-06-25T18:15:00Z">
                  <w:rPr>
                    <w:rFonts w:ascii="Calibri" w:eastAsia="Times New Roman" w:hAnsi="Calibri" w:cs="Calibri"/>
                    <w:color w:val="000000"/>
                    <w:sz w:val="16"/>
                    <w:szCs w:val="16"/>
                    <w:lang w:val="es-ES" w:eastAsia="es-ES"/>
                  </w:rPr>
                </w:rPrChange>
              </w:rPr>
              <w:t>01-02-2022</w:t>
            </w:r>
          </w:p>
        </w:tc>
        <w:tc>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62" w:author="Haldar, Souvik" w:date="2022-06-25T14:49:00Z">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7295EFF5"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63"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64" w:author="Haldar, Souvik" w:date="2022-06-25T18:15:00Z">
                  <w:rPr>
                    <w:rFonts w:ascii="Calibri" w:eastAsia="Times New Roman" w:hAnsi="Calibri" w:cs="Calibri"/>
                    <w:color w:val="000000"/>
                    <w:sz w:val="16"/>
                    <w:szCs w:val="16"/>
                    <w:lang w:val="es-ES" w:eastAsia="es-ES"/>
                  </w:rPr>
                </w:rPrChange>
              </w:rPr>
              <w:t>1</w:t>
            </w:r>
          </w:p>
        </w:tc>
        <w:tc>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65" w:author="Haldar, Souvik" w:date="2022-06-25T14:49:00Z">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7D2370E1"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66"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67" w:author="Haldar, Souvik" w:date="2022-06-25T18:15:00Z">
                  <w:rPr>
                    <w:rFonts w:ascii="Calibri" w:eastAsia="Times New Roman" w:hAnsi="Calibri" w:cs="Calibri"/>
                    <w:color w:val="000000"/>
                    <w:sz w:val="16"/>
                    <w:szCs w:val="16"/>
                    <w:lang w:val="es-ES" w:eastAsia="es-ES"/>
                  </w:rPr>
                </w:rPrChange>
              </w:rPr>
              <w:t>20</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68"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3AE50B6"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69"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70" w:author="Haldar, Souvik" w:date="2022-06-25T18:15:00Z">
                  <w:rPr>
                    <w:rFonts w:ascii="Calibri" w:eastAsia="Times New Roman" w:hAnsi="Calibri" w:cs="Calibri"/>
                    <w:color w:val="000000"/>
                    <w:sz w:val="16"/>
                    <w:szCs w:val="16"/>
                    <w:lang w:val="es-ES" w:eastAsia="es-ES"/>
                  </w:rPr>
                </w:rPrChange>
              </w:rPr>
              <w:t>20</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71"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615B4263"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72"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73" w:author="Haldar, Souvik" w:date="2022-06-25T18:15:00Z">
                  <w:rPr>
                    <w:rFonts w:ascii="Calibri" w:eastAsia="Times New Roman" w:hAnsi="Calibri" w:cs="Calibri"/>
                    <w:color w:val="000000"/>
                    <w:sz w:val="16"/>
                    <w:szCs w:val="16"/>
                    <w:lang w:val="es-ES" w:eastAsia="es-ES"/>
                  </w:rPr>
                </w:rPrChange>
              </w:rPr>
              <w:t>15-03-2022</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74"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050EBBDE"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75"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76" w:author="Haldar, Souvik" w:date="2022-06-25T18:15:00Z">
                  <w:rPr>
                    <w:rFonts w:ascii="Calibri" w:eastAsia="Times New Roman" w:hAnsi="Calibri" w:cs="Calibri"/>
                    <w:color w:val="000000"/>
                    <w:sz w:val="16"/>
                    <w:szCs w:val="16"/>
                    <w:lang w:val="es-ES" w:eastAsia="es-ES"/>
                  </w:rPr>
                </w:rPrChange>
              </w:rPr>
              <w:t>42</w:t>
            </w:r>
          </w:p>
        </w:tc>
        <w:tc>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77" w:author="Haldar, Souvik" w:date="2022-06-25T14:49:00Z">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2149D658"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78" w:author="Haldar, Souvik" w:date="2022-06-25T18:15:00Z">
                  <w:rPr>
                    <w:rFonts w:ascii="Calibri" w:eastAsia="Times New Roman" w:hAnsi="Calibri" w:cs="Calibri"/>
                    <w:color w:val="000000"/>
                    <w:sz w:val="16"/>
                    <w:szCs w:val="16"/>
                    <w:lang w:val="es-ES" w:eastAsia="es-ES"/>
                  </w:rPr>
                </w:rPrChange>
              </w:rPr>
            </w:pPr>
            <w:proofErr w:type="spellStart"/>
            <w:r w:rsidRPr="000F7EDC">
              <w:rPr>
                <w:rFonts w:asciiTheme="minorHAnsi" w:eastAsia="Times New Roman" w:hAnsiTheme="minorHAnsi" w:cstheme="minorHAnsi"/>
                <w:color w:val="000000"/>
                <w:sz w:val="16"/>
                <w:szCs w:val="16"/>
                <w:lang w:val="es-ES" w:eastAsia="es-ES"/>
                <w:rPrChange w:id="1579" w:author="Haldar, Souvik" w:date="2022-06-25T18:15:00Z">
                  <w:rPr>
                    <w:rFonts w:ascii="Calibri" w:eastAsia="Times New Roman" w:hAnsi="Calibri" w:cs="Calibri"/>
                    <w:color w:val="000000"/>
                    <w:sz w:val="16"/>
                    <w:szCs w:val="16"/>
                    <w:lang w:val="es-ES" w:eastAsia="es-ES"/>
                  </w:rPr>
                </w:rPrChange>
              </w:rPr>
              <w:t>Recent_One_timers_Low</w:t>
            </w:r>
            <w:proofErr w:type="spellEnd"/>
          </w:p>
        </w:tc>
      </w:tr>
      <w:tr w:rsidR="00651288" w:rsidRPr="000F7EDC" w14:paraId="78689595" w14:textId="77777777" w:rsidTr="001F26D7">
        <w:trPr>
          <w:trHeight w:val="271"/>
          <w:trPrChange w:id="1580" w:author="Haldar, Souvik" w:date="2022-06-25T14:49:00Z">
            <w:trPr>
              <w:trHeight w:val="271"/>
            </w:trPr>
          </w:trPrChange>
        </w:trPr>
        <w:tc>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81" w:author="Haldar, Souvik" w:date="2022-06-25T14:49:00Z">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1BC0FD7E"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82"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83" w:author="Haldar, Souvik" w:date="2022-06-25T18:15:00Z">
                  <w:rPr>
                    <w:rFonts w:ascii="Calibri" w:eastAsia="Times New Roman" w:hAnsi="Calibri" w:cs="Calibri"/>
                    <w:color w:val="000000"/>
                    <w:sz w:val="16"/>
                    <w:szCs w:val="16"/>
                    <w:lang w:val="es-ES" w:eastAsia="es-ES"/>
                  </w:rPr>
                </w:rPrChange>
              </w:rPr>
              <w:t>00a055e2ec70eb2545480986bf5e216</w:t>
            </w:r>
          </w:p>
        </w:tc>
        <w:tc>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84" w:author="Haldar, Souvik" w:date="2022-06-25T14:49:00Z">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5C991CE"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85"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86" w:author="Haldar, Souvik" w:date="2022-06-25T18:15:00Z">
                  <w:rPr>
                    <w:rFonts w:ascii="Calibri" w:eastAsia="Times New Roman" w:hAnsi="Calibri" w:cs="Calibri"/>
                    <w:color w:val="000000"/>
                    <w:sz w:val="16"/>
                    <w:szCs w:val="16"/>
                    <w:lang w:val="es-ES" w:eastAsia="es-ES"/>
                  </w:rPr>
                </w:rPrChange>
              </w:rPr>
              <w:t>30-05-2021</w:t>
            </w:r>
          </w:p>
        </w:tc>
        <w:tc>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87" w:author="Haldar, Souvik" w:date="2022-06-25T14:49:00Z">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30EB6D2B"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88"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89" w:author="Haldar, Souvik" w:date="2022-06-25T18:15:00Z">
                  <w:rPr>
                    <w:rFonts w:ascii="Calibri" w:eastAsia="Times New Roman" w:hAnsi="Calibri" w:cs="Calibri"/>
                    <w:color w:val="000000"/>
                    <w:sz w:val="16"/>
                    <w:szCs w:val="16"/>
                    <w:lang w:val="es-ES" w:eastAsia="es-ES"/>
                  </w:rPr>
                </w:rPrChange>
              </w:rPr>
              <w:t>1</w:t>
            </w:r>
          </w:p>
        </w:tc>
        <w:tc>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90" w:author="Haldar, Souvik" w:date="2022-06-25T14:49:00Z">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2C7E296"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91"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92" w:author="Haldar, Souvik" w:date="2022-06-25T18:15:00Z">
                  <w:rPr>
                    <w:rFonts w:ascii="Calibri" w:eastAsia="Times New Roman" w:hAnsi="Calibri" w:cs="Calibri"/>
                    <w:color w:val="000000"/>
                    <w:sz w:val="16"/>
                    <w:szCs w:val="16"/>
                    <w:lang w:val="es-ES" w:eastAsia="es-ES"/>
                  </w:rPr>
                </w:rPrChange>
              </w:rPr>
              <w:t>20</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93"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94C77C5"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94"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95" w:author="Haldar, Souvik" w:date="2022-06-25T18:15:00Z">
                  <w:rPr>
                    <w:rFonts w:ascii="Calibri" w:eastAsia="Times New Roman" w:hAnsi="Calibri" w:cs="Calibri"/>
                    <w:color w:val="000000"/>
                    <w:sz w:val="16"/>
                    <w:szCs w:val="16"/>
                    <w:lang w:val="es-ES" w:eastAsia="es-ES"/>
                  </w:rPr>
                </w:rPrChange>
              </w:rPr>
              <w:t>20</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96"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659BB441"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597"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598" w:author="Haldar, Souvik" w:date="2022-06-25T18:15:00Z">
                  <w:rPr>
                    <w:rFonts w:ascii="Calibri" w:eastAsia="Times New Roman" w:hAnsi="Calibri" w:cs="Calibri"/>
                    <w:color w:val="000000"/>
                    <w:sz w:val="16"/>
                    <w:szCs w:val="16"/>
                    <w:lang w:val="es-ES" w:eastAsia="es-ES"/>
                  </w:rPr>
                </w:rPrChange>
              </w:rPr>
              <w:t>15-03-2022</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599"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215F0CD6"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00"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01" w:author="Haldar, Souvik" w:date="2022-06-25T18:15:00Z">
                  <w:rPr>
                    <w:rFonts w:ascii="Calibri" w:eastAsia="Times New Roman" w:hAnsi="Calibri" w:cs="Calibri"/>
                    <w:color w:val="000000"/>
                    <w:sz w:val="16"/>
                    <w:szCs w:val="16"/>
                    <w:lang w:val="es-ES" w:eastAsia="es-ES"/>
                  </w:rPr>
                </w:rPrChange>
              </w:rPr>
              <w:t>289</w:t>
            </w:r>
          </w:p>
        </w:tc>
        <w:tc>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02" w:author="Haldar, Souvik" w:date="2022-06-25T14:49:00Z">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67C44CF"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03" w:author="Haldar, Souvik" w:date="2022-06-25T18:15:00Z">
                  <w:rPr>
                    <w:rFonts w:ascii="Calibri" w:eastAsia="Times New Roman" w:hAnsi="Calibri" w:cs="Calibri"/>
                    <w:color w:val="000000"/>
                    <w:sz w:val="16"/>
                    <w:szCs w:val="16"/>
                    <w:lang w:val="es-ES" w:eastAsia="es-ES"/>
                  </w:rPr>
                </w:rPrChange>
              </w:rPr>
            </w:pPr>
            <w:proofErr w:type="spellStart"/>
            <w:r w:rsidRPr="000F7EDC">
              <w:rPr>
                <w:rFonts w:asciiTheme="minorHAnsi" w:eastAsia="Times New Roman" w:hAnsiTheme="minorHAnsi" w:cstheme="minorHAnsi"/>
                <w:color w:val="000000"/>
                <w:sz w:val="16"/>
                <w:szCs w:val="16"/>
                <w:lang w:val="es-ES" w:eastAsia="es-ES"/>
                <w:rPrChange w:id="1604" w:author="Haldar, Souvik" w:date="2022-06-25T18:15:00Z">
                  <w:rPr>
                    <w:rFonts w:ascii="Calibri" w:eastAsia="Times New Roman" w:hAnsi="Calibri" w:cs="Calibri"/>
                    <w:color w:val="000000"/>
                    <w:sz w:val="16"/>
                    <w:szCs w:val="16"/>
                    <w:lang w:val="es-ES" w:eastAsia="es-ES"/>
                  </w:rPr>
                </w:rPrChange>
              </w:rPr>
              <w:t>One-timers_Churners_Low</w:t>
            </w:r>
            <w:proofErr w:type="spellEnd"/>
          </w:p>
        </w:tc>
      </w:tr>
      <w:tr w:rsidR="00651288" w:rsidRPr="000F7EDC" w14:paraId="2D3C1018" w14:textId="77777777" w:rsidTr="001F26D7">
        <w:trPr>
          <w:trHeight w:val="271"/>
          <w:trPrChange w:id="1605" w:author="Haldar, Souvik" w:date="2022-06-25T14:49:00Z">
            <w:trPr>
              <w:trHeight w:val="271"/>
            </w:trPr>
          </w:trPrChange>
        </w:trPr>
        <w:tc>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06" w:author="Haldar, Souvik" w:date="2022-06-25T14:49:00Z">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F3F73E8"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07"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08" w:author="Haldar, Souvik" w:date="2022-06-25T18:15:00Z">
                  <w:rPr>
                    <w:rFonts w:ascii="Calibri" w:eastAsia="Times New Roman" w:hAnsi="Calibri" w:cs="Calibri"/>
                    <w:color w:val="000000"/>
                    <w:sz w:val="16"/>
                    <w:szCs w:val="16"/>
                    <w:lang w:val="es-ES" w:eastAsia="es-ES"/>
                  </w:rPr>
                </w:rPrChange>
              </w:rPr>
              <w:t>00a1643ddc8de9423fddb5df2a17a15</w:t>
            </w:r>
          </w:p>
        </w:tc>
        <w:tc>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09" w:author="Haldar, Souvik" w:date="2022-06-25T14:49:00Z">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204E7203"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10"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11" w:author="Haldar, Souvik" w:date="2022-06-25T18:15:00Z">
                  <w:rPr>
                    <w:rFonts w:ascii="Calibri" w:eastAsia="Times New Roman" w:hAnsi="Calibri" w:cs="Calibri"/>
                    <w:color w:val="000000"/>
                    <w:sz w:val="16"/>
                    <w:szCs w:val="16"/>
                    <w:lang w:val="es-ES" w:eastAsia="es-ES"/>
                  </w:rPr>
                </w:rPrChange>
              </w:rPr>
              <w:t>07-10-2021</w:t>
            </w:r>
          </w:p>
        </w:tc>
        <w:tc>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12" w:author="Haldar, Souvik" w:date="2022-06-25T14:49:00Z">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7C7891B0"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13"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14" w:author="Haldar, Souvik" w:date="2022-06-25T18:15:00Z">
                  <w:rPr>
                    <w:rFonts w:ascii="Calibri" w:eastAsia="Times New Roman" w:hAnsi="Calibri" w:cs="Calibri"/>
                    <w:color w:val="000000"/>
                    <w:sz w:val="16"/>
                    <w:szCs w:val="16"/>
                    <w:lang w:val="es-ES" w:eastAsia="es-ES"/>
                  </w:rPr>
                </w:rPrChange>
              </w:rPr>
              <w:t>1</w:t>
            </w:r>
          </w:p>
        </w:tc>
        <w:tc>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15" w:author="Haldar, Souvik" w:date="2022-06-25T14:49:00Z">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3879FA69"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16"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17" w:author="Haldar, Souvik" w:date="2022-06-25T18:15:00Z">
                  <w:rPr>
                    <w:rFonts w:ascii="Calibri" w:eastAsia="Times New Roman" w:hAnsi="Calibri" w:cs="Calibri"/>
                    <w:color w:val="000000"/>
                    <w:sz w:val="16"/>
                    <w:szCs w:val="16"/>
                    <w:lang w:val="es-ES" w:eastAsia="es-ES"/>
                  </w:rPr>
                </w:rPrChange>
              </w:rPr>
              <w:t>15</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18"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3A885028"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19"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20" w:author="Haldar, Souvik" w:date="2022-06-25T18:15:00Z">
                  <w:rPr>
                    <w:rFonts w:ascii="Calibri" w:eastAsia="Times New Roman" w:hAnsi="Calibri" w:cs="Calibri"/>
                    <w:color w:val="000000"/>
                    <w:sz w:val="16"/>
                    <w:szCs w:val="16"/>
                    <w:lang w:val="es-ES" w:eastAsia="es-ES"/>
                  </w:rPr>
                </w:rPrChange>
              </w:rPr>
              <w:t>15</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21"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1A77E959"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22"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23" w:author="Haldar, Souvik" w:date="2022-06-25T18:15:00Z">
                  <w:rPr>
                    <w:rFonts w:ascii="Calibri" w:eastAsia="Times New Roman" w:hAnsi="Calibri" w:cs="Calibri"/>
                    <w:color w:val="000000"/>
                    <w:sz w:val="16"/>
                    <w:szCs w:val="16"/>
                    <w:lang w:val="es-ES" w:eastAsia="es-ES"/>
                  </w:rPr>
                </w:rPrChange>
              </w:rPr>
              <w:t>15-03-2022</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24"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053FB482"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25"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26" w:author="Haldar, Souvik" w:date="2022-06-25T18:15:00Z">
                  <w:rPr>
                    <w:rFonts w:ascii="Calibri" w:eastAsia="Times New Roman" w:hAnsi="Calibri" w:cs="Calibri"/>
                    <w:color w:val="000000"/>
                    <w:sz w:val="16"/>
                    <w:szCs w:val="16"/>
                    <w:lang w:val="es-ES" w:eastAsia="es-ES"/>
                  </w:rPr>
                </w:rPrChange>
              </w:rPr>
              <w:t>159</w:t>
            </w:r>
          </w:p>
        </w:tc>
        <w:tc>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27" w:author="Haldar, Souvik" w:date="2022-06-25T14:49:00Z">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77FC830A"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n-IN" w:eastAsia="es-ES"/>
                <w:rPrChange w:id="1628" w:author="Haldar, Souvik" w:date="2022-06-25T18:15:00Z">
                  <w:rPr>
                    <w:rFonts w:ascii="Calibri" w:eastAsia="Times New Roman" w:hAnsi="Calibri" w:cs="Calibri"/>
                    <w:color w:val="000000"/>
                    <w:sz w:val="16"/>
                    <w:szCs w:val="16"/>
                    <w:lang w:val="en-IN" w:eastAsia="es-ES"/>
                  </w:rPr>
                </w:rPrChange>
              </w:rPr>
            </w:pPr>
            <w:proofErr w:type="spellStart"/>
            <w:r w:rsidRPr="000F7EDC">
              <w:rPr>
                <w:rFonts w:asciiTheme="minorHAnsi" w:eastAsia="Times New Roman" w:hAnsiTheme="minorHAnsi" w:cstheme="minorHAnsi"/>
                <w:color w:val="000000"/>
                <w:sz w:val="16"/>
                <w:szCs w:val="16"/>
                <w:lang w:val="en-IN" w:eastAsia="es-ES"/>
                <w:rPrChange w:id="1629" w:author="Haldar, Souvik" w:date="2022-06-25T18:15:00Z">
                  <w:rPr>
                    <w:rFonts w:ascii="Calibri" w:eastAsia="Times New Roman" w:hAnsi="Calibri" w:cs="Calibri"/>
                    <w:color w:val="000000"/>
                    <w:sz w:val="16"/>
                    <w:szCs w:val="16"/>
                    <w:lang w:val="en-IN" w:eastAsia="es-ES"/>
                  </w:rPr>
                </w:rPrChange>
              </w:rPr>
              <w:t>One_timers_at_risk_Low</w:t>
            </w:r>
            <w:proofErr w:type="spellEnd"/>
          </w:p>
        </w:tc>
      </w:tr>
      <w:tr w:rsidR="00651288" w:rsidRPr="000F7EDC" w14:paraId="30CD8E2E" w14:textId="77777777" w:rsidTr="001F26D7">
        <w:trPr>
          <w:trHeight w:val="271"/>
          <w:trPrChange w:id="1630" w:author="Haldar, Souvik" w:date="2022-06-25T14:49:00Z">
            <w:trPr>
              <w:trHeight w:val="271"/>
            </w:trPr>
          </w:trPrChange>
        </w:trPr>
        <w:tc>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31" w:author="Haldar, Souvik" w:date="2022-06-25T14:49:00Z">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74422D20"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32"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33" w:author="Haldar, Souvik" w:date="2022-06-25T18:15:00Z">
                  <w:rPr>
                    <w:rFonts w:ascii="Calibri" w:eastAsia="Times New Roman" w:hAnsi="Calibri" w:cs="Calibri"/>
                    <w:color w:val="000000"/>
                    <w:sz w:val="16"/>
                    <w:szCs w:val="16"/>
                    <w:lang w:val="es-ES" w:eastAsia="es-ES"/>
                  </w:rPr>
                </w:rPrChange>
              </w:rPr>
              <w:t>00b5ef6a577ed831ecd26f81c1e44ecf</w:t>
            </w:r>
          </w:p>
        </w:tc>
        <w:tc>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34" w:author="Haldar, Souvik" w:date="2022-06-25T14:49:00Z">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29CA1E9C"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35"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36" w:author="Haldar, Souvik" w:date="2022-06-25T18:15:00Z">
                  <w:rPr>
                    <w:rFonts w:ascii="Calibri" w:eastAsia="Times New Roman" w:hAnsi="Calibri" w:cs="Calibri"/>
                    <w:color w:val="000000"/>
                    <w:sz w:val="16"/>
                    <w:szCs w:val="16"/>
                    <w:lang w:val="es-ES" w:eastAsia="es-ES"/>
                  </w:rPr>
                </w:rPrChange>
              </w:rPr>
              <w:t>28-10-2021</w:t>
            </w:r>
          </w:p>
        </w:tc>
        <w:tc>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37" w:author="Haldar, Souvik" w:date="2022-06-25T14:49:00Z">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4A05156C"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38"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39" w:author="Haldar, Souvik" w:date="2022-06-25T18:15:00Z">
                  <w:rPr>
                    <w:rFonts w:ascii="Calibri" w:eastAsia="Times New Roman" w:hAnsi="Calibri" w:cs="Calibri"/>
                    <w:color w:val="000000"/>
                    <w:sz w:val="16"/>
                    <w:szCs w:val="16"/>
                    <w:lang w:val="es-ES" w:eastAsia="es-ES"/>
                  </w:rPr>
                </w:rPrChange>
              </w:rPr>
              <w:t>1</w:t>
            </w:r>
          </w:p>
        </w:tc>
        <w:tc>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40" w:author="Haldar, Souvik" w:date="2022-06-25T14:49:00Z">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4013A667"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41"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42" w:author="Haldar, Souvik" w:date="2022-06-25T18:15:00Z">
                  <w:rPr>
                    <w:rFonts w:ascii="Calibri" w:eastAsia="Times New Roman" w:hAnsi="Calibri" w:cs="Calibri"/>
                    <w:color w:val="000000"/>
                    <w:sz w:val="16"/>
                    <w:szCs w:val="16"/>
                    <w:lang w:val="es-ES" w:eastAsia="es-ES"/>
                  </w:rPr>
                </w:rPrChange>
              </w:rPr>
              <w:t>20</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43"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4CE392E9"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44"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45" w:author="Haldar, Souvik" w:date="2022-06-25T18:15:00Z">
                  <w:rPr>
                    <w:rFonts w:ascii="Calibri" w:eastAsia="Times New Roman" w:hAnsi="Calibri" w:cs="Calibri"/>
                    <w:color w:val="000000"/>
                    <w:sz w:val="16"/>
                    <w:szCs w:val="16"/>
                    <w:lang w:val="es-ES" w:eastAsia="es-ES"/>
                  </w:rPr>
                </w:rPrChange>
              </w:rPr>
              <w:t>20</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46"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187D826"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47"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48" w:author="Haldar, Souvik" w:date="2022-06-25T18:15:00Z">
                  <w:rPr>
                    <w:rFonts w:ascii="Calibri" w:eastAsia="Times New Roman" w:hAnsi="Calibri" w:cs="Calibri"/>
                    <w:color w:val="000000"/>
                    <w:sz w:val="16"/>
                    <w:szCs w:val="16"/>
                    <w:lang w:val="es-ES" w:eastAsia="es-ES"/>
                  </w:rPr>
                </w:rPrChange>
              </w:rPr>
              <w:t>15-03-2022</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49"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637C0C09"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50"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51" w:author="Haldar, Souvik" w:date="2022-06-25T18:15:00Z">
                  <w:rPr>
                    <w:rFonts w:ascii="Calibri" w:eastAsia="Times New Roman" w:hAnsi="Calibri" w:cs="Calibri"/>
                    <w:color w:val="000000"/>
                    <w:sz w:val="16"/>
                    <w:szCs w:val="16"/>
                    <w:lang w:val="es-ES" w:eastAsia="es-ES"/>
                  </w:rPr>
                </w:rPrChange>
              </w:rPr>
              <w:t>138</w:t>
            </w:r>
          </w:p>
        </w:tc>
        <w:tc>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52" w:author="Haldar, Souvik" w:date="2022-06-25T14:49:00Z">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28E69421"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n-IN" w:eastAsia="es-ES"/>
                <w:rPrChange w:id="1653" w:author="Haldar, Souvik" w:date="2022-06-25T18:15:00Z">
                  <w:rPr>
                    <w:rFonts w:ascii="Calibri" w:eastAsia="Times New Roman" w:hAnsi="Calibri" w:cs="Calibri"/>
                    <w:color w:val="000000"/>
                    <w:sz w:val="16"/>
                    <w:szCs w:val="16"/>
                    <w:lang w:val="en-IN" w:eastAsia="es-ES"/>
                  </w:rPr>
                </w:rPrChange>
              </w:rPr>
            </w:pPr>
            <w:proofErr w:type="spellStart"/>
            <w:r w:rsidRPr="000F7EDC">
              <w:rPr>
                <w:rFonts w:asciiTheme="minorHAnsi" w:eastAsia="Times New Roman" w:hAnsiTheme="minorHAnsi" w:cstheme="minorHAnsi"/>
                <w:color w:val="000000"/>
                <w:sz w:val="16"/>
                <w:szCs w:val="16"/>
                <w:lang w:val="en-IN" w:eastAsia="es-ES"/>
                <w:rPrChange w:id="1654" w:author="Haldar, Souvik" w:date="2022-06-25T18:15:00Z">
                  <w:rPr>
                    <w:rFonts w:ascii="Calibri" w:eastAsia="Times New Roman" w:hAnsi="Calibri" w:cs="Calibri"/>
                    <w:color w:val="000000"/>
                    <w:sz w:val="16"/>
                    <w:szCs w:val="16"/>
                    <w:lang w:val="en-IN" w:eastAsia="es-ES"/>
                  </w:rPr>
                </w:rPrChange>
              </w:rPr>
              <w:t>One_timers_at_risk_Low</w:t>
            </w:r>
            <w:proofErr w:type="spellEnd"/>
          </w:p>
        </w:tc>
      </w:tr>
      <w:tr w:rsidR="00651288" w:rsidRPr="000F7EDC" w14:paraId="3C1BDCBC" w14:textId="77777777" w:rsidTr="001F26D7">
        <w:trPr>
          <w:trHeight w:val="271"/>
          <w:trPrChange w:id="1655" w:author="Haldar, Souvik" w:date="2022-06-25T14:49:00Z">
            <w:trPr>
              <w:trHeight w:val="271"/>
            </w:trPr>
          </w:trPrChange>
        </w:trPr>
        <w:tc>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56" w:author="Haldar, Souvik" w:date="2022-06-25T14:49:00Z">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8D44C88"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57"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58" w:author="Haldar, Souvik" w:date="2022-06-25T18:15:00Z">
                  <w:rPr>
                    <w:rFonts w:ascii="Calibri" w:eastAsia="Times New Roman" w:hAnsi="Calibri" w:cs="Calibri"/>
                    <w:color w:val="000000"/>
                    <w:sz w:val="16"/>
                    <w:szCs w:val="16"/>
                    <w:lang w:val="es-ES" w:eastAsia="es-ES"/>
                  </w:rPr>
                </w:rPrChange>
              </w:rPr>
              <w:t>00bfad6ebf4759857a93b21bed27095</w:t>
            </w:r>
          </w:p>
        </w:tc>
        <w:tc>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59" w:author="Haldar, Souvik" w:date="2022-06-25T14:49:00Z">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6388E4BB"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60"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61" w:author="Haldar, Souvik" w:date="2022-06-25T18:15:00Z">
                  <w:rPr>
                    <w:rFonts w:ascii="Calibri" w:eastAsia="Times New Roman" w:hAnsi="Calibri" w:cs="Calibri"/>
                    <w:color w:val="000000"/>
                    <w:sz w:val="16"/>
                    <w:szCs w:val="16"/>
                    <w:lang w:val="es-ES" w:eastAsia="es-ES"/>
                  </w:rPr>
                </w:rPrChange>
              </w:rPr>
              <w:t>12-01-2022</w:t>
            </w:r>
          </w:p>
        </w:tc>
        <w:tc>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62" w:author="Haldar, Souvik" w:date="2022-06-25T14:49:00Z">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15BBC648"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63"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64" w:author="Haldar, Souvik" w:date="2022-06-25T18:15:00Z">
                  <w:rPr>
                    <w:rFonts w:ascii="Calibri" w:eastAsia="Times New Roman" w:hAnsi="Calibri" w:cs="Calibri"/>
                    <w:color w:val="000000"/>
                    <w:sz w:val="16"/>
                    <w:szCs w:val="16"/>
                    <w:lang w:val="es-ES" w:eastAsia="es-ES"/>
                  </w:rPr>
                </w:rPrChange>
              </w:rPr>
              <w:t>2</w:t>
            </w:r>
          </w:p>
        </w:tc>
        <w:tc>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65" w:author="Haldar, Souvik" w:date="2022-06-25T14:49:00Z">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FB284A8"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66"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67" w:author="Haldar, Souvik" w:date="2022-06-25T18:15:00Z">
                  <w:rPr>
                    <w:rFonts w:ascii="Calibri" w:eastAsia="Times New Roman" w:hAnsi="Calibri" w:cs="Calibri"/>
                    <w:color w:val="000000"/>
                    <w:sz w:val="16"/>
                    <w:szCs w:val="16"/>
                    <w:lang w:val="es-ES" w:eastAsia="es-ES"/>
                  </w:rPr>
                </w:rPrChange>
              </w:rPr>
              <w:t>69</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68"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E980C54"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69"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70" w:author="Haldar, Souvik" w:date="2022-06-25T18:15:00Z">
                  <w:rPr>
                    <w:rFonts w:ascii="Calibri" w:eastAsia="Times New Roman" w:hAnsi="Calibri" w:cs="Calibri"/>
                    <w:color w:val="000000"/>
                    <w:sz w:val="16"/>
                    <w:szCs w:val="16"/>
                    <w:lang w:val="es-ES" w:eastAsia="es-ES"/>
                  </w:rPr>
                </w:rPrChange>
              </w:rPr>
              <w:t>34.5</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71"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0A1DD08E"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72"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73" w:author="Haldar, Souvik" w:date="2022-06-25T18:15:00Z">
                  <w:rPr>
                    <w:rFonts w:ascii="Calibri" w:eastAsia="Times New Roman" w:hAnsi="Calibri" w:cs="Calibri"/>
                    <w:color w:val="000000"/>
                    <w:sz w:val="16"/>
                    <w:szCs w:val="16"/>
                    <w:lang w:val="es-ES" w:eastAsia="es-ES"/>
                  </w:rPr>
                </w:rPrChange>
              </w:rPr>
              <w:t>15-03-2022</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74"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34D6897D"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75"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76" w:author="Haldar, Souvik" w:date="2022-06-25T18:15:00Z">
                  <w:rPr>
                    <w:rFonts w:ascii="Calibri" w:eastAsia="Times New Roman" w:hAnsi="Calibri" w:cs="Calibri"/>
                    <w:color w:val="000000"/>
                    <w:sz w:val="16"/>
                    <w:szCs w:val="16"/>
                    <w:lang w:val="es-ES" w:eastAsia="es-ES"/>
                  </w:rPr>
                </w:rPrChange>
              </w:rPr>
              <w:t>62</w:t>
            </w:r>
          </w:p>
        </w:tc>
        <w:tc>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77" w:author="Haldar, Souvik" w:date="2022-06-25T14:49:00Z">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25655934"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78"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79" w:author="Haldar, Souvik" w:date="2022-06-25T18:15:00Z">
                  <w:rPr>
                    <w:rFonts w:ascii="Calibri" w:eastAsia="Times New Roman" w:hAnsi="Calibri" w:cs="Calibri"/>
                    <w:color w:val="000000"/>
                    <w:sz w:val="16"/>
                    <w:szCs w:val="16"/>
                    <w:lang w:val="es-ES" w:eastAsia="es-ES"/>
                  </w:rPr>
                </w:rPrChange>
              </w:rPr>
              <w:t>Ex-</w:t>
            </w:r>
            <w:proofErr w:type="spellStart"/>
            <w:r w:rsidRPr="000F7EDC">
              <w:rPr>
                <w:rFonts w:asciiTheme="minorHAnsi" w:eastAsia="Times New Roman" w:hAnsiTheme="minorHAnsi" w:cstheme="minorHAnsi"/>
                <w:color w:val="000000"/>
                <w:sz w:val="16"/>
                <w:szCs w:val="16"/>
                <w:lang w:val="es-ES" w:eastAsia="es-ES"/>
                <w:rPrChange w:id="1680" w:author="Haldar, Souvik" w:date="2022-06-25T18:15:00Z">
                  <w:rPr>
                    <w:rFonts w:ascii="Calibri" w:eastAsia="Times New Roman" w:hAnsi="Calibri" w:cs="Calibri"/>
                    <w:color w:val="000000"/>
                    <w:sz w:val="16"/>
                    <w:szCs w:val="16"/>
                    <w:lang w:val="es-ES" w:eastAsia="es-ES"/>
                  </w:rPr>
                </w:rPrChange>
              </w:rPr>
              <w:t>Loyal_regular_consumers_Medium</w:t>
            </w:r>
            <w:proofErr w:type="spellEnd"/>
          </w:p>
        </w:tc>
      </w:tr>
      <w:tr w:rsidR="00651288" w:rsidRPr="000F7EDC" w14:paraId="68184B46" w14:textId="77777777" w:rsidTr="001F26D7">
        <w:trPr>
          <w:trHeight w:val="271"/>
          <w:trPrChange w:id="1681" w:author="Haldar, Souvik" w:date="2022-06-25T14:49:00Z">
            <w:trPr>
              <w:trHeight w:val="271"/>
            </w:trPr>
          </w:trPrChange>
        </w:trPr>
        <w:tc>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82" w:author="Haldar, Souvik" w:date="2022-06-25T14:49:00Z">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13EFDEA8"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83"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84" w:author="Haldar, Souvik" w:date="2022-06-25T18:15:00Z">
                  <w:rPr>
                    <w:rFonts w:ascii="Calibri" w:eastAsia="Times New Roman" w:hAnsi="Calibri" w:cs="Calibri"/>
                    <w:color w:val="000000"/>
                    <w:sz w:val="16"/>
                    <w:szCs w:val="16"/>
                    <w:lang w:val="es-ES" w:eastAsia="es-ES"/>
                  </w:rPr>
                </w:rPrChange>
              </w:rPr>
              <w:t>00cf1c8cc86e8ae28cb9a528419c4a7c</w:t>
            </w:r>
          </w:p>
        </w:tc>
        <w:tc>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85" w:author="Haldar, Souvik" w:date="2022-06-25T14:49:00Z">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743D9C02"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86"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87" w:author="Haldar, Souvik" w:date="2022-06-25T18:15:00Z">
                  <w:rPr>
                    <w:rFonts w:ascii="Calibri" w:eastAsia="Times New Roman" w:hAnsi="Calibri" w:cs="Calibri"/>
                    <w:color w:val="000000"/>
                    <w:sz w:val="16"/>
                    <w:szCs w:val="16"/>
                    <w:lang w:val="es-ES" w:eastAsia="es-ES"/>
                  </w:rPr>
                </w:rPrChange>
              </w:rPr>
              <w:t>11-03-2022</w:t>
            </w:r>
          </w:p>
        </w:tc>
        <w:tc>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88" w:author="Haldar, Souvik" w:date="2022-06-25T14:49:00Z">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7A96F5C7"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89"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90" w:author="Haldar, Souvik" w:date="2022-06-25T18:15:00Z">
                  <w:rPr>
                    <w:rFonts w:ascii="Calibri" w:eastAsia="Times New Roman" w:hAnsi="Calibri" w:cs="Calibri"/>
                    <w:color w:val="000000"/>
                    <w:sz w:val="16"/>
                    <w:szCs w:val="16"/>
                    <w:lang w:val="es-ES" w:eastAsia="es-ES"/>
                  </w:rPr>
                </w:rPrChange>
              </w:rPr>
              <w:t>2</w:t>
            </w:r>
          </w:p>
        </w:tc>
        <w:tc>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91" w:author="Haldar, Souvik" w:date="2022-06-25T14:49:00Z">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0C5FD9A5"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92"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93" w:author="Haldar, Souvik" w:date="2022-06-25T18:15:00Z">
                  <w:rPr>
                    <w:rFonts w:ascii="Calibri" w:eastAsia="Times New Roman" w:hAnsi="Calibri" w:cs="Calibri"/>
                    <w:color w:val="000000"/>
                    <w:sz w:val="16"/>
                    <w:szCs w:val="16"/>
                    <w:lang w:val="es-ES" w:eastAsia="es-ES"/>
                  </w:rPr>
                </w:rPrChange>
              </w:rPr>
              <w:t>57.4</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94"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542D3647"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95"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96" w:author="Haldar, Souvik" w:date="2022-06-25T18:15:00Z">
                  <w:rPr>
                    <w:rFonts w:ascii="Calibri" w:eastAsia="Times New Roman" w:hAnsi="Calibri" w:cs="Calibri"/>
                    <w:color w:val="000000"/>
                    <w:sz w:val="16"/>
                    <w:szCs w:val="16"/>
                    <w:lang w:val="es-ES" w:eastAsia="es-ES"/>
                  </w:rPr>
                </w:rPrChange>
              </w:rPr>
              <w:t>28.7</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697"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6588297E"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698"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699" w:author="Haldar, Souvik" w:date="2022-06-25T18:15:00Z">
                  <w:rPr>
                    <w:rFonts w:ascii="Calibri" w:eastAsia="Times New Roman" w:hAnsi="Calibri" w:cs="Calibri"/>
                    <w:color w:val="000000"/>
                    <w:sz w:val="16"/>
                    <w:szCs w:val="16"/>
                    <w:lang w:val="es-ES" w:eastAsia="es-ES"/>
                  </w:rPr>
                </w:rPrChange>
              </w:rPr>
              <w:t>15-03-2022</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00"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33ACAF99"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01"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02" w:author="Haldar, Souvik" w:date="2022-06-25T18:15:00Z">
                  <w:rPr>
                    <w:rFonts w:ascii="Calibri" w:eastAsia="Times New Roman" w:hAnsi="Calibri" w:cs="Calibri"/>
                    <w:color w:val="000000"/>
                    <w:sz w:val="16"/>
                    <w:szCs w:val="16"/>
                    <w:lang w:val="es-ES" w:eastAsia="es-ES"/>
                  </w:rPr>
                </w:rPrChange>
              </w:rPr>
              <w:t>4</w:t>
            </w:r>
          </w:p>
        </w:tc>
        <w:tc>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03" w:author="Haldar, Souvik" w:date="2022-06-25T14:49:00Z">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02D95ED9"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04" w:author="Haldar, Souvik" w:date="2022-06-25T18:15:00Z">
                  <w:rPr>
                    <w:rFonts w:ascii="Calibri" w:eastAsia="Times New Roman" w:hAnsi="Calibri" w:cs="Calibri"/>
                    <w:color w:val="000000"/>
                    <w:sz w:val="16"/>
                    <w:szCs w:val="16"/>
                    <w:lang w:val="es-ES" w:eastAsia="es-ES"/>
                  </w:rPr>
                </w:rPrChange>
              </w:rPr>
            </w:pPr>
            <w:proofErr w:type="spellStart"/>
            <w:r w:rsidRPr="000F7EDC">
              <w:rPr>
                <w:rFonts w:asciiTheme="minorHAnsi" w:eastAsia="Times New Roman" w:hAnsiTheme="minorHAnsi" w:cstheme="minorHAnsi"/>
                <w:color w:val="000000"/>
                <w:sz w:val="16"/>
                <w:szCs w:val="16"/>
                <w:lang w:val="es-ES" w:eastAsia="es-ES"/>
                <w:rPrChange w:id="1705" w:author="Haldar, Souvik" w:date="2022-06-25T18:15:00Z">
                  <w:rPr>
                    <w:rFonts w:ascii="Calibri" w:eastAsia="Times New Roman" w:hAnsi="Calibri" w:cs="Calibri"/>
                    <w:color w:val="000000"/>
                    <w:sz w:val="16"/>
                    <w:szCs w:val="16"/>
                    <w:lang w:val="es-ES" w:eastAsia="es-ES"/>
                  </w:rPr>
                </w:rPrChange>
              </w:rPr>
              <w:t>Loyal_regular_consumers_Medium</w:t>
            </w:r>
            <w:proofErr w:type="spellEnd"/>
          </w:p>
        </w:tc>
      </w:tr>
      <w:tr w:rsidR="00651288" w:rsidRPr="000F7EDC" w14:paraId="4CAC1817" w14:textId="77777777" w:rsidTr="001F26D7">
        <w:trPr>
          <w:trHeight w:val="271"/>
          <w:trPrChange w:id="1706" w:author="Haldar, Souvik" w:date="2022-06-25T14:49:00Z">
            <w:trPr>
              <w:trHeight w:val="271"/>
            </w:trPr>
          </w:trPrChange>
        </w:trPr>
        <w:tc>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07" w:author="Haldar, Souvik" w:date="2022-06-25T14:49:00Z">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070CAF3A"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08"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09" w:author="Haldar, Souvik" w:date="2022-06-25T18:15:00Z">
                  <w:rPr>
                    <w:rFonts w:ascii="Calibri" w:eastAsia="Times New Roman" w:hAnsi="Calibri" w:cs="Calibri"/>
                    <w:color w:val="000000"/>
                    <w:sz w:val="16"/>
                    <w:szCs w:val="16"/>
                    <w:lang w:val="es-ES" w:eastAsia="es-ES"/>
                  </w:rPr>
                </w:rPrChange>
              </w:rPr>
              <w:t>00fe08ddebec85c84decd21eea8e1a6</w:t>
            </w:r>
          </w:p>
        </w:tc>
        <w:tc>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10" w:author="Haldar, Souvik" w:date="2022-06-25T14:49:00Z">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0CAAF2AE"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11"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12" w:author="Haldar, Souvik" w:date="2022-06-25T18:15:00Z">
                  <w:rPr>
                    <w:rFonts w:ascii="Calibri" w:eastAsia="Times New Roman" w:hAnsi="Calibri" w:cs="Calibri"/>
                    <w:color w:val="000000"/>
                    <w:sz w:val="16"/>
                    <w:szCs w:val="16"/>
                    <w:lang w:val="es-ES" w:eastAsia="es-ES"/>
                  </w:rPr>
                </w:rPrChange>
              </w:rPr>
              <w:t>05-11-2021</w:t>
            </w:r>
          </w:p>
        </w:tc>
        <w:tc>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13" w:author="Haldar, Souvik" w:date="2022-06-25T14:49:00Z">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152CAFF1"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14"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15" w:author="Haldar, Souvik" w:date="2022-06-25T18:15:00Z">
                  <w:rPr>
                    <w:rFonts w:ascii="Calibri" w:eastAsia="Times New Roman" w:hAnsi="Calibri" w:cs="Calibri"/>
                    <w:color w:val="000000"/>
                    <w:sz w:val="16"/>
                    <w:szCs w:val="16"/>
                    <w:lang w:val="es-ES" w:eastAsia="es-ES"/>
                  </w:rPr>
                </w:rPrChange>
              </w:rPr>
              <w:t>1</w:t>
            </w:r>
          </w:p>
        </w:tc>
        <w:tc>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16" w:author="Haldar, Souvik" w:date="2022-06-25T14:49:00Z">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6E6662E6"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17"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18" w:author="Haldar, Souvik" w:date="2022-06-25T18:15:00Z">
                  <w:rPr>
                    <w:rFonts w:ascii="Calibri" w:eastAsia="Times New Roman" w:hAnsi="Calibri" w:cs="Calibri"/>
                    <w:color w:val="000000"/>
                    <w:sz w:val="16"/>
                    <w:szCs w:val="16"/>
                    <w:lang w:val="es-ES" w:eastAsia="es-ES"/>
                  </w:rPr>
                </w:rPrChange>
              </w:rPr>
              <w:t>29</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19"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68ED1427"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20"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21" w:author="Haldar, Souvik" w:date="2022-06-25T18:15:00Z">
                  <w:rPr>
                    <w:rFonts w:ascii="Calibri" w:eastAsia="Times New Roman" w:hAnsi="Calibri" w:cs="Calibri"/>
                    <w:color w:val="000000"/>
                    <w:sz w:val="16"/>
                    <w:szCs w:val="16"/>
                    <w:lang w:val="es-ES" w:eastAsia="es-ES"/>
                  </w:rPr>
                </w:rPrChange>
              </w:rPr>
              <w:t>29</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22"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6A2B0D15"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23"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24" w:author="Haldar, Souvik" w:date="2022-06-25T18:15:00Z">
                  <w:rPr>
                    <w:rFonts w:ascii="Calibri" w:eastAsia="Times New Roman" w:hAnsi="Calibri" w:cs="Calibri"/>
                    <w:color w:val="000000"/>
                    <w:sz w:val="16"/>
                    <w:szCs w:val="16"/>
                    <w:lang w:val="es-ES" w:eastAsia="es-ES"/>
                  </w:rPr>
                </w:rPrChange>
              </w:rPr>
              <w:t>15-03-2022</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25"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10A1D492"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26"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27" w:author="Haldar, Souvik" w:date="2022-06-25T18:15:00Z">
                  <w:rPr>
                    <w:rFonts w:ascii="Calibri" w:eastAsia="Times New Roman" w:hAnsi="Calibri" w:cs="Calibri"/>
                    <w:color w:val="000000"/>
                    <w:sz w:val="16"/>
                    <w:szCs w:val="16"/>
                    <w:lang w:val="es-ES" w:eastAsia="es-ES"/>
                  </w:rPr>
                </w:rPrChange>
              </w:rPr>
              <w:t>130</w:t>
            </w:r>
          </w:p>
        </w:tc>
        <w:tc>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28" w:author="Haldar, Souvik" w:date="2022-06-25T14:49:00Z">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2B6494C5"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n-IN" w:eastAsia="es-ES"/>
                <w:rPrChange w:id="1729" w:author="Haldar, Souvik" w:date="2022-06-25T18:15:00Z">
                  <w:rPr>
                    <w:rFonts w:ascii="Calibri" w:eastAsia="Times New Roman" w:hAnsi="Calibri" w:cs="Calibri"/>
                    <w:color w:val="000000"/>
                    <w:sz w:val="16"/>
                    <w:szCs w:val="16"/>
                    <w:lang w:val="en-IN" w:eastAsia="es-ES"/>
                  </w:rPr>
                </w:rPrChange>
              </w:rPr>
            </w:pPr>
            <w:proofErr w:type="spellStart"/>
            <w:r w:rsidRPr="000F7EDC">
              <w:rPr>
                <w:rFonts w:asciiTheme="minorHAnsi" w:eastAsia="Times New Roman" w:hAnsiTheme="minorHAnsi" w:cstheme="minorHAnsi"/>
                <w:color w:val="000000"/>
                <w:sz w:val="16"/>
                <w:szCs w:val="16"/>
                <w:lang w:val="en-IN" w:eastAsia="es-ES"/>
                <w:rPrChange w:id="1730" w:author="Haldar, Souvik" w:date="2022-06-25T18:15:00Z">
                  <w:rPr>
                    <w:rFonts w:ascii="Calibri" w:eastAsia="Times New Roman" w:hAnsi="Calibri" w:cs="Calibri"/>
                    <w:color w:val="000000"/>
                    <w:sz w:val="16"/>
                    <w:szCs w:val="16"/>
                    <w:lang w:val="en-IN" w:eastAsia="es-ES"/>
                  </w:rPr>
                </w:rPrChange>
              </w:rPr>
              <w:t>One_timers_at_risk_Medium</w:t>
            </w:r>
            <w:proofErr w:type="spellEnd"/>
          </w:p>
        </w:tc>
      </w:tr>
      <w:tr w:rsidR="00651288" w:rsidRPr="000F7EDC" w14:paraId="722D1021" w14:textId="77777777" w:rsidTr="001F26D7">
        <w:trPr>
          <w:trHeight w:val="271"/>
          <w:trPrChange w:id="1731" w:author="Haldar, Souvik" w:date="2022-06-25T14:49:00Z">
            <w:trPr>
              <w:trHeight w:val="271"/>
            </w:trPr>
          </w:trPrChange>
        </w:trPr>
        <w:tc>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32" w:author="Haldar, Souvik" w:date="2022-06-25T14:49:00Z">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012511FC"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33"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34" w:author="Haldar, Souvik" w:date="2022-06-25T18:15:00Z">
                  <w:rPr>
                    <w:rFonts w:ascii="Calibri" w:eastAsia="Times New Roman" w:hAnsi="Calibri" w:cs="Calibri"/>
                    <w:color w:val="000000"/>
                    <w:sz w:val="16"/>
                    <w:szCs w:val="16"/>
                    <w:lang w:val="es-ES" w:eastAsia="es-ES"/>
                  </w:rPr>
                </w:rPrChange>
              </w:rPr>
              <w:t>010576eaa84edf7467607017a14c727</w:t>
            </w:r>
          </w:p>
        </w:tc>
        <w:tc>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35" w:author="Haldar, Souvik" w:date="2022-06-25T14:49:00Z">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062FAC0B"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36"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37" w:author="Haldar, Souvik" w:date="2022-06-25T18:15:00Z">
                  <w:rPr>
                    <w:rFonts w:ascii="Calibri" w:eastAsia="Times New Roman" w:hAnsi="Calibri" w:cs="Calibri"/>
                    <w:color w:val="000000"/>
                    <w:sz w:val="16"/>
                    <w:szCs w:val="16"/>
                    <w:lang w:val="es-ES" w:eastAsia="es-ES"/>
                  </w:rPr>
                </w:rPrChange>
              </w:rPr>
              <w:t>30-06-2021</w:t>
            </w:r>
          </w:p>
        </w:tc>
        <w:tc>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38" w:author="Haldar, Souvik" w:date="2022-06-25T14:49:00Z">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6DE7DE03"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39"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40" w:author="Haldar, Souvik" w:date="2022-06-25T18:15:00Z">
                  <w:rPr>
                    <w:rFonts w:ascii="Calibri" w:eastAsia="Times New Roman" w:hAnsi="Calibri" w:cs="Calibri"/>
                    <w:color w:val="000000"/>
                    <w:sz w:val="16"/>
                    <w:szCs w:val="16"/>
                    <w:lang w:val="es-ES" w:eastAsia="es-ES"/>
                  </w:rPr>
                </w:rPrChange>
              </w:rPr>
              <w:t>1</w:t>
            </w:r>
          </w:p>
        </w:tc>
        <w:tc>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41" w:author="Haldar, Souvik" w:date="2022-06-25T14:49:00Z">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733D1161"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42"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43" w:author="Haldar, Souvik" w:date="2022-06-25T18:15:00Z">
                  <w:rPr>
                    <w:rFonts w:ascii="Calibri" w:eastAsia="Times New Roman" w:hAnsi="Calibri" w:cs="Calibri"/>
                    <w:color w:val="000000"/>
                    <w:sz w:val="16"/>
                    <w:szCs w:val="16"/>
                    <w:lang w:val="es-ES" w:eastAsia="es-ES"/>
                  </w:rPr>
                </w:rPrChange>
              </w:rPr>
              <w:t>20</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44"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08D0B399"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45"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46" w:author="Haldar, Souvik" w:date="2022-06-25T18:15:00Z">
                  <w:rPr>
                    <w:rFonts w:ascii="Calibri" w:eastAsia="Times New Roman" w:hAnsi="Calibri" w:cs="Calibri"/>
                    <w:color w:val="000000"/>
                    <w:sz w:val="16"/>
                    <w:szCs w:val="16"/>
                    <w:lang w:val="es-ES" w:eastAsia="es-ES"/>
                  </w:rPr>
                </w:rPrChange>
              </w:rPr>
              <w:t>20</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47"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4986A3B6"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48"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49" w:author="Haldar, Souvik" w:date="2022-06-25T18:15:00Z">
                  <w:rPr>
                    <w:rFonts w:ascii="Calibri" w:eastAsia="Times New Roman" w:hAnsi="Calibri" w:cs="Calibri"/>
                    <w:color w:val="000000"/>
                    <w:sz w:val="16"/>
                    <w:szCs w:val="16"/>
                    <w:lang w:val="es-ES" w:eastAsia="es-ES"/>
                  </w:rPr>
                </w:rPrChange>
              </w:rPr>
              <w:t>15-03-2022</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50"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4D43609F"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51"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52" w:author="Haldar, Souvik" w:date="2022-06-25T18:15:00Z">
                  <w:rPr>
                    <w:rFonts w:ascii="Calibri" w:eastAsia="Times New Roman" w:hAnsi="Calibri" w:cs="Calibri"/>
                    <w:color w:val="000000"/>
                    <w:sz w:val="16"/>
                    <w:szCs w:val="16"/>
                    <w:lang w:val="es-ES" w:eastAsia="es-ES"/>
                  </w:rPr>
                </w:rPrChange>
              </w:rPr>
              <w:t>258</w:t>
            </w:r>
          </w:p>
        </w:tc>
        <w:tc>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53" w:author="Haldar, Souvik" w:date="2022-06-25T14:49:00Z">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2CDE95FF"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54" w:author="Haldar, Souvik" w:date="2022-06-25T18:15:00Z">
                  <w:rPr>
                    <w:rFonts w:ascii="Calibri" w:eastAsia="Times New Roman" w:hAnsi="Calibri" w:cs="Calibri"/>
                    <w:color w:val="000000"/>
                    <w:sz w:val="16"/>
                    <w:szCs w:val="16"/>
                    <w:lang w:val="es-ES" w:eastAsia="es-ES"/>
                  </w:rPr>
                </w:rPrChange>
              </w:rPr>
            </w:pPr>
            <w:proofErr w:type="spellStart"/>
            <w:r w:rsidRPr="000F7EDC">
              <w:rPr>
                <w:rFonts w:asciiTheme="minorHAnsi" w:eastAsia="Times New Roman" w:hAnsiTheme="minorHAnsi" w:cstheme="minorHAnsi"/>
                <w:color w:val="000000"/>
                <w:sz w:val="16"/>
                <w:szCs w:val="16"/>
                <w:lang w:val="es-ES" w:eastAsia="es-ES"/>
                <w:rPrChange w:id="1755" w:author="Haldar, Souvik" w:date="2022-06-25T18:15:00Z">
                  <w:rPr>
                    <w:rFonts w:ascii="Calibri" w:eastAsia="Times New Roman" w:hAnsi="Calibri" w:cs="Calibri"/>
                    <w:color w:val="000000"/>
                    <w:sz w:val="16"/>
                    <w:szCs w:val="16"/>
                    <w:lang w:val="es-ES" w:eastAsia="es-ES"/>
                  </w:rPr>
                </w:rPrChange>
              </w:rPr>
              <w:t>One-timers_Churners_Low</w:t>
            </w:r>
            <w:proofErr w:type="spellEnd"/>
          </w:p>
        </w:tc>
      </w:tr>
      <w:tr w:rsidR="00651288" w:rsidRPr="000F7EDC" w14:paraId="1F4B2A9D" w14:textId="77777777" w:rsidTr="001F26D7">
        <w:trPr>
          <w:trHeight w:val="271"/>
          <w:trPrChange w:id="1756" w:author="Haldar, Souvik" w:date="2022-06-25T14:49:00Z">
            <w:trPr>
              <w:trHeight w:val="271"/>
            </w:trPr>
          </w:trPrChange>
        </w:trPr>
        <w:tc>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57" w:author="Haldar, Souvik" w:date="2022-06-25T14:49:00Z">
              <w:tcPr>
                <w:tcW w:w="124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45D0C08B"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58"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59" w:author="Haldar, Souvik" w:date="2022-06-25T18:15:00Z">
                  <w:rPr>
                    <w:rFonts w:ascii="Calibri" w:eastAsia="Times New Roman" w:hAnsi="Calibri" w:cs="Calibri"/>
                    <w:color w:val="000000"/>
                    <w:sz w:val="16"/>
                    <w:szCs w:val="16"/>
                    <w:lang w:val="es-ES" w:eastAsia="es-ES"/>
                  </w:rPr>
                </w:rPrChange>
              </w:rPr>
              <w:t>010e43da5929719065aa053a83c21b9</w:t>
            </w:r>
          </w:p>
        </w:tc>
        <w:tc>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60" w:author="Haldar, Souvik" w:date="2022-06-25T14:49:00Z">
              <w:tcPr>
                <w:tcW w:w="1271"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74776664"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61"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62" w:author="Haldar, Souvik" w:date="2022-06-25T18:15:00Z">
                  <w:rPr>
                    <w:rFonts w:ascii="Calibri" w:eastAsia="Times New Roman" w:hAnsi="Calibri" w:cs="Calibri"/>
                    <w:color w:val="000000"/>
                    <w:sz w:val="16"/>
                    <w:szCs w:val="16"/>
                    <w:lang w:val="es-ES" w:eastAsia="es-ES"/>
                  </w:rPr>
                </w:rPrChange>
              </w:rPr>
              <w:t>12-08-2021</w:t>
            </w:r>
          </w:p>
        </w:tc>
        <w:tc>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63" w:author="Haldar, Souvik" w:date="2022-06-25T14:49:00Z">
              <w:tcPr>
                <w:tcW w:w="86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239FF8A0"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64"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65" w:author="Haldar, Souvik" w:date="2022-06-25T18:15:00Z">
                  <w:rPr>
                    <w:rFonts w:ascii="Calibri" w:eastAsia="Times New Roman" w:hAnsi="Calibri" w:cs="Calibri"/>
                    <w:color w:val="000000"/>
                    <w:sz w:val="16"/>
                    <w:szCs w:val="16"/>
                    <w:lang w:val="es-ES" w:eastAsia="es-ES"/>
                  </w:rPr>
                </w:rPrChange>
              </w:rPr>
              <w:t>2</w:t>
            </w:r>
          </w:p>
        </w:tc>
        <w:tc>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66" w:author="Haldar, Souvik" w:date="2022-06-25T14:49:00Z">
              <w:tcPr>
                <w:tcW w:w="1127"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4B11D3FD"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67"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68" w:author="Haldar, Souvik" w:date="2022-06-25T18:15:00Z">
                  <w:rPr>
                    <w:rFonts w:ascii="Calibri" w:eastAsia="Times New Roman" w:hAnsi="Calibri" w:cs="Calibri"/>
                    <w:color w:val="000000"/>
                    <w:sz w:val="16"/>
                    <w:szCs w:val="16"/>
                    <w:lang w:val="es-ES" w:eastAsia="es-ES"/>
                  </w:rPr>
                </w:rPrChange>
              </w:rPr>
              <w:t>47</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69"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05FE5DCA"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70"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71" w:author="Haldar, Souvik" w:date="2022-06-25T18:15:00Z">
                  <w:rPr>
                    <w:rFonts w:ascii="Calibri" w:eastAsia="Times New Roman" w:hAnsi="Calibri" w:cs="Calibri"/>
                    <w:color w:val="000000"/>
                    <w:sz w:val="16"/>
                    <w:szCs w:val="16"/>
                    <w:lang w:val="es-ES" w:eastAsia="es-ES"/>
                  </w:rPr>
                </w:rPrChange>
              </w:rPr>
              <w:t>23.5</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72"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0A60CFCC"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73"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74" w:author="Haldar, Souvik" w:date="2022-06-25T18:15:00Z">
                  <w:rPr>
                    <w:rFonts w:ascii="Calibri" w:eastAsia="Times New Roman" w:hAnsi="Calibri" w:cs="Calibri"/>
                    <w:color w:val="000000"/>
                    <w:sz w:val="16"/>
                    <w:szCs w:val="16"/>
                    <w:lang w:val="es-ES" w:eastAsia="es-ES"/>
                  </w:rPr>
                </w:rPrChange>
              </w:rPr>
              <w:t>15-03-2022</w:t>
            </w:r>
          </w:p>
        </w:tc>
        <w:tc>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75" w:author="Haldar, Souvik" w:date="2022-06-25T14:49:00Z">
              <w:tcPr>
                <w:tcW w:w="1126"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3F108E8A"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s-ES" w:eastAsia="es-ES"/>
                <w:rPrChange w:id="1776" w:author="Haldar, Souvik" w:date="2022-06-25T18:15:00Z">
                  <w:rPr>
                    <w:rFonts w:ascii="Calibri" w:eastAsia="Times New Roman" w:hAnsi="Calibri" w:cs="Calibri"/>
                    <w:color w:val="000000"/>
                    <w:sz w:val="16"/>
                    <w:szCs w:val="16"/>
                    <w:lang w:val="es-ES" w:eastAsia="es-ES"/>
                  </w:rPr>
                </w:rPrChange>
              </w:rPr>
            </w:pPr>
            <w:r w:rsidRPr="000F7EDC">
              <w:rPr>
                <w:rFonts w:asciiTheme="minorHAnsi" w:eastAsia="Times New Roman" w:hAnsiTheme="minorHAnsi" w:cstheme="minorHAnsi"/>
                <w:color w:val="000000"/>
                <w:sz w:val="16"/>
                <w:szCs w:val="16"/>
                <w:lang w:val="es-ES" w:eastAsia="es-ES"/>
                <w:rPrChange w:id="1777" w:author="Haldar, Souvik" w:date="2022-06-25T18:15:00Z">
                  <w:rPr>
                    <w:rFonts w:ascii="Calibri" w:eastAsia="Times New Roman" w:hAnsi="Calibri" w:cs="Calibri"/>
                    <w:color w:val="000000"/>
                    <w:sz w:val="16"/>
                    <w:szCs w:val="16"/>
                    <w:lang w:val="es-ES" w:eastAsia="es-ES"/>
                  </w:rPr>
                </w:rPrChange>
              </w:rPr>
              <w:t>215</w:t>
            </w:r>
          </w:p>
        </w:tc>
        <w:tc>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Change w:id="1778" w:author="Haldar, Souvik" w:date="2022-06-25T14:49:00Z">
              <w:tcPr>
                <w:tcW w:w="2268" w:type="dxa"/>
                <w:tcBorders>
                  <w:top w:val="single" w:sz="6" w:space="0" w:color="D4D4D4"/>
                  <w:left w:val="single" w:sz="6" w:space="0" w:color="D4D4D4"/>
                  <w:bottom w:val="single" w:sz="6" w:space="0" w:color="D4D4D4"/>
                  <w:right w:val="single" w:sz="6" w:space="0" w:color="D4D4D4"/>
                </w:tcBorders>
                <w:shd w:val="clear" w:color="auto" w:fill="FFFFFF"/>
                <w:vAlign w:val="bottom"/>
                <w:hideMark/>
              </w:tcPr>
            </w:tcPrChange>
          </w:tcPr>
          <w:p w14:paraId="79391E45" w14:textId="77777777" w:rsidR="00651288" w:rsidRPr="000F7EDC" w:rsidRDefault="00651288" w:rsidP="001F26D7">
            <w:pPr>
              <w:spacing w:after="0" w:line="240" w:lineRule="auto"/>
              <w:jc w:val="center"/>
              <w:rPr>
                <w:rFonts w:asciiTheme="minorHAnsi" w:eastAsia="Times New Roman" w:hAnsiTheme="minorHAnsi" w:cstheme="minorHAnsi"/>
                <w:color w:val="000000"/>
                <w:sz w:val="16"/>
                <w:szCs w:val="16"/>
                <w:lang w:val="en-IN" w:eastAsia="es-ES"/>
                <w:rPrChange w:id="1779" w:author="Haldar, Souvik" w:date="2022-06-25T18:15:00Z">
                  <w:rPr>
                    <w:rFonts w:ascii="Calibri" w:eastAsia="Times New Roman" w:hAnsi="Calibri" w:cs="Calibri"/>
                    <w:color w:val="000000"/>
                    <w:sz w:val="16"/>
                    <w:szCs w:val="16"/>
                    <w:lang w:val="en-IN" w:eastAsia="es-ES"/>
                  </w:rPr>
                </w:rPrChange>
              </w:rPr>
            </w:pPr>
            <w:r w:rsidRPr="000F7EDC">
              <w:rPr>
                <w:rFonts w:asciiTheme="minorHAnsi" w:eastAsia="Times New Roman" w:hAnsiTheme="minorHAnsi" w:cstheme="minorHAnsi"/>
                <w:color w:val="000000"/>
                <w:sz w:val="16"/>
                <w:szCs w:val="16"/>
                <w:lang w:val="en-IN" w:eastAsia="es-ES"/>
                <w:rPrChange w:id="1780" w:author="Haldar, Souvik" w:date="2022-06-25T18:15:00Z">
                  <w:rPr>
                    <w:rFonts w:ascii="Calibri" w:eastAsia="Times New Roman" w:hAnsi="Calibri" w:cs="Calibri"/>
                    <w:color w:val="000000"/>
                    <w:sz w:val="16"/>
                    <w:szCs w:val="16"/>
                    <w:lang w:val="en-IN" w:eastAsia="es-ES"/>
                  </w:rPr>
                </w:rPrChange>
              </w:rPr>
              <w:t>Ex-</w:t>
            </w:r>
            <w:proofErr w:type="spellStart"/>
            <w:r w:rsidRPr="000F7EDC">
              <w:rPr>
                <w:rFonts w:asciiTheme="minorHAnsi" w:eastAsia="Times New Roman" w:hAnsiTheme="minorHAnsi" w:cstheme="minorHAnsi"/>
                <w:color w:val="000000"/>
                <w:sz w:val="16"/>
                <w:szCs w:val="16"/>
                <w:lang w:val="en-IN" w:eastAsia="es-ES"/>
                <w:rPrChange w:id="1781" w:author="Haldar, Souvik" w:date="2022-06-25T18:15:00Z">
                  <w:rPr>
                    <w:rFonts w:ascii="Calibri" w:eastAsia="Times New Roman" w:hAnsi="Calibri" w:cs="Calibri"/>
                    <w:color w:val="000000"/>
                    <w:sz w:val="16"/>
                    <w:szCs w:val="16"/>
                    <w:lang w:val="en-IN" w:eastAsia="es-ES"/>
                  </w:rPr>
                </w:rPrChange>
              </w:rPr>
              <w:t>Loyal_regular_consumers_Low</w:t>
            </w:r>
            <w:proofErr w:type="spellEnd"/>
          </w:p>
        </w:tc>
      </w:tr>
    </w:tbl>
    <w:p w14:paraId="6E95BBFB" w14:textId="14E0C6BE" w:rsidR="005A4015" w:rsidRDefault="005A4015" w:rsidP="00CA4CB2">
      <w:pPr>
        <w:rPr>
          <w:rFonts w:asciiTheme="minorHAnsi" w:hAnsiTheme="minorHAnsi" w:cstheme="minorHAnsi"/>
        </w:rPr>
      </w:pPr>
    </w:p>
    <w:p w14:paraId="208C1A6D" w14:textId="222C0BCF" w:rsidR="00224C45" w:rsidRDefault="00224C45" w:rsidP="00CA4CB2">
      <w:pPr>
        <w:rPr>
          <w:rFonts w:asciiTheme="minorHAnsi" w:hAnsiTheme="minorHAnsi" w:cstheme="minorHAnsi"/>
        </w:rPr>
      </w:pPr>
    </w:p>
    <w:p w14:paraId="0ECDC8D6" w14:textId="77777777" w:rsidR="00224C45" w:rsidRPr="000F7EDC" w:rsidRDefault="00224C45" w:rsidP="00CA4CB2">
      <w:pPr>
        <w:rPr>
          <w:rFonts w:asciiTheme="minorHAnsi" w:hAnsiTheme="minorHAnsi" w:cstheme="minorHAnsi"/>
          <w:rPrChange w:id="1782" w:author="Haldar, Souvik" w:date="2022-06-25T18:15:00Z">
            <w:rPr/>
          </w:rPrChange>
        </w:rPr>
      </w:pPr>
    </w:p>
    <w:p w14:paraId="0FB4E43F" w14:textId="054B6818" w:rsidR="00A03841" w:rsidRPr="00232F29" w:rsidRDefault="00115ADB" w:rsidP="00232F29">
      <w:pPr>
        <w:pStyle w:val="Heading1"/>
        <w:numPr>
          <w:ilvl w:val="0"/>
          <w:numId w:val="1"/>
        </w:numPr>
        <w:spacing w:before="240" w:line="259" w:lineRule="auto"/>
        <w:ind w:left="630"/>
        <w:rPr>
          <w:b w:val="0"/>
          <w:bCs w:val="0"/>
          <w:sz w:val="44"/>
          <w:szCs w:val="44"/>
          <w:rPrChange w:id="1783" w:author="Haldar, Souvik" w:date="2022-06-25T18:19:00Z">
            <w:rPr>
              <w:rFonts w:ascii="Georgia" w:hAnsi="Georgia"/>
              <w:b w:val="0"/>
              <w:color w:val="7ECEAA"/>
              <w:sz w:val="46"/>
              <w:szCs w:val="46"/>
              <w:lang w:val="en-US"/>
            </w:rPr>
          </w:rPrChange>
        </w:rPr>
        <w:pPrChange w:id="1784" w:author="Haldar, Souvik" w:date="2022-06-25T18:19:00Z">
          <w:pPr>
            <w:pStyle w:val="Heading1"/>
            <w:numPr>
              <w:numId w:val="1"/>
            </w:numPr>
            <w:spacing w:line="240" w:lineRule="auto"/>
            <w:ind w:left="567" w:hanging="567"/>
          </w:pPr>
        </w:pPrChange>
      </w:pPr>
      <w:bookmarkStart w:id="1785" w:name="_Toc106620898"/>
      <w:del w:id="1786" w:author="Haldar, Souvik" w:date="2022-06-25T18:17:00Z">
        <w:r w:rsidRPr="00232F29" w:rsidDel="000F7EDC">
          <w:rPr>
            <w:b w:val="0"/>
            <w:bCs w:val="0"/>
            <w:sz w:val="44"/>
            <w:szCs w:val="44"/>
            <w:rPrChange w:id="1787" w:author="Haldar, Souvik" w:date="2022-06-25T18:19:00Z">
              <w:rPr>
                <w:rFonts w:ascii="Georgia" w:hAnsi="Georgia"/>
                <w:b w:val="0"/>
                <w:color w:val="7ECEAA"/>
                <w:sz w:val="46"/>
                <w:szCs w:val="46"/>
                <w:lang w:val="en-US"/>
              </w:rPr>
            </w:rPrChange>
          </w:rPr>
          <w:lastRenderedPageBreak/>
          <w:delText xml:space="preserve">RFM </w:delText>
        </w:r>
      </w:del>
      <w:r w:rsidRPr="00232F29">
        <w:rPr>
          <w:b w:val="0"/>
          <w:bCs w:val="0"/>
          <w:sz w:val="44"/>
          <w:szCs w:val="44"/>
          <w:rPrChange w:id="1788" w:author="Haldar, Souvik" w:date="2022-06-25T18:19:00Z">
            <w:rPr>
              <w:rFonts w:ascii="Georgia" w:hAnsi="Georgia"/>
              <w:b w:val="0"/>
              <w:color w:val="7ECEAA"/>
              <w:sz w:val="46"/>
              <w:szCs w:val="46"/>
              <w:lang w:val="en-US"/>
            </w:rPr>
          </w:rPrChange>
        </w:rPr>
        <w:t>Code Module</w:t>
      </w:r>
      <w:bookmarkEnd w:id="1785"/>
    </w:p>
    <w:p w14:paraId="61993BE0" w14:textId="1CFA10C2" w:rsidR="00115ADB" w:rsidRPr="000F7EDC" w:rsidRDefault="00224C45" w:rsidP="00115ADB">
      <w:pPr>
        <w:pStyle w:val="Heading2"/>
        <w:rPr>
          <w:rFonts w:asciiTheme="minorHAnsi" w:eastAsia="Times New Roman" w:hAnsiTheme="minorHAnsi" w:cstheme="minorHAnsi"/>
          <w:b w:val="0"/>
          <w:i/>
          <w:color w:val="8F9195"/>
          <w:sz w:val="36"/>
          <w:szCs w:val="36"/>
          <w:lang w:val="en-GB"/>
          <w:rPrChange w:id="1789" w:author="Haldar, Souvik" w:date="2022-06-25T18:15:00Z">
            <w:rPr>
              <w:rFonts w:ascii="Georgia" w:eastAsia="Times New Roman" w:hAnsi="Georgia"/>
              <w:b w:val="0"/>
              <w:i/>
              <w:color w:val="8F9195"/>
              <w:sz w:val="36"/>
              <w:szCs w:val="36"/>
              <w:lang w:val="en-GB"/>
            </w:rPr>
          </w:rPrChange>
        </w:rPr>
      </w:pPr>
      <w:bookmarkStart w:id="1790" w:name="_Toc106620899"/>
      <w:r>
        <w:rPr>
          <w:noProof/>
          <w:sz w:val="28"/>
          <w:szCs w:val="28"/>
        </w:rPr>
        <w:drawing>
          <wp:anchor distT="0" distB="0" distL="114300" distR="114300" simplePos="0" relativeHeight="251659264" behindDoc="0" locked="0" layoutInCell="1" allowOverlap="1" wp14:anchorId="432E817E" wp14:editId="4061B5B9">
            <wp:simplePos x="0" y="0"/>
            <wp:positionH relativeFrom="margin">
              <wp:align>center</wp:align>
            </wp:positionH>
            <wp:positionV relativeFrom="paragraph">
              <wp:posOffset>140970</wp:posOffset>
            </wp:positionV>
            <wp:extent cx="6527800" cy="3632200"/>
            <wp:effectExtent l="0" t="0" r="25400" b="0"/>
            <wp:wrapThrough wrapText="bothSides">
              <wp:wrapPolygon edited="0">
                <wp:start x="6871" y="5324"/>
                <wp:lineTo x="6871" y="7364"/>
                <wp:lineTo x="0" y="7930"/>
                <wp:lineTo x="0" y="10536"/>
                <wp:lineTo x="126" y="11895"/>
                <wp:lineTo x="315" y="12801"/>
                <wp:lineTo x="441" y="13368"/>
                <wp:lineTo x="4034" y="14614"/>
                <wp:lineTo x="5484" y="14841"/>
                <wp:lineTo x="5736" y="16087"/>
                <wp:lineTo x="5799" y="16313"/>
                <wp:lineTo x="19604" y="16313"/>
                <wp:lineTo x="19604" y="14614"/>
                <wp:lineTo x="21621" y="13368"/>
                <wp:lineTo x="21621" y="11102"/>
                <wp:lineTo x="16326" y="9176"/>
                <wp:lineTo x="16452" y="8157"/>
                <wp:lineTo x="14876" y="7817"/>
                <wp:lineTo x="9329" y="7364"/>
                <wp:lineTo x="9329" y="5324"/>
                <wp:lineTo x="6871" y="5324"/>
              </wp:wrapPolygon>
            </wp:wrapThrough>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115ADB" w:rsidRPr="000F7EDC">
        <w:rPr>
          <w:rFonts w:asciiTheme="minorHAnsi" w:eastAsia="Times New Roman" w:hAnsiTheme="minorHAnsi" w:cstheme="minorHAnsi"/>
          <w:b w:val="0"/>
          <w:i/>
          <w:color w:val="8F9195"/>
          <w:sz w:val="36"/>
          <w:szCs w:val="36"/>
          <w:lang w:val="en-GB"/>
          <w:rPrChange w:id="1791" w:author="Haldar, Souvik" w:date="2022-06-25T18:15:00Z">
            <w:rPr>
              <w:rFonts w:ascii="Georgia" w:eastAsia="Times New Roman" w:hAnsi="Georgia"/>
              <w:b w:val="0"/>
              <w:i/>
              <w:color w:val="8F9195"/>
              <w:sz w:val="36"/>
              <w:szCs w:val="36"/>
              <w:lang w:val="en-GB"/>
            </w:rPr>
          </w:rPrChange>
        </w:rPr>
        <w:t>Folder structure</w:t>
      </w:r>
      <w:bookmarkEnd w:id="1790"/>
    </w:p>
    <w:p w14:paraId="4881D897" w14:textId="786A3181" w:rsidR="00104E09" w:rsidRDefault="00104E09" w:rsidP="00104E09">
      <w:pPr>
        <w:rPr>
          <w:rFonts w:asciiTheme="minorHAnsi" w:hAnsiTheme="minorHAnsi" w:cstheme="minorHAnsi"/>
        </w:rPr>
      </w:pPr>
    </w:p>
    <w:p w14:paraId="4A5046C8" w14:textId="04B85674" w:rsidR="00224C45" w:rsidRDefault="00224C45" w:rsidP="00104E09">
      <w:pPr>
        <w:rPr>
          <w:rFonts w:asciiTheme="minorHAnsi" w:hAnsiTheme="minorHAnsi" w:cstheme="minorHAnsi"/>
        </w:rPr>
      </w:pPr>
    </w:p>
    <w:p w14:paraId="2ED953EB" w14:textId="77777777" w:rsidR="00224C45" w:rsidRDefault="00224C45" w:rsidP="00104E09">
      <w:pPr>
        <w:rPr>
          <w:rFonts w:asciiTheme="minorHAnsi" w:hAnsiTheme="minorHAnsi" w:cstheme="minorHAnsi"/>
        </w:rPr>
      </w:pPr>
    </w:p>
    <w:p w14:paraId="416545E4" w14:textId="7CED0A84" w:rsidR="00224C45" w:rsidRDefault="00224C45" w:rsidP="00104E09">
      <w:pPr>
        <w:rPr>
          <w:rFonts w:asciiTheme="minorHAnsi" w:hAnsiTheme="minorHAnsi" w:cstheme="minorHAnsi"/>
        </w:rPr>
      </w:pPr>
    </w:p>
    <w:p w14:paraId="2CB96FB4" w14:textId="52092747" w:rsidR="00224C45" w:rsidRDefault="00224C45" w:rsidP="00104E09">
      <w:pPr>
        <w:rPr>
          <w:rFonts w:asciiTheme="minorHAnsi" w:hAnsiTheme="minorHAnsi" w:cstheme="minorHAnsi"/>
        </w:rPr>
      </w:pPr>
    </w:p>
    <w:p w14:paraId="4434A2DD" w14:textId="6684F726" w:rsidR="00224C45" w:rsidRDefault="00224C45" w:rsidP="00104E09">
      <w:pPr>
        <w:rPr>
          <w:rFonts w:asciiTheme="minorHAnsi" w:hAnsiTheme="minorHAnsi" w:cstheme="minorHAnsi"/>
        </w:rPr>
      </w:pPr>
    </w:p>
    <w:p w14:paraId="160A618C" w14:textId="6194FD9D" w:rsidR="00224C45" w:rsidRDefault="00224C45" w:rsidP="00104E09">
      <w:pPr>
        <w:rPr>
          <w:rFonts w:asciiTheme="minorHAnsi" w:hAnsiTheme="minorHAnsi" w:cstheme="minorHAnsi"/>
        </w:rPr>
      </w:pPr>
    </w:p>
    <w:p w14:paraId="2BD263E0" w14:textId="57106356" w:rsidR="00224C45" w:rsidRDefault="00224C45" w:rsidP="00104E09">
      <w:pPr>
        <w:rPr>
          <w:rFonts w:asciiTheme="minorHAnsi" w:hAnsiTheme="minorHAnsi" w:cstheme="minorHAnsi"/>
        </w:rPr>
      </w:pPr>
    </w:p>
    <w:p w14:paraId="2ABFABB1" w14:textId="6888114C" w:rsidR="00224C45" w:rsidRDefault="00224C45" w:rsidP="00104E09">
      <w:pPr>
        <w:rPr>
          <w:rFonts w:asciiTheme="minorHAnsi" w:hAnsiTheme="minorHAnsi" w:cstheme="minorHAnsi"/>
        </w:rPr>
      </w:pPr>
    </w:p>
    <w:p w14:paraId="470C8D84" w14:textId="77777777" w:rsidR="00224C45" w:rsidRPr="000F7EDC" w:rsidRDefault="00224C45" w:rsidP="00104E09">
      <w:pPr>
        <w:rPr>
          <w:rFonts w:asciiTheme="minorHAnsi" w:hAnsiTheme="minorHAnsi" w:cstheme="minorHAnsi"/>
          <w:rPrChange w:id="1792" w:author="Haldar, Souvik" w:date="2022-06-25T18:15:00Z">
            <w:rPr/>
          </w:rPrChange>
        </w:rPr>
      </w:pPr>
    </w:p>
    <w:p w14:paraId="4B95A5C8" w14:textId="2BBD704C" w:rsidR="00115ADB" w:rsidRPr="000F7EDC" w:rsidRDefault="00115ADB" w:rsidP="00115ADB">
      <w:pPr>
        <w:pStyle w:val="Heading2"/>
        <w:rPr>
          <w:rFonts w:asciiTheme="minorHAnsi" w:eastAsia="Times New Roman" w:hAnsiTheme="minorHAnsi" w:cstheme="minorHAnsi"/>
          <w:b w:val="0"/>
          <w:i/>
          <w:color w:val="8F9195"/>
          <w:sz w:val="36"/>
          <w:szCs w:val="36"/>
          <w:lang w:val="en-GB"/>
          <w:rPrChange w:id="1793" w:author="Haldar, Souvik" w:date="2022-06-25T18:15:00Z">
            <w:rPr>
              <w:rFonts w:ascii="Georgia" w:eastAsia="Times New Roman" w:hAnsi="Georgia"/>
              <w:b w:val="0"/>
              <w:i/>
              <w:color w:val="8F9195"/>
              <w:sz w:val="36"/>
              <w:szCs w:val="36"/>
              <w:lang w:val="en-GB"/>
            </w:rPr>
          </w:rPrChange>
        </w:rPr>
      </w:pPr>
      <w:bookmarkStart w:id="1794" w:name="_Toc106620900"/>
      <w:proofErr w:type="spellStart"/>
      <w:r w:rsidRPr="000F7EDC">
        <w:rPr>
          <w:rFonts w:asciiTheme="minorHAnsi" w:eastAsia="Times New Roman" w:hAnsiTheme="minorHAnsi" w:cstheme="minorHAnsi"/>
          <w:b w:val="0"/>
          <w:i/>
          <w:color w:val="8F9195"/>
          <w:sz w:val="36"/>
          <w:szCs w:val="36"/>
          <w:lang w:val="en-GB"/>
          <w:rPrChange w:id="1795" w:author="Haldar, Souvik" w:date="2022-06-25T18:15:00Z">
            <w:rPr>
              <w:rFonts w:ascii="Georgia" w:eastAsia="Times New Roman" w:hAnsi="Georgia"/>
              <w:b w:val="0"/>
              <w:i/>
              <w:color w:val="8F9195"/>
              <w:sz w:val="36"/>
              <w:szCs w:val="36"/>
              <w:lang w:val="en-GB"/>
            </w:rPr>
          </w:rPrChange>
        </w:rPr>
        <w:t>RFMAnalyzerConfig</w:t>
      </w:r>
      <w:bookmarkEnd w:id="1794"/>
      <w:proofErr w:type="spellEnd"/>
    </w:p>
    <w:p w14:paraId="1D89EF19" w14:textId="335ED418" w:rsidR="00115ADB" w:rsidRPr="00DF40A0" w:rsidRDefault="00115ADB" w:rsidP="00115ADB">
      <w:pPr>
        <w:spacing w:line="240" w:lineRule="auto"/>
        <w:jc w:val="both"/>
        <w:rPr>
          <w:rFonts w:asciiTheme="minorHAnsi" w:eastAsia="Times New Roman" w:hAnsiTheme="minorHAnsi" w:cstheme="minorHAnsi"/>
          <w:sz w:val="24"/>
          <w:szCs w:val="24"/>
          <w:rPrChange w:id="1796" w:author="Haldar, Souvik" w:date="2022-06-25T18:15:00Z">
            <w:rPr>
              <w:rFonts w:eastAsia="Times New Roman"/>
              <w:sz w:val="22"/>
            </w:rPr>
          </w:rPrChange>
        </w:rPr>
      </w:pPr>
      <w:r w:rsidRPr="00DF40A0">
        <w:rPr>
          <w:rFonts w:asciiTheme="minorHAnsi" w:eastAsia="Times New Roman" w:hAnsiTheme="minorHAnsi" w:cstheme="minorHAnsi"/>
          <w:sz w:val="24"/>
          <w:szCs w:val="24"/>
          <w:rPrChange w:id="1797" w:author="Haldar, Souvik" w:date="2022-06-25T18:15:00Z">
            <w:rPr>
              <w:rFonts w:eastAsia="Times New Roman"/>
              <w:sz w:val="22"/>
            </w:rPr>
          </w:rPrChange>
        </w:rPr>
        <w:t xml:space="preserve">This class belongs to </w:t>
      </w:r>
      <w:r w:rsidR="002B1BD3" w:rsidRPr="00DF40A0">
        <w:rPr>
          <w:rFonts w:asciiTheme="minorHAnsi" w:eastAsia="Times New Roman" w:hAnsiTheme="minorHAnsi" w:cstheme="minorHAnsi"/>
          <w:sz w:val="24"/>
          <w:szCs w:val="24"/>
          <w:rPrChange w:id="1798" w:author="Haldar, Souvik" w:date="2022-06-25T18:15:00Z">
            <w:rPr>
              <w:rFonts w:eastAsia="Times New Roman"/>
              <w:sz w:val="22"/>
            </w:rPr>
          </w:rPrChange>
        </w:rPr>
        <w:t>‘\</w:t>
      </w:r>
      <w:proofErr w:type="spellStart"/>
      <w:r w:rsidR="002B1BD3" w:rsidRPr="00DF40A0">
        <w:rPr>
          <w:rFonts w:asciiTheme="minorHAnsi" w:eastAsia="Times New Roman" w:hAnsiTheme="minorHAnsi" w:cstheme="minorHAnsi"/>
          <w:sz w:val="24"/>
          <w:szCs w:val="24"/>
          <w:rPrChange w:id="1799" w:author="Haldar, Souvik" w:date="2022-06-25T18:15:00Z">
            <w:rPr>
              <w:rFonts w:eastAsia="Times New Roman"/>
              <w:sz w:val="22"/>
            </w:rPr>
          </w:rPrChange>
        </w:rPr>
        <w:t>rfm</w:t>
      </w:r>
      <w:proofErr w:type="spellEnd"/>
      <w:r w:rsidR="002B1BD3" w:rsidRPr="00DF40A0">
        <w:rPr>
          <w:rFonts w:asciiTheme="minorHAnsi" w:eastAsia="Times New Roman" w:hAnsiTheme="minorHAnsi" w:cstheme="minorHAnsi"/>
          <w:sz w:val="24"/>
          <w:szCs w:val="24"/>
          <w:rPrChange w:id="1800" w:author="Haldar, Souvik" w:date="2022-06-25T18:15:00Z">
            <w:rPr>
              <w:rFonts w:eastAsia="Times New Roman"/>
              <w:sz w:val="22"/>
            </w:rPr>
          </w:rPrChange>
        </w:rPr>
        <w:t>\</w:t>
      </w:r>
      <w:proofErr w:type="spellStart"/>
      <w:r w:rsidR="002B1BD3" w:rsidRPr="00DF40A0">
        <w:rPr>
          <w:rFonts w:asciiTheme="minorHAnsi" w:eastAsia="Times New Roman" w:hAnsiTheme="minorHAnsi" w:cstheme="minorHAnsi"/>
          <w:sz w:val="24"/>
          <w:szCs w:val="24"/>
          <w:rPrChange w:id="1801" w:author="Haldar, Souvik" w:date="2022-06-25T18:15:00Z">
            <w:rPr>
              <w:rFonts w:eastAsia="Times New Roman"/>
              <w:sz w:val="22"/>
            </w:rPr>
          </w:rPrChange>
        </w:rPr>
        <w:t>cfg</w:t>
      </w:r>
      <w:proofErr w:type="spellEnd"/>
      <w:r w:rsidR="002B1BD3" w:rsidRPr="00DF40A0">
        <w:rPr>
          <w:rFonts w:asciiTheme="minorHAnsi" w:eastAsia="Times New Roman" w:hAnsiTheme="minorHAnsi" w:cstheme="minorHAnsi"/>
          <w:sz w:val="24"/>
          <w:szCs w:val="24"/>
          <w:rPrChange w:id="1802" w:author="Haldar, Souvik" w:date="2022-06-25T18:15:00Z">
            <w:rPr>
              <w:rFonts w:eastAsia="Times New Roman"/>
              <w:sz w:val="22"/>
            </w:rPr>
          </w:rPrChange>
        </w:rPr>
        <w:t>\</w:t>
      </w:r>
      <w:r w:rsidRPr="00DF40A0">
        <w:rPr>
          <w:rFonts w:asciiTheme="minorHAnsi" w:eastAsia="Times New Roman" w:hAnsiTheme="minorHAnsi" w:cstheme="minorHAnsi"/>
          <w:sz w:val="24"/>
          <w:szCs w:val="24"/>
          <w:rPrChange w:id="1803" w:author="Haldar, Souvik" w:date="2022-06-25T18:15:00Z">
            <w:rPr>
              <w:rFonts w:eastAsia="Times New Roman"/>
              <w:sz w:val="22"/>
            </w:rPr>
          </w:rPrChange>
        </w:rPr>
        <w:t>config.py</w:t>
      </w:r>
      <w:r w:rsidR="002B1BD3" w:rsidRPr="00DF40A0">
        <w:rPr>
          <w:rFonts w:asciiTheme="minorHAnsi" w:eastAsia="Times New Roman" w:hAnsiTheme="minorHAnsi" w:cstheme="minorHAnsi"/>
          <w:sz w:val="24"/>
          <w:szCs w:val="24"/>
          <w:rPrChange w:id="1804" w:author="Haldar, Souvik" w:date="2022-06-25T18:15:00Z">
            <w:rPr>
              <w:rFonts w:eastAsia="Times New Roman"/>
              <w:sz w:val="22"/>
            </w:rPr>
          </w:rPrChange>
        </w:rPr>
        <w:t>’</w:t>
      </w:r>
      <w:r w:rsidRPr="00DF40A0">
        <w:rPr>
          <w:rFonts w:asciiTheme="minorHAnsi" w:eastAsia="Times New Roman" w:hAnsiTheme="minorHAnsi" w:cstheme="minorHAnsi"/>
          <w:sz w:val="24"/>
          <w:szCs w:val="24"/>
          <w:rPrChange w:id="1805" w:author="Haldar, Souvik" w:date="2022-06-25T18:15:00Z">
            <w:rPr>
              <w:rFonts w:eastAsia="Times New Roman"/>
              <w:sz w:val="22"/>
            </w:rPr>
          </w:rPrChange>
        </w:rPr>
        <w:t>. The details of the functions under this class are as follows,</w:t>
      </w:r>
    </w:p>
    <w:p w14:paraId="2BBD23EE" w14:textId="77777777" w:rsidR="00194148" w:rsidRPr="00DF40A0" w:rsidRDefault="00115ADB" w:rsidP="00A41C39">
      <w:pPr>
        <w:pStyle w:val="Heading3"/>
        <w:numPr>
          <w:ilvl w:val="0"/>
          <w:numId w:val="38"/>
        </w:numPr>
        <w:rPr>
          <w:rFonts w:asciiTheme="minorHAnsi" w:eastAsia="Times New Roman" w:hAnsiTheme="minorHAnsi" w:cstheme="minorHAnsi"/>
          <w:color w:val="000000" w:themeColor="text1"/>
          <w:sz w:val="24"/>
          <w:szCs w:val="24"/>
          <w:rPrChange w:id="1806" w:author="Haldar, Souvik" w:date="2022-06-25T18:15:00Z">
            <w:rPr>
              <w:rFonts w:eastAsia="Times New Roman"/>
            </w:rPr>
          </w:rPrChange>
        </w:rPr>
      </w:pPr>
      <w:bookmarkStart w:id="1807" w:name="_Toc106620901"/>
      <w:proofErr w:type="spellStart"/>
      <w:r w:rsidRPr="00DF40A0">
        <w:rPr>
          <w:rFonts w:asciiTheme="minorHAnsi" w:eastAsia="Times New Roman" w:hAnsiTheme="minorHAnsi" w:cstheme="minorHAnsi"/>
          <w:i/>
          <w:color w:val="000000" w:themeColor="text1"/>
          <w:sz w:val="24"/>
          <w:szCs w:val="24"/>
          <w:rPrChange w:id="1808" w:author="Haldar, Souvik" w:date="2022-06-25T18:15:00Z">
            <w:rPr>
              <w:rFonts w:ascii="Georgia" w:eastAsia="Times New Roman" w:hAnsi="Georgia"/>
              <w:b w:val="0"/>
              <w:bCs w:val="0"/>
              <w:i/>
              <w:color w:val="8F9195"/>
              <w:sz w:val="24"/>
              <w:szCs w:val="24"/>
            </w:rPr>
          </w:rPrChange>
        </w:rPr>
        <w:t>get_rfm_configs</w:t>
      </w:r>
      <w:proofErr w:type="spellEnd"/>
      <w:r w:rsidRPr="00DF40A0">
        <w:rPr>
          <w:rFonts w:asciiTheme="minorHAnsi" w:eastAsia="Times New Roman" w:hAnsiTheme="minorHAnsi" w:cstheme="minorHAnsi"/>
          <w:i/>
          <w:color w:val="000000" w:themeColor="text1"/>
          <w:sz w:val="24"/>
          <w:szCs w:val="24"/>
          <w:rPrChange w:id="1809" w:author="Haldar, Souvik" w:date="2022-06-25T18:15:00Z">
            <w:rPr>
              <w:rFonts w:ascii="Georgia" w:eastAsia="Times New Roman" w:hAnsi="Georgia"/>
              <w:b w:val="0"/>
              <w:bCs w:val="0"/>
              <w:i/>
              <w:color w:val="8F9195"/>
              <w:sz w:val="24"/>
              <w:szCs w:val="24"/>
            </w:rPr>
          </w:rPrChange>
        </w:rPr>
        <w:t>(</w:t>
      </w:r>
      <w:r w:rsidR="002B1BD3" w:rsidRPr="00DF40A0">
        <w:rPr>
          <w:rFonts w:asciiTheme="minorHAnsi" w:eastAsia="Times New Roman" w:hAnsiTheme="minorHAnsi" w:cstheme="minorHAnsi"/>
          <w:i/>
          <w:color w:val="000000" w:themeColor="text1"/>
          <w:sz w:val="24"/>
          <w:szCs w:val="24"/>
          <w:rPrChange w:id="1810" w:author="Haldar, Souvik" w:date="2022-06-25T18:15:00Z">
            <w:rPr>
              <w:rFonts w:ascii="Georgia" w:eastAsia="Times New Roman" w:hAnsi="Georgia"/>
              <w:b w:val="0"/>
              <w:bCs w:val="0"/>
              <w:i/>
              <w:color w:val="8F9195"/>
              <w:sz w:val="24"/>
              <w:szCs w:val="24"/>
            </w:rPr>
          </w:rPrChange>
        </w:rPr>
        <w:t>self</w:t>
      </w:r>
      <w:r w:rsidRPr="00DF40A0">
        <w:rPr>
          <w:rFonts w:asciiTheme="minorHAnsi" w:eastAsia="Times New Roman" w:hAnsiTheme="minorHAnsi" w:cstheme="minorHAnsi"/>
          <w:i/>
          <w:color w:val="000000" w:themeColor="text1"/>
          <w:sz w:val="24"/>
          <w:szCs w:val="24"/>
          <w:rPrChange w:id="1811" w:author="Haldar, Souvik" w:date="2022-06-25T18:15:00Z">
            <w:rPr>
              <w:rFonts w:ascii="Georgia" w:eastAsia="Times New Roman" w:hAnsi="Georgia"/>
              <w:b w:val="0"/>
              <w:bCs w:val="0"/>
              <w:i/>
              <w:color w:val="8F9195"/>
              <w:sz w:val="24"/>
              <w:szCs w:val="24"/>
            </w:rPr>
          </w:rPrChange>
        </w:rPr>
        <w:t>)</w:t>
      </w:r>
      <w:bookmarkEnd w:id="1807"/>
    </w:p>
    <w:p w14:paraId="15B1A8C6" w14:textId="7B133AA1" w:rsidR="00115ADB" w:rsidRPr="00DF40A0" w:rsidRDefault="00115ADB" w:rsidP="00194148">
      <w:pPr>
        <w:spacing w:before="240"/>
        <w:ind w:left="1350"/>
        <w:rPr>
          <w:rFonts w:asciiTheme="minorHAnsi" w:hAnsiTheme="minorHAnsi" w:cstheme="minorHAnsi"/>
          <w:b/>
          <w:bCs/>
          <w:sz w:val="24"/>
          <w:szCs w:val="24"/>
          <w:rPrChange w:id="1812" w:author="Haldar, Souvik" w:date="2022-06-25T18:15:00Z">
            <w:rPr>
              <w:b/>
              <w:bCs/>
            </w:rPr>
          </w:rPrChange>
        </w:rPr>
      </w:pPr>
      <w:r w:rsidRPr="00DF40A0">
        <w:rPr>
          <w:rFonts w:asciiTheme="minorHAnsi" w:hAnsiTheme="minorHAnsi" w:cstheme="minorHAnsi"/>
          <w:b/>
          <w:i/>
          <w:color w:val="8F9195"/>
          <w:sz w:val="24"/>
          <w:szCs w:val="24"/>
          <w:rPrChange w:id="1813" w:author="Haldar, Souvik" w:date="2022-06-25T18:15:00Z">
            <w:rPr>
              <w:rFonts w:ascii="Georgia" w:hAnsi="Georgia"/>
              <w:b/>
              <w:i/>
              <w:color w:val="8F9195"/>
              <w:sz w:val="24"/>
              <w:szCs w:val="24"/>
            </w:rPr>
          </w:rPrChange>
        </w:rPr>
        <w:t xml:space="preserve"> </w:t>
      </w:r>
      <w:r w:rsidRPr="00DF40A0">
        <w:rPr>
          <w:rFonts w:asciiTheme="minorHAnsi" w:eastAsia="Times New Roman" w:hAnsiTheme="minorHAnsi" w:cstheme="minorHAnsi"/>
          <w:sz w:val="24"/>
          <w:szCs w:val="24"/>
          <w:rPrChange w:id="1814" w:author="Haldar, Souvik" w:date="2022-06-25T18:15:00Z">
            <w:rPr>
              <w:rFonts w:eastAsia="Times New Roman"/>
              <w:sz w:val="22"/>
            </w:rPr>
          </w:rPrChange>
        </w:rPr>
        <w:t>Returns a dictionary of RFM config parameters</w:t>
      </w:r>
    </w:p>
    <w:p w14:paraId="089C110A" w14:textId="77777777" w:rsidR="00194148" w:rsidRPr="00DF40A0" w:rsidRDefault="00115ADB" w:rsidP="00DA7BC8">
      <w:pPr>
        <w:pStyle w:val="Heading3"/>
        <w:numPr>
          <w:ilvl w:val="0"/>
          <w:numId w:val="38"/>
        </w:numPr>
        <w:rPr>
          <w:rFonts w:asciiTheme="minorHAnsi" w:eastAsia="Times New Roman" w:hAnsiTheme="minorHAnsi" w:cstheme="minorHAnsi"/>
          <w:i/>
          <w:color w:val="000000" w:themeColor="text1"/>
          <w:sz w:val="24"/>
          <w:szCs w:val="24"/>
          <w:rPrChange w:id="1815" w:author="Haldar, Souvik" w:date="2022-06-25T18:15:00Z">
            <w:rPr>
              <w:rFonts w:ascii="Arial" w:eastAsia="Times New Roman" w:hAnsi="Arial" w:cstheme="minorBidi"/>
              <w:b w:val="0"/>
              <w:bCs w:val="0"/>
              <w:color w:val="auto"/>
              <w:sz w:val="22"/>
            </w:rPr>
          </w:rPrChange>
        </w:rPr>
      </w:pPr>
      <w:bookmarkStart w:id="1816" w:name="_Toc106620902"/>
      <w:proofErr w:type="spellStart"/>
      <w:r w:rsidRPr="00DF40A0">
        <w:rPr>
          <w:rFonts w:asciiTheme="minorHAnsi" w:eastAsia="Times New Roman" w:hAnsiTheme="minorHAnsi" w:cstheme="minorHAnsi"/>
          <w:i/>
          <w:color w:val="000000" w:themeColor="text1"/>
          <w:sz w:val="24"/>
          <w:szCs w:val="24"/>
          <w:rPrChange w:id="1817" w:author="Haldar, Souvik" w:date="2022-06-25T18:15:00Z">
            <w:rPr>
              <w:rFonts w:ascii="Georgia" w:eastAsia="Times New Roman" w:hAnsi="Georgia"/>
              <w:b w:val="0"/>
              <w:bCs w:val="0"/>
              <w:i/>
              <w:color w:val="8F9195"/>
              <w:sz w:val="24"/>
              <w:szCs w:val="24"/>
            </w:rPr>
          </w:rPrChange>
        </w:rPr>
        <w:t>get_rfm_group_details</w:t>
      </w:r>
      <w:proofErr w:type="spellEnd"/>
      <w:r w:rsidRPr="00DF40A0">
        <w:rPr>
          <w:rFonts w:asciiTheme="minorHAnsi" w:eastAsia="Times New Roman" w:hAnsiTheme="minorHAnsi" w:cstheme="minorHAnsi"/>
          <w:i/>
          <w:color w:val="000000" w:themeColor="text1"/>
          <w:sz w:val="24"/>
          <w:szCs w:val="24"/>
          <w:rPrChange w:id="1818" w:author="Haldar, Souvik" w:date="2022-06-25T18:15:00Z">
            <w:rPr>
              <w:rFonts w:ascii="Georgia" w:eastAsia="Times New Roman" w:hAnsi="Georgia"/>
              <w:b w:val="0"/>
              <w:bCs w:val="0"/>
              <w:i/>
              <w:color w:val="8F9195"/>
              <w:sz w:val="24"/>
              <w:szCs w:val="24"/>
            </w:rPr>
          </w:rPrChange>
        </w:rPr>
        <w:t>(</w:t>
      </w:r>
      <w:r w:rsidR="002B1BD3" w:rsidRPr="00DF40A0">
        <w:rPr>
          <w:rFonts w:asciiTheme="minorHAnsi" w:eastAsia="Times New Roman" w:hAnsiTheme="minorHAnsi" w:cstheme="minorHAnsi"/>
          <w:i/>
          <w:color w:val="000000" w:themeColor="text1"/>
          <w:sz w:val="24"/>
          <w:szCs w:val="24"/>
          <w:rPrChange w:id="1819" w:author="Haldar, Souvik" w:date="2022-06-25T18:15:00Z">
            <w:rPr>
              <w:rFonts w:ascii="Georgia" w:eastAsia="Times New Roman" w:hAnsi="Georgia"/>
              <w:b w:val="0"/>
              <w:bCs w:val="0"/>
              <w:i/>
              <w:color w:val="8F9195"/>
              <w:sz w:val="24"/>
              <w:szCs w:val="24"/>
            </w:rPr>
          </w:rPrChange>
        </w:rPr>
        <w:t>self</w:t>
      </w:r>
      <w:r w:rsidRPr="00DF40A0">
        <w:rPr>
          <w:rFonts w:asciiTheme="minorHAnsi" w:eastAsia="Times New Roman" w:hAnsiTheme="minorHAnsi" w:cstheme="minorHAnsi"/>
          <w:i/>
          <w:color w:val="000000" w:themeColor="text1"/>
          <w:sz w:val="24"/>
          <w:szCs w:val="24"/>
          <w:rPrChange w:id="1820" w:author="Haldar, Souvik" w:date="2022-06-25T18:15:00Z">
            <w:rPr>
              <w:rFonts w:ascii="Georgia" w:eastAsia="Times New Roman" w:hAnsi="Georgia"/>
              <w:b w:val="0"/>
              <w:bCs w:val="0"/>
              <w:i/>
              <w:color w:val="8F9195"/>
              <w:sz w:val="24"/>
              <w:szCs w:val="24"/>
            </w:rPr>
          </w:rPrChange>
        </w:rPr>
        <w:t>)</w:t>
      </w:r>
      <w:bookmarkEnd w:id="1816"/>
    </w:p>
    <w:p w14:paraId="4044CB7C" w14:textId="28A2CCEB" w:rsidR="00115ADB" w:rsidRPr="00DF40A0" w:rsidRDefault="00115ADB" w:rsidP="00194148">
      <w:pPr>
        <w:spacing w:before="240"/>
        <w:ind w:left="1350"/>
        <w:rPr>
          <w:rFonts w:asciiTheme="minorHAnsi" w:eastAsia="Times New Roman" w:hAnsiTheme="minorHAnsi" w:cstheme="minorHAnsi"/>
          <w:sz w:val="24"/>
          <w:szCs w:val="24"/>
          <w:rPrChange w:id="1821" w:author="Haldar, Souvik" w:date="2022-06-25T18:15:00Z">
            <w:rPr>
              <w:rFonts w:eastAsia="Times New Roman"/>
              <w:sz w:val="22"/>
            </w:rPr>
          </w:rPrChange>
        </w:rPr>
      </w:pPr>
      <w:r w:rsidRPr="00DF40A0">
        <w:rPr>
          <w:rFonts w:asciiTheme="minorHAnsi" w:eastAsia="Times New Roman" w:hAnsiTheme="minorHAnsi" w:cstheme="minorHAnsi"/>
          <w:sz w:val="24"/>
          <w:szCs w:val="24"/>
          <w:rPrChange w:id="1822" w:author="Haldar, Souvik" w:date="2022-06-25T18:15:00Z">
            <w:rPr>
              <w:rFonts w:eastAsia="Times New Roman"/>
              <w:sz w:val="22"/>
            </w:rPr>
          </w:rPrChange>
        </w:rPr>
        <w:t xml:space="preserve"> Returns a dictionary of RFM group parameters</w:t>
      </w:r>
    </w:p>
    <w:p w14:paraId="24756073" w14:textId="10277FC3" w:rsidR="002B1BD3" w:rsidRPr="000F7EDC" w:rsidRDefault="002B1BD3" w:rsidP="002B1BD3">
      <w:pPr>
        <w:pStyle w:val="Heading2"/>
        <w:rPr>
          <w:rFonts w:asciiTheme="minorHAnsi" w:eastAsia="Times New Roman" w:hAnsiTheme="minorHAnsi" w:cstheme="minorHAnsi"/>
          <w:b w:val="0"/>
          <w:i/>
          <w:color w:val="8F9195"/>
          <w:sz w:val="36"/>
          <w:szCs w:val="36"/>
          <w:lang w:val="en-GB"/>
          <w:rPrChange w:id="1823" w:author="Haldar, Souvik" w:date="2022-06-25T18:15:00Z">
            <w:rPr>
              <w:rFonts w:ascii="Georgia" w:eastAsia="Times New Roman" w:hAnsi="Georgia"/>
              <w:b w:val="0"/>
              <w:i/>
              <w:color w:val="8F9195"/>
              <w:sz w:val="36"/>
              <w:szCs w:val="36"/>
              <w:lang w:val="en-GB"/>
            </w:rPr>
          </w:rPrChange>
        </w:rPr>
      </w:pPr>
      <w:bookmarkStart w:id="1824" w:name="_Toc106620903"/>
      <w:proofErr w:type="spellStart"/>
      <w:r w:rsidRPr="000F7EDC">
        <w:rPr>
          <w:rFonts w:asciiTheme="minorHAnsi" w:eastAsia="Times New Roman" w:hAnsiTheme="minorHAnsi" w:cstheme="minorHAnsi"/>
          <w:b w:val="0"/>
          <w:i/>
          <w:color w:val="8F9195"/>
          <w:sz w:val="36"/>
          <w:szCs w:val="36"/>
          <w:lang w:val="en-GB"/>
          <w:rPrChange w:id="1825" w:author="Haldar, Souvik" w:date="2022-06-25T18:15:00Z">
            <w:rPr>
              <w:rFonts w:ascii="Georgia" w:eastAsia="Times New Roman" w:hAnsi="Georgia"/>
              <w:b w:val="0"/>
              <w:i/>
              <w:color w:val="8F9195"/>
              <w:sz w:val="36"/>
              <w:szCs w:val="36"/>
              <w:lang w:val="en-GB"/>
            </w:rPr>
          </w:rPrChange>
        </w:rPr>
        <w:t>RFMDefinition</w:t>
      </w:r>
      <w:bookmarkEnd w:id="1824"/>
      <w:proofErr w:type="spellEnd"/>
    </w:p>
    <w:p w14:paraId="4DCD8951" w14:textId="0F387991" w:rsidR="002B1BD3" w:rsidRPr="00DF40A0" w:rsidRDefault="002B1BD3" w:rsidP="002B1BD3">
      <w:pPr>
        <w:spacing w:line="240" w:lineRule="auto"/>
        <w:jc w:val="both"/>
        <w:rPr>
          <w:rFonts w:asciiTheme="minorHAnsi" w:eastAsia="Times New Roman" w:hAnsiTheme="minorHAnsi" w:cstheme="minorHAnsi"/>
          <w:sz w:val="24"/>
          <w:szCs w:val="24"/>
          <w:rPrChange w:id="1826" w:author="Haldar, Souvik" w:date="2022-06-25T18:15:00Z">
            <w:rPr>
              <w:rFonts w:eastAsia="Times New Roman"/>
              <w:sz w:val="22"/>
            </w:rPr>
          </w:rPrChange>
        </w:rPr>
      </w:pPr>
      <w:r w:rsidRPr="00DF40A0">
        <w:rPr>
          <w:rFonts w:asciiTheme="minorHAnsi" w:eastAsia="Times New Roman" w:hAnsiTheme="minorHAnsi" w:cstheme="minorHAnsi"/>
          <w:sz w:val="24"/>
          <w:szCs w:val="24"/>
          <w:rPrChange w:id="1827" w:author="Haldar, Souvik" w:date="2022-06-25T18:15:00Z">
            <w:rPr>
              <w:rFonts w:eastAsia="Times New Roman"/>
              <w:sz w:val="22"/>
            </w:rPr>
          </w:rPrChange>
        </w:rPr>
        <w:t>This class belongs to ‘\</w:t>
      </w:r>
      <w:proofErr w:type="spellStart"/>
      <w:r w:rsidRPr="00DF40A0">
        <w:rPr>
          <w:rFonts w:asciiTheme="minorHAnsi" w:eastAsia="Times New Roman" w:hAnsiTheme="minorHAnsi" w:cstheme="minorHAnsi"/>
          <w:sz w:val="24"/>
          <w:szCs w:val="24"/>
          <w:rPrChange w:id="1828" w:author="Haldar, Souvik" w:date="2022-06-25T18:15:00Z">
            <w:rPr>
              <w:rFonts w:eastAsia="Times New Roman"/>
              <w:sz w:val="22"/>
            </w:rPr>
          </w:rPrChange>
        </w:rPr>
        <w:t>rfm</w:t>
      </w:r>
      <w:proofErr w:type="spellEnd"/>
      <w:r w:rsidRPr="00DF40A0">
        <w:rPr>
          <w:rFonts w:asciiTheme="minorHAnsi" w:eastAsia="Times New Roman" w:hAnsiTheme="minorHAnsi" w:cstheme="minorHAnsi"/>
          <w:sz w:val="24"/>
          <w:szCs w:val="24"/>
          <w:rPrChange w:id="1829" w:author="Haldar, Souvik" w:date="2022-06-25T18:15:00Z">
            <w:rPr>
              <w:rFonts w:eastAsia="Times New Roman"/>
              <w:sz w:val="22"/>
            </w:rPr>
          </w:rPrChange>
        </w:rPr>
        <w:t>\</w:t>
      </w:r>
      <w:proofErr w:type="spellStart"/>
      <w:r w:rsidRPr="00DF40A0">
        <w:rPr>
          <w:rFonts w:asciiTheme="minorHAnsi" w:eastAsia="Times New Roman" w:hAnsiTheme="minorHAnsi" w:cstheme="minorHAnsi"/>
          <w:sz w:val="24"/>
          <w:szCs w:val="24"/>
          <w:rPrChange w:id="1830" w:author="Haldar, Souvik" w:date="2022-06-25T18:15:00Z">
            <w:rPr>
              <w:rFonts w:eastAsia="Times New Roman"/>
              <w:sz w:val="22"/>
            </w:rPr>
          </w:rPrChange>
        </w:rPr>
        <w:t>src</w:t>
      </w:r>
      <w:proofErr w:type="spellEnd"/>
      <w:r w:rsidRPr="00DF40A0">
        <w:rPr>
          <w:rFonts w:asciiTheme="minorHAnsi" w:eastAsia="Times New Roman" w:hAnsiTheme="minorHAnsi" w:cstheme="minorHAnsi"/>
          <w:sz w:val="24"/>
          <w:szCs w:val="24"/>
          <w:rPrChange w:id="1831" w:author="Haldar, Souvik" w:date="2022-06-25T18:15:00Z">
            <w:rPr>
              <w:rFonts w:eastAsia="Times New Roman"/>
              <w:sz w:val="22"/>
            </w:rPr>
          </w:rPrChange>
        </w:rPr>
        <w:t>\rfm_definition.py’. The details of the functions under this class are as follows,</w:t>
      </w:r>
    </w:p>
    <w:p w14:paraId="667CEF21" w14:textId="77777777" w:rsidR="00194148" w:rsidRPr="00DF40A0" w:rsidRDefault="002B1BD3" w:rsidP="00DA7BC8">
      <w:pPr>
        <w:pStyle w:val="Heading3"/>
        <w:numPr>
          <w:ilvl w:val="0"/>
          <w:numId w:val="38"/>
        </w:numPr>
        <w:rPr>
          <w:rFonts w:asciiTheme="minorHAnsi" w:eastAsia="Times New Roman" w:hAnsiTheme="minorHAnsi" w:cstheme="minorHAnsi"/>
          <w:i/>
          <w:color w:val="000000" w:themeColor="text1"/>
          <w:sz w:val="24"/>
          <w:szCs w:val="24"/>
          <w:rPrChange w:id="1832" w:author="Haldar, Souvik" w:date="2022-06-25T18:15:00Z">
            <w:rPr>
              <w:rFonts w:ascii="Arial" w:eastAsia="Times New Roman" w:hAnsi="Arial" w:cstheme="minorBidi"/>
              <w:b w:val="0"/>
              <w:bCs w:val="0"/>
              <w:color w:val="auto"/>
              <w:sz w:val="22"/>
            </w:rPr>
          </w:rPrChange>
        </w:rPr>
      </w:pPr>
      <w:bookmarkStart w:id="1833" w:name="_Toc106620904"/>
      <w:proofErr w:type="spellStart"/>
      <w:r w:rsidRPr="00DF40A0">
        <w:rPr>
          <w:rFonts w:asciiTheme="minorHAnsi" w:eastAsia="Times New Roman" w:hAnsiTheme="minorHAnsi" w:cstheme="minorHAnsi"/>
          <w:i/>
          <w:color w:val="000000" w:themeColor="text1"/>
          <w:sz w:val="24"/>
          <w:szCs w:val="24"/>
          <w:rPrChange w:id="1834" w:author="Haldar, Souvik" w:date="2022-06-25T18:15:00Z">
            <w:rPr>
              <w:rFonts w:ascii="Georgia" w:eastAsia="Times New Roman" w:hAnsi="Georgia"/>
              <w:b w:val="0"/>
              <w:i/>
              <w:color w:val="8F9195"/>
              <w:sz w:val="24"/>
              <w:szCs w:val="24"/>
            </w:rPr>
          </w:rPrChange>
        </w:rPr>
        <w:t>get_rfm_</w:t>
      </w:r>
      <w:proofErr w:type="gramStart"/>
      <w:r w:rsidRPr="00DF40A0">
        <w:rPr>
          <w:rFonts w:asciiTheme="minorHAnsi" w:eastAsia="Times New Roman" w:hAnsiTheme="minorHAnsi" w:cstheme="minorHAnsi"/>
          <w:i/>
          <w:color w:val="000000" w:themeColor="text1"/>
          <w:sz w:val="24"/>
          <w:szCs w:val="24"/>
          <w:rPrChange w:id="1835" w:author="Haldar, Souvik" w:date="2022-06-25T18:15:00Z">
            <w:rPr>
              <w:rFonts w:ascii="Georgia" w:eastAsia="Times New Roman" w:hAnsi="Georgia"/>
              <w:b w:val="0"/>
              <w:i/>
              <w:color w:val="8F9195"/>
              <w:sz w:val="24"/>
              <w:szCs w:val="24"/>
            </w:rPr>
          </w:rPrChange>
        </w:rPr>
        <w:t>definition</w:t>
      </w:r>
      <w:proofErr w:type="spellEnd"/>
      <w:r w:rsidRPr="00DF40A0">
        <w:rPr>
          <w:rFonts w:asciiTheme="minorHAnsi" w:eastAsia="Times New Roman" w:hAnsiTheme="minorHAnsi" w:cstheme="minorHAnsi"/>
          <w:i/>
          <w:color w:val="000000" w:themeColor="text1"/>
          <w:sz w:val="24"/>
          <w:szCs w:val="24"/>
          <w:rPrChange w:id="1836" w:author="Haldar, Souvik" w:date="2022-06-25T18:15:00Z">
            <w:rPr>
              <w:rFonts w:ascii="Georgia" w:eastAsia="Times New Roman" w:hAnsi="Georgia"/>
              <w:b w:val="0"/>
              <w:i/>
              <w:color w:val="8F9195"/>
              <w:sz w:val="24"/>
              <w:szCs w:val="24"/>
            </w:rPr>
          </w:rPrChange>
        </w:rPr>
        <w:t>(</w:t>
      </w:r>
      <w:proofErr w:type="gramEnd"/>
      <w:r w:rsidRPr="00DF40A0">
        <w:rPr>
          <w:rFonts w:asciiTheme="minorHAnsi" w:eastAsia="Times New Roman" w:hAnsiTheme="minorHAnsi" w:cstheme="minorHAnsi"/>
          <w:i/>
          <w:color w:val="000000" w:themeColor="text1"/>
          <w:sz w:val="24"/>
          <w:szCs w:val="24"/>
          <w:rPrChange w:id="1837" w:author="Haldar, Souvik" w:date="2022-06-25T18:15:00Z">
            <w:rPr>
              <w:rFonts w:ascii="Georgia" w:eastAsia="Times New Roman" w:hAnsi="Georgia"/>
              <w:b w:val="0"/>
              <w:i/>
              <w:color w:val="8F9195"/>
              <w:sz w:val="24"/>
              <w:szCs w:val="24"/>
            </w:rPr>
          </w:rPrChange>
        </w:rPr>
        <w:t xml:space="preserve">self, </w:t>
      </w:r>
      <w:proofErr w:type="spellStart"/>
      <w:r w:rsidRPr="00DF40A0">
        <w:rPr>
          <w:rFonts w:asciiTheme="minorHAnsi" w:eastAsia="Times New Roman" w:hAnsiTheme="minorHAnsi" w:cstheme="minorHAnsi"/>
          <w:i/>
          <w:color w:val="000000" w:themeColor="text1"/>
          <w:sz w:val="24"/>
          <w:szCs w:val="24"/>
          <w:rPrChange w:id="1838" w:author="Haldar, Souvik" w:date="2022-06-25T18:15:00Z">
            <w:rPr>
              <w:rFonts w:ascii="Georgia" w:eastAsia="Times New Roman" w:hAnsi="Georgia"/>
              <w:b w:val="0"/>
              <w:i/>
              <w:color w:val="8F9195"/>
              <w:sz w:val="24"/>
              <w:szCs w:val="24"/>
            </w:rPr>
          </w:rPrChange>
        </w:rPr>
        <w:t>rfm_def_path:str</w:t>
      </w:r>
      <w:proofErr w:type="spellEnd"/>
      <w:r w:rsidRPr="00DF40A0">
        <w:rPr>
          <w:rFonts w:asciiTheme="minorHAnsi" w:eastAsia="Times New Roman" w:hAnsiTheme="minorHAnsi" w:cstheme="minorHAnsi"/>
          <w:i/>
          <w:color w:val="000000" w:themeColor="text1"/>
          <w:sz w:val="24"/>
          <w:szCs w:val="24"/>
          <w:rPrChange w:id="1839" w:author="Haldar, Souvik" w:date="2022-06-25T18:15:00Z">
            <w:rPr>
              <w:rFonts w:ascii="Georgia" w:eastAsia="Times New Roman" w:hAnsi="Georgia"/>
              <w:b w:val="0"/>
              <w:i/>
              <w:color w:val="8F9195"/>
              <w:sz w:val="24"/>
              <w:szCs w:val="24"/>
            </w:rPr>
          </w:rPrChange>
        </w:rPr>
        <w:t>)</w:t>
      </w:r>
      <w:bookmarkEnd w:id="1833"/>
    </w:p>
    <w:p w14:paraId="52E54F54" w14:textId="34E23E4D" w:rsidR="002B1BD3" w:rsidRPr="00DF40A0" w:rsidRDefault="002B1BD3" w:rsidP="00194148">
      <w:pPr>
        <w:spacing w:before="240"/>
        <w:ind w:left="1350"/>
        <w:rPr>
          <w:rFonts w:asciiTheme="minorHAnsi" w:hAnsiTheme="minorHAnsi" w:cstheme="minorHAnsi"/>
          <w:sz w:val="24"/>
          <w:szCs w:val="24"/>
          <w:rPrChange w:id="1840" w:author="Haldar, Souvik" w:date="2022-06-25T18:15:00Z">
            <w:rPr/>
          </w:rPrChange>
        </w:rPr>
      </w:pPr>
      <w:r w:rsidRPr="00DF40A0">
        <w:rPr>
          <w:rFonts w:asciiTheme="minorHAnsi" w:hAnsiTheme="minorHAnsi" w:cstheme="minorHAnsi"/>
          <w:i/>
          <w:color w:val="8F9195"/>
          <w:sz w:val="24"/>
          <w:szCs w:val="24"/>
          <w:rPrChange w:id="1841" w:author="Haldar, Souvik" w:date="2022-06-25T18:15:00Z">
            <w:rPr>
              <w:rFonts w:ascii="Georgia" w:hAnsi="Georgia"/>
              <w:i/>
              <w:color w:val="8F9195"/>
              <w:sz w:val="24"/>
              <w:szCs w:val="24"/>
            </w:rPr>
          </w:rPrChange>
        </w:rPr>
        <w:t xml:space="preserve"> </w:t>
      </w:r>
      <w:r w:rsidRPr="00DF40A0">
        <w:rPr>
          <w:rFonts w:asciiTheme="minorHAnsi" w:eastAsia="Times New Roman" w:hAnsiTheme="minorHAnsi" w:cstheme="minorHAnsi"/>
          <w:sz w:val="24"/>
          <w:szCs w:val="24"/>
          <w:rPrChange w:id="1842" w:author="Haldar, Souvik" w:date="2022-06-25T18:15:00Z">
            <w:rPr>
              <w:rFonts w:eastAsia="Times New Roman"/>
              <w:sz w:val="22"/>
            </w:rPr>
          </w:rPrChange>
        </w:rPr>
        <w:t xml:space="preserve">Returns a </w:t>
      </w:r>
      <w:proofErr w:type="spellStart"/>
      <w:r w:rsidRPr="00DF40A0">
        <w:rPr>
          <w:rFonts w:asciiTheme="minorHAnsi" w:eastAsia="Times New Roman" w:hAnsiTheme="minorHAnsi" w:cstheme="minorHAnsi"/>
          <w:sz w:val="24"/>
          <w:szCs w:val="24"/>
          <w:rPrChange w:id="1843" w:author="Haldar, Souvik" w:date="2022-06-25T18:15:00Z">
            <w:rPr>
              <w:rFonts w:eastAsia="Times New Roman"/>
              <w:sz w:val="22"/>
            </w:rPr>
          </w:rPrChange>
        </w:rPr>
        <w:t>dataframe</w:t>
      </w:r>
      <w:proofErr w:type="spellEnd"/>
      <w:r w:rsidRPr="00DF40A0">
        <w:rPr>
          <w:rFonts w:asciiTheme="minorHAnsi" w:eastAsia="Times New Roman" w:hAnsiTheme="minorHAnsi" w:cstheme="minorHAnsi"/>
          <w:sz w:val="24"/>
          <w:szCs w:val="24"/>
          <w:rPrChange w:id="1844" w:author="Haldar, Souvik" w:date="2022-06-25T18:15:00Z">
            <w:rPr>
              <w:rFonts w:eastAsia="Times New Roman"/>
              <w:sz w:val="22"/>
            </w:rPr>
          </w:rPrChange>
        </w:rPr>
        <w:t xml:space="preserve"> consists of RFM definitions</w:t>
      </w:r>
      <w:r w:rsidRPr="00DF40A0">
        <w:rPr>
          <w:rFonts w:asciiTheme="minorHAnsi" w:hAnsiTheme="minorHAnsi" w:cstheme="minorHAnsi"/>
          <w:sz w:val="24"/>
          <w:szCs w:val="24"/>
          <w:rPrChange w:id="1845" w:author="Haldar, Souvik" w:date="2022-06-25T18:15:00Z">
            <w:rPr/>
          </w:rPrChange>
        </w:rPr>
        <w:t>.</w:t>
      </w:r>
    </w:p>
    <w:p w14:paraId="4DE28B0F" w14:textId="77777777" w:rsidR="00194148" w:rsidRPr="00DF40A0" w:rsidRDefault="002B1BD3" w:rsidP="00DA7BC8">
      <w:pPr>
        <w:pStyle w:val="Heading3"/>
        <w:numPr>
          <w:ilvl w:val="0"/>
          <w:numId w:val="38"/>
        </w:numPr>
        <w:rPr>
          <w:rFonts w:asciiTheme="minorHAnsi" w:eastAsia="Times New Roman" w:hAnsiTheme="minorHAnsi" w:cstheme="minorHAnsi"/>
          <w:i/>
          <w:color w:val="000000" w:themeColor="text1"/>
          <w:sz w:val="24"/>
          <w:szCs w:val="24"/>
          <w:rPrChange w:id="1846" w:author="Haldar, Souvik" w:date="2022-06-25T18:15:00Z">
            <w:rPr>
              <w:rFonts w:ascii="Arial" w:eastAsia="Times New Roman" w:hAnsi="Arial" w:cstheme="minorBidi"/>
              <w:b w:val="0"/>
              <w:bCs w:val="0"/>
              <w:color w:val="auto"/>
              <w:sz w:val="22"/>
            </w:rPr>
          </w:rPrChange>
        </w:rPr>
      </w:pPr>
      <w:bookmarkStart w:id="1847" w:name="_Toc106620905"/>
      <w:proofErr w:type="spellStart"/>
      <w:r w:rsidRPr="00DF40A0">
        <w:rPr>
          <w:rFonts w:asciiTheme="minorHAnsi" w:eastAsia="Times New Roman" w:hAnsiTheme="minorHAnsi" w:cstheme="minorHAnsi"/>
          <w:i/>
          <w:color w:val="000000" w:themeColor="text1"/>
          <w:sz w:val="24"/>
          <w:szCs w:val="24"/>
          <w:rPrChange w:id="1848" w:author="Haldar, Souvik" w:date="2022-06-25T18:15:00Z">
            <w:rPr>
              <w:rFonts w:ascii="Georgia" w:eastAsia="Times New Roman" w:hAnsi="Georgia"/>
              <w:b w:val="0"/>
              <w:i/>
              <w:color w:val="8F9195"/>
              <w:sz w:val="24"/>
              <w:szCs w:val="24"/>
            </w:rPr>
          </w:rPrChange>
        </w:rPr>
        <w:lastRenderedPageBreak/>
        <w:t>set_rfm_</w:t>
      </w:r>
      <w:proofErr w:type="gramStart"/>
      <w:r w:rsidRPr="00DF40A0">
        <w:rPr>
          <w:rFonts w:asciiTheme="minorHAnsi" w:eastAsia="Times New Roman" w:hAnsiTheme="minorHAnsi" w:cstheme="minorHAnsi"/>
          <w:i/>
          <w:color w:val="000000" w:themeColor="text1"/>
          <w:sz w:val="24"/>
          <w:szCs w:val="24"/>
          <w:rPrChange w:id="1849" w:author="Haldar, Souvik" w:date="2022-06-25T18:15:00Z">
            <w:rPr>
              <w:rFonts w:ascii="Georgia" w:eastAsia="Times New Roman" w:hAnsi="Georgia"/>
              <w:b w:val="0"/>
              <w:i/>
              <w:color w:val="8F9195"/>
              <w:sz w:val="24"/>
              <w:szCs w:val="24"/>
            </w:rPr>
          </w:rPrChange>
        </w:rPr>
        <w:t>definition</w:t>
      </w:r>
      <w:proofErr w:type="spellEnd"/>
      <w:r w:rsidRPr="00DF40A0">
        <w:rPr>
          <w:rFonts w:asciiTheme="minorHAnsi" w:eastAsia="Times New Roman" w:hAnsiTheme="minorHAnsi" w:cstheme="minorHAnsi"/>
          <w:i/>
          <w:color w:val="000000" w:themeColor="text1"/>
          <w:sz w:val="24"/>
          <w:szCs w:val="24"/>
          <w:rPrChange w:id="1850" w:author="Haldar, Souvik" w:date="2022-06-25T18:15:00Z">
            <w:rPr>
              <w:rFonts w:ascii="Georgia" w:eastAsia="Times New Roman" w:hAnsi="Georgia"/>
              <w:b w:val="0"/>
              <w:i/>
              <w:color w:val="8F9195"/>
              <w:sz w:val="24"/>
              <w:szCs w:val="24"/>
            </w:rPr>
          </w:rPrChange>
        </w:rPr>
        <w:t>(</w:t>
      </w:r>
      <w:proofErr w:type="gramEnd"/>
      <w:r w:rsidR="0019174C" w:rsidRPr="00DF40A0">
        <w:rPr>
          <w:rFonts w:asciiTheme="minorHAnsi" w:eastAsia="Times New Roman" w:hAnsiTheme="minorHAnsi" w:cstheme="minorHAnsi"/>
          <w:i/>
          <w:color w:val="000000" w:themeColor="text1"/>
          <w:sz w:val="24"/>
          <w:szCs w:val="24"/>
          <w:rPrChange w:id="1851" w:author="Haldar, Souvik" w:date="2022-06-25T18:15:00Z">
            <w:rPr>
              <w:rFonts w:ascii="Georgia" w:eastAsia="Times New Roman" w:hAnsi="Georgia"/>
              <w:b w:val="0"/>
              <w:i/>
              <w:color w:val="8F9195"/>
              <w:sz w:val="24"/>
              <w:szCs w:val="24"/>
            </w:rPr>
          </w:rPrChange>
        </w:rPr>
        <w:t xml:space="preserve">self, </w:t>
      </w:r>
      <w:proofErr w:type="spellStart"/>
      <w:r w:rsidR="0019174C" w:rsidRPr="00DF40A0">
        <w:rPr>
          <w:rFonts w:asciiTheme="minorHAnsi" w:eastAsia="Times New Roman" w:hAnsiTheme="minorHAnsi" w:cstheme="minorHAnsi"/>
          <w:i/>
          <w:color w:val="000000" w:themeColor="text1"/>
          <w:sz w:val="24"/>
          <w:szCs w:val="24"/>
          <w:rPrChange w:id="1852" w:author="Haldar, Souvik" w:date="2022-06-25T18:15:00Z">
            <w:rPr>
              <w:rFonts w:ascii="Georgia" w:eastAsia="Times New Roman" w:hAnsi="Georgia"/>
              <w:b w:val="0"/>
              <w:i/>
              <w:color w:val="8F9195"/>
              <w:sz w:val="24"/>
              <w:szCs w:val="24"/>
            </w:rPr>
          </w:rPrChange>
        </w:rPr>
        <w:t>rfm_new:object</w:t>
      </w:r>
      <w:proofErr w:type="spellEnd"/>
      <w:r w:rsidR="0019174C" w:rsidRPr="00DF40A0">
        <w:rPr>
          <w:rFonts w:asciiTheme="minorHAnsi" w:eastAsia="Times New Roman" w:hAnsiTheme="minorHAnsi" w:cstheme="minorHAnsi"/>
          <w:i/>
          <w:color w:val="000000" w:themeColor="text1"/>
          <w:sz w:val="24"/>
          <w:szCs w:val="24"/>
          <w:rPrChange w:id="1853" w:author="Haldar, Souvik" w:date="2022-06-25T18:15:00Z">
            <w:rPr>
              <w:rFonts w:ascii="Georgia" w:eastAsia="Times New Roman" w:hAnsi="Georgia"/>
              <w:b w:val="0"/>
              <w:i/>
              <w:color w:val="8F9195"/>
              <w:sz w:val="24"/>
              <w:szCs w:val="24"/>
            </w:rPr>
          </w:rPrChange>
        </w:rPr>
        <w:t xml:space="preserve">, </w:t>
      </w:r>
      <w:proofErr w:type="spellStart"/>
      <w:r w:rsidR="0019174C" w:rsidRPr="00DF40A0">
        <w:rPr>
          <w:rFonts w:asciiTheme="minorHAnsi" w:eastAsia="Times New Roman" w:hAnsiTheme="minorHAnsi" w:cstheme="minorHAnsi"/>
          <w:i/>
          <w:color w:val="000000" w:themeColor="text1"/>
          <w:sz w:val="24"/>
          <w:szCs w:val="24"/>
          <w:rPrChange w:id="1854" w:author="Haldar, Souvik" w:date="2022-06-25T18:15:00Z">
            <w:rPr>
              <w:rFonts w:ascii="Georgia" w:eastAsia="Times New Roman" w:hAnsi="Georgia"/>
              <w:b w:val="0"/>
              <w:i/>
              <w:color w:val="8F9195"/>
              <w:sz w:val="24"/>
              <w:szCs w:val="24"/>
            </w:rPr>
          </w:rPrChange>
        </w:rPr>
        <w:t>rfm_original:object</w:t>
      </w:r>
      <w:proofErr w:type="spellEnd"/>
      <w:r w:rsidRPr="00DF40A0">
        <w:rPr>
          <w:rFonts w:asciiTheme="minorHAnsi" w:eastAsia="Times New Roman" w:hAnsiTheme="minorHAnsi" w:cstheme="minorHAnsi"/>
          <w:i/>
          <w:color w:val="000000" w:themeColor="text1"/>
          <w:sz w:val="24"/>
          <w:szCs w:val="24"/>
          <w:rPrChange w:id="1855" w:author="Haldar, Souvik" w:date="2022-06-25T18:15:00Z">
            <w:rPr>
              <w:rFonts w:ascii="Georgia" w:eastAsia="Times New Roman" w:hAnsi="Georgia"/>
              <w:b w:val="0"/>
              <w:i/>
              <w:color w:val="8F9195"/>
              <w:sz w:val="24"/>
              <w:szCs w:val="24"/>
            </w:rPr>
          </w:rPrChange>
        </w:rPr>
        <w:t>)</w:t>
      </w:r>
      <w:bookmarkEnd w:id="1847"/>
    </w:p>
    <w:p w14:paraId="6DF5083D" w14:textId="197535DB" w:rsidR="002B1BD3" w:rsidRPr="00DF40A0" w:rsidRDefault="0019174C" w:rsidP="00194148">
      <w:pPr>
        <w:spacing w:before="240" w:line="240" w:lineRule="auto"/>
        <w:ind w:left="1350"/>
        <w:jc w:val="both"/>
        <w:rPr>
          <w:rFonts w:asciiTheme="minorHAnsi" w:eastAsia="Times New Roman" w:hAnsiTheme="minorHAnsi" w:cstheme="minorHAnsi"/>
          <w:b/>
          <w:bCs/>
          <w:sz w:val="24"/>
          <w:szCs w:val="24"/>
          <w:rPrChange w:id="1856" w:author="Haldar, Souvik" w:date="2022-06-25T18:15:00Z">
            <w:rPr>
              <w:rFonts w:eastAsia="Times New Roman"/>
              <w:b/>
              <w:bCs/>
              <w:sz w:val="22"/>
            </w:rPr>
          </w:rPrChange>
        </w:rPr>
      </w:pPr>
      <w:r w:rsidRPr="00DF40A0">
        <w:rPr>
          <w:rFonts w:asciiTheme="minorHAnsi" w:eastAsia="Times New Roman" w:hAnsiTheme="minorHAnsi" w:cstheme="minorHAnsi"/>
          <w:sz w:val="24"/>
          <w:szCs w:val="24"/>
          <w:rPrChange w:id="1857" w:author="Haldar, Souvik" w:date="2022-06-25T18:15:00Z">
            <w:rPr>
              <w:rFonts w:eastAsia="Times New Roman"/>
              <w:sz w:val="22"/>
            </w:rPr>
          </w:rPrChange>
        </w:rPr>
        <w:t>This function updates the RFM definition based on user input. This update only happens if user changes customer groups column.</w:t>
      </w:r>
    </w:p>
    <w:p w14:paraId="26835518" w14:textId="2EA04411" w:rsidR="00115ADB" w:rsidRPr="000F7EDC" w:rsidRDefault="00115ADB" w:rsidP="00115ADB">
      <w:pPr>
        <w:pStyle w:val="Heading2"/>
        <w:rPr>
          <w:rFonts w:asciiTheme="minorHAnsi" w:eastAsia="Times New Roman" w:hAnsiTheme="minorHAnsi" w:cstheme="minorHAnsi"/>
          <w:b w:val="0"/>
          <w:i/>
          <w:color w:val="8F9195"/>
          <w:sz w:val="36"/>
          <w:szCs w:val="36"/>
          <w:lang w:val="en-GB"/>
          <w:rPrChange w:id="1858" w:author="Haldar, Souvik" w:date="2022-06-25T18:15:00Z">
            <w:rPr>
              <w:rFonts w:ascii="Georgia" w:eastAsia="Times New Roman" w:hAnsi="Georgia"/>
              <w:b w:val="0"/>
              <w:i/>
              <w:color w:val="8F9195"/>
              <w:sz w:val="36"/>
              <w:szCs w:val="36"/>
              <w:lang w:val="en-GB"/>
            </w:rPr>
          </w:rPrChange>
        </w:rPr>
      </w:pPr>
      <w:bookmarkStart w:id="1859" w:name="_Toc106620906"/>
      <w:proofErr w:type="spellStart"/>
      <w:r w:rsidRPr="000F7EDC">
        <w:rPr>
          <w:rFonts w:asciiTheme="minorHAnsi" w:eastAsia="Times New Roman" w:hAnsiTheme="minorHAnsi" w:cstheme="minorHAnsi"/>
          <w:b w:val="0"/>
          <w:i/>
          <w:color w:val="8F9195"/>
          <w:sz w:val="36"/>
          <w:szCs w:val="36"/>
          <w:lang w:val="en-GB"/>
          <w:rPrChange w:id="1860" w:author="Haldar, Souvik" w:date="2022-06-25T18:15:00Z">
            <w:rPr>
              <w:rFonts w:ascii="Georgia" w:eastAsia="Times New Roman" w:hAnsi="Georgia"/>
              <w:b w:val="0"/>
              <w:i/>
              <w:color w:val="8F9195"/>
              <w:sz w:val="36"/>
              <w:szCs w:val="36"/>
              <w:lang w:val="en-GB"/>
            </w:rPr>
          </w:rPrChange>
        </w:rPr>
        <w:t>RFMAnalyzer</w:t>
      </w:r>
      <w:bookmarkEnd w:id="1859"/>
      <w:proofErr w:type="spellEnd"/>
    </w:p>
    <w:p w14:paraId="6288207C" w14:textId="6A8963EF" w:rsidR="0019174C" w:rsidRPr="00DF40A0" w:rsidRDefault="0019174C" w:rsidP="0019174C">
      <w:pPr>
        <w:spacing w:line="240" w:lineRule="auto"/>
        <w:jc w:val="both"/>
        <w:rPr>
          <w:rFonts w:asciiTheme="minorHAnsi" w:eastAsia="Times New Roman" w:hAnsiTheme="minorHAnsi" w:cstheme="minorHAnsi"/>
          <w:color w:val="000000" w:themeColor="text1"/>
          <w:sz w:val="24"/>
          <w:szCs w:val="24"/>
          <w:rPrChange w:id="1861" w:author="Haldar, Souvik" w:date="2022-06-25T18:15:00Z">
            <w:rPr>
              <w:rFonts w:eastAsia="Times New Roman"/>
              <w:sz w:val="22"/>
            </w:rPr>
          </w:rPrChange>
        </w:rPr>
      </w:pPr>
      <w:r w:rsidRPr="00DF40A0">
        <w:rPr>
          <w:rFonts w:asciiTheme="minorHAnsi" w:eastAsia="Times New Roman" w:hAnsiTheme="minorHAnsi" w:cstheme="minorHAnsi"/>
          <w:sz w:val="24"/>
          <w:szCs w:val="24"/>
          <w:rPrChange w:id="1862" w:author="Haldar, Souvik" w:date="2022-06-25T18:15:00Z">
            <w:rPr>
              <w:rFonts w:eastAsia="Times New Roman"/>
              <w:sz w:val="22"/>
            </w:rPr>
          </w:rPrChange>
        </w:rPr>
        <w:t>This class belongs to ‘\</w:t>
      </w:r>
      <w:proofErr w:type="spellStart"/>
      <w:r w:rsidRPr="00DF40A0">
        <w:rPr>
          <w:rFonts w:asciiTheme="minorHAnsi" w:eastAsia="Times New Roman" w:hAnsiTheme="minorHAnsi" w:cstheme="minorHAnsi"/>
          <w:sz w:val="24"/>
          <w:szCs w:val="24"/>
          <w:rPrChange w:id="1863" w:author="Haldar, Souvik" w:date="2022-06-25T18:15:00Z">
            <w:rPr>
              <w:rFonts w:eastAsia="Times New Roman"/>
              <w:sz w:val="22"/>
            </w:rPr>
          </w:rPrChange>
        </w:rPr>
        <w:t>rfm</w:t>
      </w:r>
      <w:proofErr w:type="spellEnd"/>
      <w:r w:rsidRPr="00DF40A0">
        <w:rPr>
          <w:rFonts w:asciiTheme="minorHAnsi" w:eastAsia="Times New Roman" w:hAnsiTheme="minorHAnsi" w:cstheme="minorHAnsi"/>
          <w:sz w:val="24"/>
          <w:szCs w:val="24"/>
          <w:rPrChange w:id="1864" w:author="Haldar, Souvik" w:date="2022-06-25T18:15:00Z">
            <w:rPr>
              <w:rFonts w:eastAsia="Times New Roman"/>
              <w:sz w:val="22"/>
            </w:rPr>
          </w:rPrChange>
        </w:rPr>
        <w:t>\</w:t>
      </w:r>
      <w:proofErr w:type="spellStart"/>
      <w:r w:rsidRPr="00DF40A0">
        <w:rPr>
          <w:rFonts w:asciiTheme="minorHAnsi" w:eastAsia="Times New Roman" w:hAnsiTheme="minorHAnsi" w:cstheme="minorHAnsi"/>
          <w:sz w:val="24"/>
          <w:szCs w:val="24"/>
          <w:rPrChange w:id="1865" w:author="Haldar, Souvik" w:date="2022-06-25T18:15:00Z">
            <w:rPr>
              <w:rFonts w:eastAsia="Times New Roman"/>
              <w:sz w:val="22"/>
            </w:rPr>
          </w:rPrChange>
        </w:rPr>
        <w:t>src</w:t>
      </w:r>
      <w:proofErr w:type="spellEnd"/>
      <w:r w:rsidRPr="00DF40A0">
        <w:rPr>
          <w:rFonts w:asciiTheme="minorHAnsi" w:eastAsia="Times New Roman" w:hAnsiTheme="minorHAnsi" w:cstheme="minorHAnsi"/>
          <w:sz w:val="24"/>
          <w:szCs w:val="24"/>
          <w:rPrChange w:id="1866" w:author="Haldar, Souvik" w:date="2022-06-25T18:15:00Z">
            <w:rPr>
              <w:rFonts w:eastAsia="Times New Roman"/>
              <w:sz w:val="22"/>
            </w:rPr>
          </w:rPrChange>
        </w:rPr>
        <w:t>\rfm_analyzer.py’. The details of the functions under this class are as follows,</w:t>
      </w:r>
    </w:p>
    <w:p w14:paraId="57AF8102" w14:textId="77777777" w:rsidR="00194148" w:rsidRPr="00DF40A0" w:rsidRDefault="0019174C" w:rsidP="00A41C39">
      <w:pPr>
        <w:pStyle w:val="Heading3"/>
        <w:numPr>
          <w:ilvl w:val="0"/>
          <w:numId w:val="35"/>
        </w:numPr>
        <w:rPr>
          <w:rFonts w:asciiTheme="minorHAnsi" w:eastAsia="Times New Roman" w:hAnsiTheme="minorHAnsi" w:cstheme="minorHAnsi"/>
          <w:bCs w:val="0"/>
          <w:color w:val="000000" w:themeColor="text1"/>
          <w:sz w:val="24"/>
          <w:szCs w:val="24"/>
          <w:rPrChange w:id="1867" w:author="Haldar, Souvik" w:date="2022-06-25T18:15:00Z">
            <w:rPr>
              <w:rFonts w:ascii="Arial" w:eastAsia="Times New Roman" w:hAnsi="Arial" w:cstheme="minorBidi"/>
              <w:b w:val="0"/>
              <w:bCs w:val="0"/>
              <w:color w:val="auto"/>
              <w:sz w:val="22"/>
            </w:rPr>
          </w:rPrChange>
        </w:rPr>
      </w:pPr>
      <w:bookmarkStart w:id="1868" w:name="_Toc106620907"/>
      <w:proofErr w:type="spellStart"/>
      <w:r w:rsidRPr="00DF40A0">
        <w:rPr>
          <w:rFonts w:asciiTheme="minorHAnsi" w:eastAsia="Times New Roman" w:hAnsiTheme="minorHAnsi" w:cstheme="minorHAnsi"/>
          <w:bCs w:val="0"/>
          <w:i/>
          <w:color w:val="000000" w:themeColor="text1"/>
          <w:sz w:val="24"/>
          <w:szCs w:val="24"/>
          <w:rPrChange w:id="1869" w:author="Haldar, Souvik" w:date="2022-06-25T18:15:00Z">
            <w:rPr>
              <w:rFonts w:ascii="Georgia" w:eastAsia="Times New Roman" w:hAnsi="Georgia"/>
              <w:b w:val="0"/>
              <w:i/>
              <w:color w:val="8F9195"/>
              <w:sz w:val="24"/>
              <w:szCs w:val="24"/>
            </w:rPr>
          </w:rPrChange>
        </w:rPr>
        <w:t>config_</w:t>
      </w:r>
      <w:proofErr w:type="gramStart"/>
      <w:r w:rsidRPr="00DF40A0">
        <w:rPr>
          <w:rFonts w:asciiTheme="minorHAnsi" w:eastAsia="Times New Roman" w:hAnsiTheme="minorHAnsi" w:cstheme="minorHAnsi"/>
          <w:bCs w:val="0"/>
          <w:i/>
          <w:color w:val="000000" w:themeColor="text1"/>
          <w:sz w:val="24"/>
          <w:szCs w:val="24"/>
          <w:rPrChange w:id="1870" w:author="Haldar, Souvik" w:date="2022-06-25T18:15:00Z">
            <w:rPr>
              <w:rFonts w:ascii="Georgia" w:eastAsia="Times New Roman" w:hAnsi="Georgia"/>
              <w:b w:val="0"/>
              <w:i/>
              <w:color w:val="8F9195"/>
              <w:sz w:val="24"/>
              <w:szCs w:val="24"/>
            </w:rPr>
          </w:rPrChange>
        </w:rPr>
        <w:t>connectors</w:t>
      </w:r>
      <w:proofErr w:type="spellEnd"/>
      <w:r w:rsidRPr="00DF40A0">
        <w:rPr>
          <w:rFonts w:asciiTheme="minorHAnsi" w:eastAsia="Times New Roman" w:hAnsiTheme="minorHAnsi" w:cstheme="minorHAnsi"/>
          <w:bCs w:val="0"/>
          <w:i/>
          <w:color w:val="000000" w:themeColor="text1"/>
          <w:sz w:val="24"/>
          <w:szCs w:val="24"/>
          <w:rPrChange w:id="1871" w:author="Haldar, Souvik" w:date="2022-06-25T18:15:00Z">
            <w:rPr>
              <w:rFonts w:ascii="Georgia" w:eastAsia="Times New Roman" w:hAnsi="Georgia"/>
              <w:b w:val="0"/>
              <w:i/>
              <w:color w:val="8F9195"/>
              <w:sz w:val="24"/>
              <w:szCs w:val="24"/>
            </w:rPr>
          </w:rPrChange>
        </w:rPr>
        <w:t>(</w:t>
      </w:r>
      <w:proofErr w:type="gramEnd"/>
      <w:r w:rsidRPr="00DF40A0">
        <w:rPr>
          <w:rFonts w:asciiTheme="minorHAnsi" w:eastAsia="Times New Roman" w:hAnsiTheme="minorHAnsi" w:cstheme="minorHAnsi"/>
          <w:bCs w:val="0"/>
          <w:i/>
          <w:color w:val="000000" w:themeColor="text1"/>
          <w:sz w:val="24"/>
          <w:szCs w:val="24"/>
          <w:rPrChange w:id="1872" w:author="Haldar, Souvik" w:date="2022-06-25T18:15:00Z">
            <w:rPr>
              <w:rFonts w:ascii="Georgia" w:eastAsia="Times New Roman" w:hAnsi="Georgia"/>
              <w:b w:val="0"/>
              <w:i/>
              <w:color w:val="8F9195"/>
              <w:sz w:val="24"/>
              <w:szCs w:val="24"/>
            </w:rPr>
          </w:rPrChange>
        </w:rPr>
        <w:t xml:space="preserve">self, </w:t>
      </w:r>
      <w:proofErr w:type="spellStart"/>
      <w:r w:rsidRPr="00DF40A0">
        <w:rPr>
          <w:rFonts w:asciiTheme="minorHAnsi" w:eastAsia="Times New Roman" w:hAnsiTheme="minorHAnsi" w:cstheme="minorHAnsi"/>
          <w:bCs w:val="0"/>
          <w:i/>
          <w:color w:val="000000" w:themeColor="text1"/>
          <w:sz w:val="24"/>
          <w:szCs w:val="24"/>
          <w:rPrChange w:id="1873" w:author="Haldar, Souvik" w:date="2022-06-25T18:15:00Z">
            <w:rPr>
              <w:rFonts w:ascii="Georgia" w:eastAsia="Times New Roman" w:hAnsi="Georgia"/>
              <w:b w:val="0"/>
              <w:i/>
              <w:color w:val="8F9195"/>
              <w:sz w:val="24"/>
              <w:szCs w:val="24"/>
            </w:rPr>
          </w:rPrChange>
        </w:rPr>
        <w:t>data_path:str</w:t>
      </w:r>
      <w:proofErr w:type="spellEnd"/>
      <w:r w:rsidRPr="00DF40A0">
        <w:rPr>
          <w:rFonts w:asciiTheme="minorHAnsi" w:eastAsia="Times New Roman" w:hAnsiTheme="minorHAnsi" w:cstheme="minorHAnsi"/>
          <w:bCs w:val="0"/>
          <w:i/>
          <w:color w:val="000000" w:themeColor="text1"/>
          <w:sz w:val="24"/>
          <w:szCs w:val="24"/>
          <w:rPrChange w:id="1874" w:author="Haldar, Souvik" w:date="2022-06-25T18:15:00Z">
            <w:rPr>
              <w:rFonts w:ascii="Georgia" w:eastAsia="Times New Roman" w:hAnsi="Georgia"/>
              <w:b w:val="0"/>
              <w:i/>
              <w:color w:val="8F9195"/>
              <w:sz w:val="24"/>
              <w:szCs w:val="24"/>
            </w:rPr>
          </w:rPrChange>
        </w:rPr>
        <w:t xml:space="preserve">, </w:t>
      </w:r>
      <w:proofErr w:type="spellStart"/>
      <w:r w:rsidRPr="00DF40A0">
        <w:rPr>
          <w:rFonts w:asciiTheme="minorHAnsi" w:eastAsia="Times New Roman" w:hAnsiTheme="minorHAnsi" w:cstheme="minorHAnsi"/>
          <w:bCs w:val="0"/>
          <w:i/>
          <w:color w:val="000000" w:themeColor="text1"/>
          <w:sz w:val="24"/>
          <w:szCs w:val="24"/>
          <w:rPrChange w:id="1875" w:author="Haldar, Souvik" w:date="2022-06-25T18:15:00Z">
            <w:rPr>
              <w:rFonts w:ascii="Georgia" w:eastAsia="Times New Roman" w:hAnsi="Georgia"/>
              <w:b w:val="0"/>
              <w:i/>
              <w:color w:val="8F9195"/>
              <w:sz w:val="24"/>
              <w:szCs w:val="24"/>
            </w:rPr>
          </w:rPrChange>
        </w:rPr>
        <w:t>data_type:str</w:t>
      </w:r>
      <w:proofErr w:type="spellEnd"/>
      <w:r w:rsidRPr="00DF40A0">
        <w:rPr>
          <w:rFonts w:asciiTheme="minorHAnsi" w:eastAsia="Times New Roman" w:hAnsiTheme="minorHAnsi" w:cstheme="minorHAnsi"/>
          <w:bCs w:val="0"/>
          <w:i/>
          <w:color w:val="000000" w:themeColor="text1"/>
          <w:sz w:val="24"/>
          <w:szCs w:val="24"/>
          <w:rPrChange w:id="1876" w:author="Haldar, Souvik" w:date="2022-06-25T18:15:00Z">
            <w:rPr>
              <w:rFonts w:ascii="Georgia" w:eastAsia="Times New Roman" w:hAnsi="Georgia"/>
              <w:b w:val="0"/>
              <w:i/>
              <w:color w:val="8F9195"/>
              <w:sz w:val="24"/>
              <w:szCs w:val="24"/>
            </w:rPr>
          </w:rPrChange>
        </w:rPr>
        <w:t xml:space="preserve">, </w:t>
      </w:r>
      <w:proofErr w:type="spellStart"/>
      <w:r w:rsidRPr="00DF40A0">
        <w:rPr>
          <w:rFonts w:asciiTheme="minorHAnsi" w:eastAsia="Times New Roman" w:hAnsiTheme="minorHAnsi" w:cstheme="minorHAnsi"/>
          <w:bCs w:val="0"/>
          <w:i/>
          <w:color w:val="000000" w:themeColor="text1"/>
          <w:sz w:val="24"/>
          <w:szCs w:val="24"/>
          <w:rPrChange w:id="1877" w:author="Haldar, Souvik" w:date="2022-06-25T18:15:00Z">
            <w:rPr>
              <w:rFonts w:ascii="Georgia" w:eastAsia="Times New Roman" w:hAnsi="Georgia"/>
              <w:b w:val="0"/>
              <w:i/>
              <w:color w:val="8F9195"/>
              <w:sz w:val="24"/>
              <w:szCs w:val="24"/>
            </w:rPr>
          </w:rPrChange>
        </w:rPr>
        <w:t>feature_cols:str</w:t>
      </w:r>
      <w:proofErr w:type="spellEnd"/>
      <w:r w:rsidRPr="00DF40A0">
        <w:rPr>
          <w:rFonts w:asciiTheme="minorHAnsi" w:eastAsia="Times New Roman" w:hAnsiTheme="minorHAnsi" w:cstheme="minorHAnsi"/>
          <w:bCs w:val="0"/>
          <w:i/>
          <w:color w:val="000000" w:themeColor="text1"/>
          <w:sz w:val="24"/>
          <w:szCs w:val="24"/>
          <w:rPrChange w:id="1878" w:author="Haldar, Souvik" w:date="2022-06-25T18:15:00Z">
            <w:rPr>
              <w:rFonts w:ascii="Georgia" w:eastAsia="Times New Roman" w:hAnsi="Georgia"/>
              <w:b w:val="0"/>
              <w:i/>
              <w:color w:val="8F9195"/>
              <w:sz w:val="24"/>
              <w:szCs w:val="24"/>
            </w:rPr>
          </w:rPrChange>
        </w:rPr>
        <w:t xml:space="preserve"> = [], </w:t>
      </w:r>
      <w:proofErr w:type="spellStart"/>
      <w:r w:rsidRPr="00DF40A0">
        <w:rPr>
          <w:rFonts w:asciiTheme="minorHAnsi" w:eastAsia="Times New Roman" w:hAnsiTheme="minorHAnsi" w:cstheme="minorHAnsi"/>
          <w:bCs w:val="0"/>
          <w:i/>
          <w:color w:val="000000" w:themeColor="text1"/>
          <w:sz w:val="24"/>
          <w:szCs w:val="24"/>
          <w:rPrChange w:id="1879" w:author="Haldar, Souvik" w:date="2022-06-25T18:15:00Z">
            <w:rPr>
              <w:rFonts w:ascii="Georgia" w:eastAsia="Times New Roman" w:hAnsi="Georgia"/>
              <w:b w:val="0"/>
              <w:i/>
              <w:color w:val="8F9195"/>
              <w:sz w:val="24"/>
              <w:szCs w:val="24"/>
            </w:rPr>
          </w:rPrChange>
        </w:rPr>
        <w:t>target_cols:str</w:t>
      </w:r>
      <w:proofErr w:type="spellEnd"/>
      <w:r w:rsidRPr="00DF40A0">
        <w:rPr>
          <w:rFonts w:asciiTheme="minorHAnsi" w:eastAsia="Times New Roman" w:hAnsiTheme="minorHAnsi" w:cstheme="minorHAnsi"/>
          <w:bCs w:val="0"/>
          <w:i/>
          <w:color w:val="000000" w:themeColor="text1"/>
          <w:sz w:val="24"/>
          <w:szCs w:val="24"/>
          <w:rPrChange w:id="1880" w:author="Haldar, Souvik" w:date="2022-06-25T18:15:00Z">
            <w:rPr>
              <w:rFonts w:ascii="Georgia" w:eastAsia="Times New Roman" w:hAnsi="Georgia"/>
              <w:b w:val="0"/>
              <w:i/>
              <w:color w:val="8F9195"/>
              <w:sz w:val="24"/>
              <w:szCs w:val="24"/>
            </w:rPr>
          </w:rPrChange>
        </w:rPr>
        <w:t xml:space="preserve"> = [], </w:t>
      </w:r>
      <w:proofErr w:type="spellStart"/>
      <w:r w:rsidRPr="00DF40A0">
        <w:rPr>
          <w:rFonts w:asciiTheme="minorHAnsi" w:eastAsia="Times New Roman" w:hAnsiTheme="minorHAnsi" w:cstheme="minorHAnsi"/>
          <w:bCs w:val="0"/>
          <w:i/>
          <w:color w:val="000000" w:themeColor="text1"/>
          <w:sz w:val="24"/>
          <w:szCs w:val="24"/>
          <w:rPrChange w:id="1881" w:author="Haldar, Souvik" w:date="2022-06-25T18:15:00Z">
            <w:rPr>
              <w:rFonts w:ascii="Georgia" w:eastAsia="Times New Roman" w:hAnsi="Georgia"/>
              <w:b w:val="0"/>
              <w:i/>
              <w:color w:val="8F9195"/>
              <w:sz w:val="24"/>
              <w:szCs w:val="24"/>
            </w:rPr>
          </w:rPrChange>
        </w:rPr>
        <w:t>rfm_def_path:str</w:t>
      </w:r>
      <w:proofErr w:type="spellEnd"/>
      <w:r w:rsidRPr="00DF40A0">
        <w:rPr>
          <w:rFonts w:asciiTheme="minorHAnsi" w:eastAsia="Times New Roman" w:hAnsiTheme="minorHAnsi" w:cstheme="minorHAnsi"/>
          <w:bCs w:val="0"/>
          <w:i/>
          <w:color w:val="000000" w:themeColor="text1"/>
          <w:sz w:val="24"/>
          <w:szCs w:val="24"/>
          <w:rPrChange w:id="1882" w:author="Haldar, Souvik" w:date="2022-06-25T18:15:00Z">
            <w:rPr>
              <w:rFonts w:ascii="Georgia" w:eastAsia="Times New Roman" w:hAnsi="Georgia"/>
              <w:b w:val="0"/>
              <w:i/>
              <w:color w:val="8F9195"/>
              <w:sz w:val="24"/>
              <w:szCs w:val="24"/>
            </w:rPr>
          </w:rPrChange>
        </w:rPr>
        <w:t>=</w:t>
      </w:r>
      <w:proofErr w:type="spellStart"/>
      <w:r w:rsidRPr="00DF40A0">
        <w:rPr>
          <w:rFonts w:asciiTheme="minorHAnsi" w:eastAsia="Times New Roman" w:hAnsiTheme="minorHAnsi" w:cstheme="minorHAnsi"/>
          <w:bCs w:val="0"/>
          <w:i/>
          <w:color w:val="000000" w:themeColor="text1"/>
          <w:sz w:val="24"/>
          <w:szCs w:val="24"/>
          <w:rPrChange w:id="1883" w:author="Haldar, Souvik" w:date="2022-06-25T18:15:00Z">
            <w:rPr>
              <w:rFonts w:ascii="Georgia" w:eastAsia="Times New Roman" w:hAnsi="Georgia"/>
              <w:b w:val="0"/>
              <w:i/>
              <w:color w:val="8F9195"/>
              <w:sz w:val="24"/>
              <w:szCs w:val="24"/>
            </w:rPr>
          </w:rPrChange>
        </w:rPr>
        <w:t>None,dir_to_save_result:str</w:t>
      </w:r>
      <w:proofErr w:type="spellEnd"/>
      <w:r w:rsidRPr="00DF40A0">
        <w:rPr>
          <w:rFonts w:asciiTheme="minorHAnsi" w:eastAsia="Times New Roman" w:hAnsiTheme="minorHAnsi" w:cstheme="minorHAnsi"/>
          <w:bCs w:val="0"/>
          <w:i/>
          <w:color w:val="000000" w:themeColor="text1"/>
          <w:sz w:val="24"/>
          <w:szCs w:val="24"/>
          <w:rPrChange w:id="1884" w:author="Haldar, Souvik" w:date="2022-06-25T18:15:00Z">
            <w:rPr>
              <w:rFonts w:ascii="Georgia" w:eastAsia="Times New Roman" w:hAnsi="Georgia"/>
              <w:b w:val="0"/>
              <w:i/>
              <w:color w:val="8F9195"/>
              <w:sz w:val="24"/>
              <w:szCs w:val="24"/>
            </w:rPr>
          </w:rPrChange>
        </w:rPr>
        <w:t>=None )</w:t>
      </w:r>
      <w:bookmarkEnd w:id="1868"/>
    </w:p>
    <w:p w14:paraId="28EB7D47" w14:textId="07D02887" w:rsidR="0019174C" w:rsidRPr="00DF40A0" w:rsidRDefault="0019174C" w:rsidP="00194148">
      <w:pPr>
        <w:spacing w:before="240" w:line="240" w:lineRule="auto"/>
        <w:ind w:left="1350"/>
        <w:jc w:val="both"/>
        <w:rPr>
          <w:rFonts w:asciiTheme="minorHAnsi" w:eastAsia="Times New Roman" w:hAnsiTheme="minorHAnsi" w:cstheme="minorHAnsi"/>
          <w:sz w:val="24"/>
          <w:szCs w:val="24"/>
          <w:rPrChange w:id="1885" w:author="Haldar, Souvik" w:date="2022-06-25T18:15:00Z">
            <w:rPr>
              <w:rFonts w:eastAsia="Times New Roman"/>
              <w:sz w:val="22"/>
            </w:rPr>
          </w:rPrChange>
        </w:rPr>
      </w:pPr>
      <w:r w:rsidRPr="00DF40A0">
        <w:rPr>
          <w:rFonts w:asciiTheme="minorHAnsi" w:eastAsia="Times New Roman" w:hAnsiTheme="minorHAnsi" w:cstheme="minorHAnsi"/>
          <w:sz w:val="24"/>
          <w:szCs w:val="24"/>
          <w:rPrChange w:id="1886" w:author="Haldar, Souvik" w:date="2022-06-25T18:15:00Z">
            <w:rPr>
              <w:rFonts w:eastAsia="Times New Roman"/>
              <w:sz w:val="22"/>
            </w:rPr>
          </w:rPrChange>
        </w:rPr>
        <w:t>This function sets all the data connector parameters passed from user.</w:t>
      </w:r>
    </w:p>
    <w:p w14:paraId="5A8D5096" w14:textId="77777777" w:rsidR="00194148" w:rsidRPr="00DF40A0" w:rsidRDefault="0019174C" w:rsidP="00A41C39">
      <w:pPr>
        <w:pStyle w:val="Heading3"/>
        <w:numPr>
          <w:ilvl w:val="0"/>
          <w:numId w:val="35"/>
        </w:numPr>
        <w:rPr>
          <w:rFonts w:asciiTheme="minorHAnsi" w:eastAsia="Times New Roman" w:hAnsiTheme="minorHAnsi" w:cstheme="minorHAnsi"/>
          <w:bCs w:val="0"/>
          <w:i/>
          <w:color w:val="000000" w:themeColor="text1"/>
          <w:sz w:val="24"/>
          <w:szCs w:val="24"/>
          <w:rPrChange w:id="1887" w:author="Haldar, Souvik" w:date="2022-06-25T18:15:00Z">
            <w:rPr>
              <w:rFonts w:ascii="Arial" w:eastAsia="Times New Roman" w:hAnsi="Arial" w:cstheme="minorBidi"/>
              <w:b w:val="0"/>
              <w:bCs w:val="0"/>
              <w:color w:val="auto"/>
              <w:sz w:val="22"/>
            </w:rPr>
          </w:rPrChange>
        </w:rPr>
      </w:pPr>
      <w:bookmarkStart w:id="1888" w:name="_Toc106620908"/>
      <w:proofErr w:type="spellStart"/>
      <w:r w:rsidRPr="00DF40A0">
        <w:rPr>
          <w:rFonts w:asciiTheme="minorHAnsi" w:eastAsia="Times New Roman" w:hAnsiTheme="minorHAnsi" w:cstheme="minorHAnsi"/>
          <w:bCs w:val="0"/>
          <w:i/>
          <w:color w:val="000000" w:themeColor="text1"/>
          <w:sz w:val="24"/>
          <w:szCs w:val="24"/>
          <w:rPrChange w:id="1889" w:author="Haldar, Souvik" w:date="2022-06-25T18:15:00Z">
            <w:rPr>
              <w:rFonts w:ascii="Georgia" w:eastAsia="Times New Roman" w:hAnsi="Georgia"/>
              <w:b w:val="0"/>
              <w:i/>
              <w:color w:val="8F9195"/>
              <w:sz w:val="24"/>
              <w:szCs w:val="24"/>
            </w:rPr>
          </w:rPrChange>
        </w:rPr>
        <w:t>rfm_analyzer</w:t>
      </w:r>
      <w:proofErr w:type="spellEnd"/>
      <w:r w:rsidRPr="00DF40A0">
        <w:rPr>
          <w:rFonts w:asciiTheme="minorHAnsi" w:eastAsia="Times New Roman" w:hAnsiTheme="minorHAnsi" w:cstheme="minorHAnsi"/>
          <w:bCs w:val="0"/>
          <w:i/>
          <w:color w:val="000000" w:themeColor="text1"/>
          <w:sz w:val="24"/>
          <w:szCs w:val="24"/>
          <w:rPrChange w:id="1890" w:author="Haldar, Souvik" w:date="2022-06-25T18:15:00Z">
            <w:rPr>
              <w:rFonts w:ascii="Georgia" w:eastAsia="Times New Roman" w:hAnsi="Georgia"/>
              <w:b w:val="0"/>
              <w:i/>
              <w:color w:val="8F9195"/>
              <w:sz w:val="24"/>
              <w:szCs w:val="24"/>
            </w:rPr>
          </w:rPrChange>
        </w:rPr>
        <w:t>(self)</w:t>
      </w:r>
      <w:bookmarkEnd w:id="1888"/>
    </w:p>
    <w:p w14:paraId="22E305FF" w14:textId="3D7B489B" w:rsidR="0019174C" w:rsidRPr="00DF40A0" w:rsidRDefault="0019174C" w:rsidP="00194148">
      <w:pPr>
        <w:spacing w:before="240" w:line="240" w:lineRule="auto"/>
        <w:ind w:left="1350"/>
        <w:jc w:val="both"/>
        <w:rPr>
          <w:rFonts w:asciiTheme="minorHAnsi" w:eastAsia="Times New Roman" w:hAnsiTheme="minorHAnsi" w:cstheme="minorHAnsi"/>
          <w:sz w:val="24"/>
          <w:szCs w:val="24"/>
          <w:rPrChange w:id="1891" w:author="Haldar, Souvik" w:date="2022-06-25T18:15:00Z">
            <w:rPr>
              <w:rFonts w:eastAsia="Times New Roman"/>
              <w:sz w:val="22"/>
            </w:rPr>
          </w:rPrChange>
        </w:rPr>
      </w:pPr>
      <w:r w:rsidRPr="00DF40A0">
        <w:rPr>
          <w:rFonts w:asciiTheme="minorHAnsi" w:eastAsia="Times New Roman" w:hAnsiTheme="minorHAnsi" w:cstheme="minorHAnsi"/>
          <w:sz w:val="24"/>
          <w:szCs w:val="24"/>
          <w:rPrChange w:id="1892" w:author="Haldar, Souvik" w:date="2022-06-25T18:15:00Z">
            <w:rPr>
              <w:rFonts w:eastAsia="Times New Roman"/>
              <w:sz w:val="22"/>
            </w:rPr>
          </w:rPrChange>
        </w:rPr>
        <w:t xml:space="preserve">This function </w:t>
      </w:r>
      <w:r w:rsidR="00104E09" w:rsidRPr="00DF40A0">
        <w:rPr>
          <w:rFonts w:asciiTheme="minorHAnsi" w:eastAsia="Times New Roman" w:hAnsiTheme="minorHAnsi" w:cstheme="minorHAnsi"/>
          <w:sz w:val="24"/>
          <w:szCs w:val="24"/>
          <w:rPrChange w:id="1893" w:author="Haldar, Souvik" w:date="2022-06-25T18:15:00Z">
            <w:rPr>
              <w:rFonts w:eastAsia="Times New Roman"/>
              <w:sz w:val="22"/>
            </w:rPr>
          </w:rPrChange>
        </w:rPr>
        <w:t xml:space="preserve">first reads the sales order data and extracts the relevant columns. Then based on each customer’s purchase pattern it puts customers to different customer groups. </w:t>
      </w:r>
      <w:r w:rsidR="00194148" w:rsidRPr="00DF40A0">
        <w:rPr>
          <w:rFonts w:asciiTheme="minorHAnsi" w:eastAsia="Times New Roman" w:hAnsiTheme="minorHAnsi" w:cstheme="minorHAnsi"/>
          <w:sz w:val="24"/>
          <w:szCs w:val="24"/>
          <w:rPrChange w:id="1894" w:author="Haldar, Souvik" w:date="2022-06-25T18:15:00Z">
            <w:rPr>
              <w:rFonts w:eastAsia="Times New Roman"/>
              <w:sz w:val="22"/>
            </w:rPr>
          </w:rPrChange>
        </w:rPr>
        <w:t>Finally, it writes the result in the given folder path.</w:t>
      </w:r>
    </w:p>
    <w:p w14:paraId="2FC4905D" w14:textId="08E3E5EB" w:rsidR="0019174C" w:rsidRPr="000F7EDC" w:rsidDel="00232F29" w:rsidRDefault="0019174C" w:rsidP="0019174C">
      <w:pPr>
        <w:rPr>
          <w:del w:id="1895" w:author="Haldar, Souvik" w:date="2022-06-25T18:19:00Z"/>
          <w:rFonts w:asciiTheme="minorHAnsi" w:hAnsiTheme="minorHAnsi" w:cstheme="minorHAnsi"/>
          <w:rPrChange w:id="1896" w:author="Haldar, Souvik" w:date="2022-06-25T18:15:00Z">
            <w:rPr>
              <w:del w:id="1897" w:author="Haldar, Souvik" w:date="2022-06-25T18:19:00Z"/>
            </w:rPr>
          </w:rPrChange>
        </w:rPr>
      </w:pPr>
    </w:p>
    <w:p w14:paraId="494CD874" w14:textId="29F81C73" w:rsidR="00B2508F" w:rsidRPr="000F7EDC" w:rsidDel="00232F29" w:rsidRDefault="00B2508F" w:rsidP="00B2508F">
      <w:pPr>
        <w:spacing w:line="240" w:lineRule="auto"/>
        <w:jc w:val="both"/>
        <w:rPr>
          <w:del w:id="1898" w:author="Haldar, Souvik" w:date="2022-06-25T18:19:00Z"/>
          <w:rFonts w:asciiTheme="minorHAnsi" w:eastAsia="Times New Roman" w:hAnsiTheme="minorHAnsi" w:cstheme="minorHAnsi"/>
          <w:rPrChange w:id="1899" w:author="Haldar, Souvik" w:date="2022-06-25T18:15:00Z">
            <w:rPr>
              <w:del w:id="1900" w:author="Haldar, Souvik" w:date="2022-06-25T18:19:00Z"/>
              <w:rFonts w:eastAsia="Times New Roman"/>
            </w:rPr>
          </w:rPrChange>
        </w:rPr>
      </w:pPr>
    </w:p>
    <w:p w14:paraId="23C8BD88" w14:textId="13FFC60B" w:rsidR="00A03841" w:rsidRPr="00232F29" w:rsidRDefault="00A03841" w:rsidP="00232F29">
      <w:pPr>
        <w:pStyle w:val="Heading1"/>
        <w:numPr>
          <w:ilvl w:val="0"/>
          <w:numId w:val="1"/>
        </w:numPr>
        <w:spacing w:before="240" w:line="259" w:lineRule="auto"/>
        <w:ind w:left="630"/>
        <w:rPr>
          <w:b w:val="0"/>
          <w:bCs w:val="0"/>
          <w:sz w:val="44"/>
          <w:szCs w:val="44"/>
          <w:rPrChange w:id="1901" w:author="Haldar, Souvik" w:date="2022-06-25T18:19:00Z">
            <w:rPr>
              <w:rFonts w:ascii="Georgia" w:hAnsi="Georgia"/>
              <w:b w:val="0"/>
              <w:color w:val="7ECEAA"/>
              <w:sz w:val="46"/>
              <w:szCs w:val="46"/>
              <w:lang w:val="en-US"/>
            </w:rPr>
          </w:rPrChange>
        </w:rPr>
        <w:pPrChange w:id="1902" w:author="Haldar, Souvik" w:date="2022-06-25T18:19:00Z">
          <w:pPr>
            <w:pStyle w:val="Heading1"/>
            <w:numPr>
              <w:numId w:val="1"/>
            </w:numPr>
            <w:spacing w:line="240" w:lineRule="auto"/>
            <w:ind w:left="567" w:hanging="567"/>
          </w:pPr>
        </w:pPrChange>
      </w:pPr>
      <w:bookmarkStart w:id="1903" w:name="_Toc106620909"/>
      <w:r w:rsidRPr="00232F29">
        <w:rPr>
          <w:b w:val="0"/>
          <w:bCs w:val="0"/>
          <w:sz w:val="44"/>
          <w:szCs w:val="44"/>
          <w:rPrChange w:id="1904" w:author="Haldar, Souvik" w:date="2022-06-25T18:19:00Z">
            <w:rPr>
              <w:rFonts w:ascii="Georgia" w:hAnsi="Georgia"/>
              <w:b w:val="0"/>
              <w:color w:val="7ECEAA"/>
              <w:sz w:val="46"/>
              <w:szCs w:val="46"/>
              <w:lang w:val="en-US"/>
            </w:rPr>
          </w:rPrChange>
        </w:rPr>
        <w:t>Conclusion</w:t>
      </w:r>
      <w:bookmarkEnd w:id="1903"/>
    </w:p>
    <w:p w14:paraId="3CE767C4" w14:textId="0EE6E70D" w:rsidR="000077C2" w:rsidRPr="00DF40A0" w:rsidRDefault="00DF40A0" w:rsidP="00DF40A0">
      <w:pPr>
        <w:spacing w:before="240"/>
        <w:rPr>
          <w:rFonts w:asciiTheme="minorHAnsi" w:hAnsiTheme="minorHAnsi" w:cstheme="minorHAnsi"/>
          <w:sz w:val="24"/>
          <w:szCs w:val="24"/>
          <w:lang w:val="en-US"/>
          <w:rPrChange w:id="1905" w:author="Haldar, Souvik" w:date="2022-06-25T18:15:00Z">
            <w:rPr>
              <w:lang w:val="en-US"/>
            </w:rPr>
          </w:rPrChange>
        </w:rPr>
      </w:pPr>
      <w:r>
        <w:rPr>
          <w:rFonts w:asciiTheme="minorHAnsi" w:hAnsiTheme="minorHAnsi" w:cstheme="minorHAnsi"/>
          <w:sz w:val="24"/>
          <w:szCs w:val="24"/>
          <w:lang w:val="en-US"/>
        </w:rPr>
        <w:t xml:space="preserve">This module can further be used </w:t>
      </w:r>
      <w:r w:rsidRPr="00DF40A0">
        <w:rPr>
          <w:rFonts w:asciiTheme="minorHAnsi" w:hAnsiTheme="minorHAnsi" w:cstheme="minorHAnsi"/>
          <w:sz w:val="24"/>
          <w:szCs w:val="24"/>
          <w:lang w:val="en-US"/>
        </w:rPr>
        <w:t>to make strategic choices in the business. It engages marketers to rapidly distinguish and segment customers into similar clusters and target them with separated and personalized promoting methodologies</w:t>
      </w:r>
    </w:p>
    <w:p w14:paraId="467B5F42" w14:textId="25059C3A" w:rsidR="004559F1" w:rsidRPr="00DF40A0" w:rsidRDefault="004559F1" w:rsidP="00070735">
      <w:pPr>
        <w:spacing w:line="240" w:lineRule="auto"/>
        <w:jc w:val="both"/>
        <w:rPr>
          <w:rFonts w:asciiTheme="minorHAnsi" w:eastAsia="Times New Roman" w:hAnsiTheme="minorHAnsi" w:cstheme="minorHAnsi"/>
          <w:sz w:val="24"/>
          <w:szCs w:val="24"/>
          <w:rPrChange w:id="1906" w:author="Haldar, Souvik" w:date="2022-06-25T18:15:00Z">
            <w:rPr>
              <w:rFonts w:eastAsia="Times New Roman"/>
              <w:sz w:val="22"/>
            </w:rPr>
          </w:rPrChange>
        </w:rPr>
      </w:pPr>
    </w:p>
    <w:sectPr w:rsidR="004559F1" w:rsidRPr="00DF40A0" w:rsidSect="00E635EB">
      <w:footerReference w:type="even" r:id="rId20"/>
      <w:footerReference w:type="default" r:id="rId21"/>
      <w:headerReference w:type="first" r:id="rId22"/>
      <w:footerReference w:type="first" r:id="rId23"/>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Kaushik Bar IXO" w:date="2022-06-21T12:31:00Z" w:initials="KBI">
    <w:p w14:paraId="60D85ADB" w14:textId="77777777" w:rsidR="008824A8" w:rsidRDefault="008824A8" w:rsidP="0016513B">
      <w:pPr>
        <w:pStyle w:val="CommentText"/>
      </w:pPr>
      <w:r>
        <w:rPr>
          <w:rStyle w:val="CommentReference"/>
        </w:rPr>
        <w:annotationRef/>
      </w:r>
      <w:r>
        <w:t>Have Inxiteout logo, copyright etc.</w:t>
      </w:r>
    </w:p>
  </w:comment>
  <w:comment w:id="239" w:author="Kaushik Bar IXO" w:date="2022-06-21T12:08:00Z" w:initials="KBI">
    <w:p w14:paraId="12C45653" w14:textId="60596D19" w:rsidR="00910E13" w:rsidRDefault="00910E13" w:rsidP="00BE4D1F">
      <w:pPr>
        <w:pStyle w:val="CommentText"/>
      </w:pPr>
      <w:r>
        <w:rPr>
          <w:rStyle w:val="CommentReference"/>
        </w:rPr>
        <w:annotationRef/>
      </w:r>
      <w:r>
        <w:t>Pls capture a table with revision history (of this doc) also</w:t>
      </w:r>
    </w:p>
  </w:comment>
  <w:comment w:id="1295" w:author="Kaushik Bar IXO" w:date="2022-06-21T12:06:00Z" w:initials="KBI">
    <w:p w14:paraId="20BA1611" w14:textId="11305B1D" w:rsidR="005D25F1" w:rsidRDefault="005D25F1" w:rsidP="006D1468">
      <w:pPr>
        <w:pStyle w:val="CommentText"/>
      </w:pPr>
      <w:r>
        <w:rPr>
          <w:rStyle w:val="CommentReference"/>
        </w:rPr>
        <w:annotationRef/>
      </w:r>
      <w:r>
        <w:t>Capture a sample input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D85ADB" w15:done="1"/>
  <w15:commentEx w15:paraId="12C45653" w15:done="1"/>
  <w15:commentEx w15:paraId="20BA161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C38A7" w16cex:dateUtc="2022-06-21T07:01:00Z"/>
  <w16cex:commentExtensible w16cex:durableId="265C3355" w16cex:dateUtc="2022-06-21T06:38:00Z"/>
  <w16cex:commentExtensible w16cex:durableId="265C32AB" w16cex:dateUtc="2022-06-21T0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D85ADB" w16cid:durableId="265C38A7"/>
  <w16cid:commentId w16cid:paraId="12C45653" w16cid:durableId="265C3355"/>
  <w16cid:commentId w16cid:paraId="20BA1611" w16cid:durableId="265C32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ABF54" w14:textId="77777777" w:rsidR="00FF7FB3" w:rsidRDefault="00FF7FB3" w:rsidP="007356EA">
      <w:pPr>
        <w:spacing w:after="0" w:line="240" w:lineRule="auto"/>
      </w:pPr>
      <w:r>
        <w:separator/>
      </w:r>
    </w:p>
  </w:endnote>
  <w:endnote w:type="continuationSeparator" w:id="0">
    <w:p w14:paraId="40BA58E3" w14:textId="77777777" w:rsidR="00FF7FB3" w:rsidRDefault="00FF7FB3" w:rsidP="00735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84A4F" w14:textId="5E20D1AC" w:rsidR="00FF73B8" w:rsidRDefault="00FF73B8" w:rsidP="00D673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24A8">
      <w:rPr>
        <w:rStyle w:val="PageNumber"/>
        <w:noProof/>
      </w:rPr>
      <w:t>1</w:t>
    </w:r>
    <w:r>
      <w:rPr>
        <w:rStyle w:val="PageNumber"/>
      </w:rPr>
      <w:fldChar w:fldCharType="end"/>
    </w:r>
  </w:p>
  <w:p w14:paraId="4A084A50" w14:textId="77777777" w:rsidR="00FF73B8" w:rsidRDefault="00FF73B8" w:rsidP="00D673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84A51" w14:textId="29E9C3C8" w:rsidR="00FF73B8" w:rsidRPr="005972A4" w:rsidRDefault="00E7595D" w:rsidP="00E7595D">
    <w:pPr>
      <w:pStyle w:val="Footer"/>
      <w:jc w:val="right"/>
    </w:pPr>
    <w:ins w:id="1907" w:author="Haldar, Souvik" w:date="2022-06-25T18:11:00Z">
      <w:r w:rsidRPr="006042DC">
        <w:rPr>
          <w:noProof/>
          <w:sz w:val="12"/>
          <w:szCs w:val="12"/>
        </w:rPr>
        <w:drawing>
          <wp:anchor distT="0" distB="0" distL="114300" distR="114300" simplePos="0" relativeHeight="251661312" behindDoc="0" locked="0" layoutInCell="1" allowOverlap="1" wp14:anchorId="09931BFA" wp14:editId="5E968092">
            <wp:simplePos x="0" y="0"/>
            <wp:positionH relativeFrom="column">
              <wp:posOffset>-259080</wp:posOffset>
            </wp:positionH>
            <wp:positionV relativeFrom="paragraph">
              <wp:posOffset>-167640</wp:posOffset>
            </wp:positionV>
            <wp:extent cx="920750" cy="389255"/>
            <wp:effectExtent l="0" t="0" r="0" b="0"/>
            <wp:wrapThrough wrapText="bothSides">
              <wp:wrapPolygon edited="0">
                <wp:start x="0" y="0"/>
                <wp:lineTo x="0" y="20085"/>
                <wp:lineTo x="21004" y="20085"/>
                <wp:lineTo x="21004"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20750" cy="389255"/>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14"/>
          <w:szCs w:val="14"/>
        </w:rPr>
        <w:t xml:space="preserve">                                                    </w:t>
      </w:r>
      <w:r w:rsidRPr="006042DC">
        <w:rPr>
          <w:rFonts w:cstheme="minorHAnsi"/>
          <w:sz w:val="14"/>
          <w:szCs w:val="14"/>
        </w:rPr>
        <w:t>©</w:t>
      </w:r>
      <w:r w:rsidRPr="006042DC">
        <w:rPr>
          <w:sz w:val="14"/>
          <w:szCs w:val="14"/>
        </w:rPr>
        <w:t xml:space="preserve"> 2022 by </w:t>
      </w:r>
      <w:proofErr w:type="spellStart"/>
      <w:r w:rsidRPr="006042DC">
        <w:rPr>
          <w:sz w:val="14"/>
          <w:szCs w:val="14"/>
        </w:rPr>
        <w:t>Inxite</w:t>
      </w:r>
      <w:proofErr w:type="spellEnd"/>
      <w:r w:rsidRPr="006042DC">
        <w:rPr>
          <w:sz w:val="14"/>
          <w:szCs w:val="14"/>
        </w:rPr>
        <w:t xml:space="preserve"> Out </w:t>
      </w:r>
      <w:proofErr w:type="spellStart"/>
      <w:r w:rsidRPr="006042DC">
        <w:rPr>
          <w:sz w:val="14"/>
          <w:szCs w:val="14"/>
        </w:rPr>
        <w:t>Pvt.</w:t>
      </w:r>
      <w:proofErr w:type="spellEnd"/>
      <w:r w:rsidRPr="006042DC">
        <w:rPr>
          <w:sz w:val="14"/>
          <w:szCs w:val="14"/>
        </w:rPr>
        <w:t xml:space="preserve"> Ltd. All rights reserved</w:t>
      </w:r>
      <w:r w:rsidDel="00E7595D">
        <w:rPr>
          <w:rFonts w:cs="Arial"/>
          <w:color w:val="8F9195"/>
          <w:sz w:val="20"/>
        </w:rPr>
        <w:t xml:space="preserve"> </w:t>
      </w:r>
    </w:ins>
    <w:del w:id="1908" w:author="Haldar, Souvik" w:date="2022-06-25T18:09:00Z">
      <w:r w:rsidR="00FD77B0" w:rsidDel="00E7595D">
        <w:rPr>
          <w:rFonts w:cs="Arial"/>
          <w:color w:val="8F9195"/>
          <w:sz w:val="20"/>
        </w:rPr>
        <w:delText>RFM Analysis</w:delText>
      </w:r>
    </w:del>
    <w:r w:rsidR="00FF73B8">
      <w:rPr>
        <w:rFonts w:cs="Arial"/>
        <w:color w:val="8F9195"/>
        <w:sz w:val="20"/>
      </w:rPr>
      <w:tab/>
    </w:r>
    <w:r w:rsidR="00FF73B8">
      <w:rPr>
        <w:rFonts w:cs="Arial"/>
        <w:color w:val="8F9195"/>
        <w:sz w:val="20"/>
      </w:rPr>
      <w:tab/>
    </w:r>
    <w:sdt>
      <w:sdtPr>
        <w:id w:val="1870254568"/>
        <w:docPartObj>
          <w:docPartGallery w:val="Page Numbers (Bottom of Page)"/>
          <w:docPartUnique/>
        </w:docPartObj>
      </w:sdtPr>
      <w:sdtEndPr>
        <w:rPr>
          <w:noProof/>
        </w:rPr>
      </w:sdtEndPr>
      <w:sdtContent>
        <w:del w:id="1909" w:author="Haldar, Souvik" w:date="2022-06-25T18:10:00Z">
          <w:r w:rsidR="00FF73B8" w:rsidDel="00E7595D">
            <w:fldChar w:fldCharType="begin"/>
          </w:r>
          <w:r w:rsidR="00FF73B8" w:rsidDel="00E7595D">
            <w:delInstrText xml:space="preserve"> PAGE   \* MERGEFORMAT </w:delInstrText>
          </w:r>
          <w:r w:rsidR="00FF73B8" w:rsidDel="00E7595D">
            <w:fldChar w:fldCharType="separate"/>
          </w:r>
          <w:r w:rsidR="007A7032" w:rsidDel="00E7595D">
            <w:rPr>
              <w:noProof/>
            </w:rPr>
            <w:delText>7</w:delText>
          </w:r>
          <w:r w:rsidR="00FF73B8" w:rsidDel="00E7595D">
            <w:rPr>
              <w:noProof/>
            </w:rPr>
            <w:fldChar w:fldCharType="end"/>
          </w:r>
        </w:del>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601A6" w14:textId="77777777" w:rsidR="00E7595D" w:rsidRDefault="00E7595D" w:rsidP="00E7595D">
    <w:pPr>
      <w:pStyle w:val="Footer"/>
      <w:tabs>
        <w:tab w:val="left" w:pos="480"/>
      </w:tabs>
      <w:rPr>
        <w:ins w:id="1911" w:author="Haldar, Souvik" w:date="2022-06-25T18:02:00Z"/>
        <w:noProof/>
      </w:rPr>
    </w:pPr>
    <w:ins w:id="1912" w:author="Haldar, Souvik" w:date="2022-06-25T18:02:00Z">
      <w:r w:rsidRPr="006042DC">
        <w:rPr>
          <w:noProof/>
          <w:sz w:val="12"/>
          <w:szCs w:val="12"/>
        </w:rPr>
        <w:drawing>
          <wp:anchor distT="0" distB="0" distL="114300" distR="114300" simplePos="0" relativeHeight="251659264" behindDoc="0" locked="0" layoutInCell="1" allowOverlap="1" wp14:anchorId="6A9B7664" wp14:editId="6919D5CF">
            <wp:simplePos x="0" y="0"/>
            <wp:positionH relativeFrom="column">
              <wp:posOffset>4499610</wp:posOffset>
            </wp:positionH>
            <wp:positionV relativeFrom="paragraph">
              <wp:posOffset>102870</wp:posOffset>
            </wp:positionV>
            <wp:extent cx="1257665" cy="533400"/>
            <wp:effectExtent l="0" t="0" r="0" b="0"/>
            <wp:wrapThrough wrapText="bothSides">
              <wp:wrapPolygon edited="0">
                <wp:start x="0" y="0"/>
                <wp:lineTo x="0" y="20829"/>
                <wp:lineTo x="21273" y="20829"/>
                <wp:lineTo x="21273"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57665" cy="533400"/>
                    </a:xfrm>
                    <a:prstGeom prst="rect">
                      <a:avLst/>
                    </a:prstGeom>
                  </pic:spPr>
                </pic:pic>
              </a:graphicData>
            </a:graphic>
            <wp14:sizeRelH relativeFrom="page">
              <wp14:pctWidth>0</wp14:pctWidth>
            </wp14:sizeRelH>
            <wp14:sizeRelV relativeFrom="page">
              <wp14:pctHeight>0</wp14:pctHeight>
            </wp14:sizeRelV>
          </wp:anchor>
        </w:drawing>
      </w:r>
      <w:r>
        <w:rPr>
          <w:noProof/>
        </w:rPr>
        <w:tab/>
      </w:r>
      <w:r>
        <w:rPr>
          <w:noProof/>
        </w:rPr>
        <w:tab/>
      </w:r>
    </w:ins>
  </w:p>
  <w:p w14:paraId="6C69E16B" w14:textId="77777777" w:rsidR="00E7595D" w:rsidRPr="006042DC" w:rsidRDefault="00E7595D" w:rsidP="00E7595D">
    <w:pPr>
      <w:rPr>
        <w:ins w:id="1913" w:author="Haldar, Souvik" w:date="2022-06-25T18:02:00Z"/>
        <w:sz w:val="14"/>
        <w:szCs w:val="14"/>
      </w:rPr>
    </w:pPr>
    <w:ins w:id="1914" w:author="Haldar, Souvik" w:date="2022-06-25T18:02:00Z">
      <w:r w:rsidRPr="006042DC">
        <w:rPr>
          <w:rFonts w:cstheme="minorHAnsi"/>
          <w:sz w:val="14"/>
          <w:szCs w:val="14"/>
        </w:rPr>
        <w:t>©</w:t>
      </w:r>
      <w:r w:rsidRPr="006042DC">
        <w:rPr>
          <w:sz w:val="14"/>
          <w:szCs w:val="14"/>
        </w:rPr>
        <w:t xml:space="preserve"> 2022 by </w:t>
      </w:r>
      <w:proofErr w:type="spellStart"/>
      <w:r w:rsidRPr="006042DC">
        <w:rPr>
          <w:sz w:val="14"/>
          <w:szCs w:val="14"/>
        </w:rPr>
        <w:t>Inxite</w:t>
      </w:r>
      <w:proofErr w:type="spellEnd"/>
      <w:r w:rsidRPr="006042DC">
        <w:rPr>
          <w:sz w:val="14"/>
          <w:szCs w:val="14"/>
        </w:rPr>
        <w:t xml:space="preserve"> Out </w:t>
      </w:r>
      <w:proofErr w:type="spellStart"/>
      <w:r w:rsidRPr="006042DC">
        <w:rPr>
          <w:sz w:val="14"/>
          <w:szCs w:val="14"/>
        </w:rPr>
        <w:t>Pvt.</w:t>
      </w:r>
      <w:proofErr w:type="spellEnd"/>
      <w:r w:rsidRPr="006042DC">
        <w:rPr>
          <w:sz w:val="14"/>
          <w:szCs w:val="14"/>
        </w:rPr>
        <w:t xml:space="preserve"> Ltd. All rights reserved.</w:t>
      </w:r>
    </w:ins>
  </w:p>
  <w:p w14:paraId="4A084A53" w14:textId="44B9037B" w:rsidR="00FF73B8" w:rsidRPr="00E7595D" w:rsidRDefault="00E7595D" w:rsidP="00E7595D">
    <w:pPr>
      <w:rPr>
        <w:sz w:val="14"/>
        <w:szCs w:val="14"/>
        <w:rPrChange w:id="1915" w:author="Haldar, Souvik" w:date="2022-06-25T18:03:00Z">
          <w:rPr/>
        </w:rPrChange>
      </w:rPr>
      <w:pPrChange w:id="1916" w:author="Haldar, Souvik" w:date="2022-06-25T18:03:00Z">
        <w:pPr>
          <w:pStyle w:val="Footer"/>
          <w:jc w:val="right"/>
        </w:pPr>
      </w:pPrChange>
    </w:pPr>
    <w:ins w:id="1917" w:author="Haldar, Souvik" w:date="2022-06-25T18:02:00Z">
      <w:r w:rsidRPr="006042DC">
        <w:rPr>
          <w:sz w:val="14"/>
          <w:szCs w:val="14"/>
        </w:rPr>
        <w:t xml:space="preserve">No part of this publication may be reproduced, stored in a retrieval system, or transmitted, in any form or by means electronic, mechanical, photocopying, or </w:t>
      </w:r>
      <w:r>
        <w:rPr>
          <w:sz w:val="14"/>
          <w:szCs w:val="14"/>
        </w:rPr>
        <w:t>o</w:t>
      </w:r>
      <w:r w:rsidRPr="006042DC">
        <w:rPr>
          <w:sz w:val="14"/>
          <w:szCs w:val="14"/>
        </w:rPr>
        <w:t xml:space="preserve">therwise, without prior permission of </w:t>
      </w:r>
      <w:proofErr w:type="spellStart"/>
      <w:r w:rsidRPr="006042DC">
        <w:rPr>
          <w:sz w:val="14"/>
          <w:szCs w:val="14"/>
        </w:rPr>
        <w:t>Inxite</w:t>
      </w:r>
      <w:proofErr w:type="spellEnd"/>
      <w:r w:rsidRPr="006042DC">
        <w:rPr>
          <w:sz w:val="14"/>
          <w:szCs w:val="14"/>
        </w:rPr>
        <w:t xml:space="preserve"> Out </w:t>
      </w:r>
      <w:proofErr w:type="spellStart"/>
      <w:r w:rsidRPr="006042DC">
        <w:rPr>
          <w:sz w:val="14"/>
          <w:szCs w:val="14"/>
        </w:rPr>
        <w:t>Pvt.</w:t>
      </w:r>
      <w:proofErr w:type="spellEnd"/>
      <w:r w:rsidRPr="006042DC">
        <w:rPr>
          <w:sz w:val="14"/>
          <w:szCs w:val="14"/>
        </w:rPr>
        <w:t xml:space="preserve"> Ltd.</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A5724" w14:textId="77777777" w:rsidR="00FF7FB3" w:rsidRDefault="00FF7FB3" w:rsidP="007356EA">
      <w:pPr>
        <w:spacing w:after="0" w:line="240" w:lineRule="auto"/>
      </w:pPr>
      <w:r>
        <w:separator/>
      </w:r>
    </w:p>
  </w:footnote>
  <w:footnote w:type="continuationSeparator" w:id="0">
    <w:p w14:paraId="53CD9793" w14:textId="77777777" w:rsidR="00FF7FB3" w:rsidRDefault="00FF7FB3" w:rsidP="00735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F24C" w14:textId="4E6888C9" w:rsidR="00130DB4" w:rsidRDefault="00B6624F">
    <w:pPr>
      <w:pStyle w:val="Header"/>
    </w:pPr>
    <w:ins w:id="1910" w:author="Haldar, Souvik" w:date="2022-06-25T13:47:00Z">
      <w:r>
        <w:tab/>
      </w:r>
      <w:r>
        <w:tab/>
        <w:t xml:space="preserve">   </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4D5"/>
    <w:multiLevelType w:val="hybridMultilevel"/>
    <w:tmpl w:val="1FDC8ABC"/>
    <w:lvl w:ilvl="0" w:tplc="ED92A420">
      <w:start w:val="1"/>
      <w:numFmt w:val="bullet"/>
      <w:lvlText w:val="•"/>
      <w:lvlJc w:val="left"/>
      <w:pPr>
        <w:tabs>
          <w:tab w:val="num" w:pos="720"/>
        </w:tabs>
        <w:ind w:left="720" w:hanging="360"/>
      </w:pPr>
      <w:rPr>
        <w:rFonts w:ascii="Arial" w:hAnsi="Arial" w:hint="default"/>
      </w:rPr>
    </w:lvl>
    <w:lvl w:ilvl="1" w:tplc="0FDEF678" w:tentative="1">
      <w:start w:val="1"/>
      <w:numFmt w:val="bullet"/>
      <w:lvlText w:val="•"/>
      <w:lvlJc w:val="left"/>
      <w:pPr>
        <w:tabs>
          <w:tab w:val="num" w:pos="1440"/>
        </w:tabs>
        <w:ind w:left="1440" w:hanging="360"/>
      </w:pPr>
      <w:rPr>
        <w:rFonts w:ascii="Arial" w:hAnsi="Arial" w:hint="default"/>
      </w:rPr>
    </w:lvl>
    <w:lvl w:ilvl="2" w:tplc="12908126" w:tentative="1">
      <w:start w:val="1"/>
      <w:numFmt w:val="bullet"/>
      <w:lvlText w:val="•"/>
      <w:lvlJc w:val="left"/>
      <w:pPr>
        <w:tabs>
          <w:tab w:val="num" w:pos="2160"/>
        </w:tabs>
        <w:ind w:left="2160" w:hanging="360"/>
      </w:pPr>
      <w:rPr>
        <w:rFonts w:ascii="Arial" w:hAnsi="Arial" w:hint="default"/>
      </w:rPr>
    </w:lvl>
    <w:lvl w:ilvl="3" w:tplc="FB50B5C2" w:tentative="1">
      <w:start w:val="1"/>
      <w:numFmt w:val="bullet"/>
      <w:lvlText w:val="•"/>
      <w:lvlJc w:val="left"/>
      <w:pPr>
        <w:tabs>
          <w:tab w:val="num" w:pos="2880"/>
        </w:tabs>
        <w:ind w:left="2880" w:hanging="360"/>
      </w:pPr>
      <w:rPr>
        <w:rFonts w:ascii="Arial" w:hAnsi="Arial" w:hint="default"/>
      </w:rPr>
    </w:lvl>
    <w:lvl w:ilvl="4" w:tplc="6B76FE5E" w:tentative="1">
      <w:start w:val="1"/>
      <w:numFmt w:val="bullet"/>
      <w:lvlText w:val="•"/>
      <w:lvlJc w:val="left"/>
      <w:pPr>
        <w:tabs>
          <w:tab w:val="num" w:pos="3600"/>
        </w:tabs>
        <w:ind w:left="3600" w:hanging="360"/>
      </w:pPr>
      <w:rPr>
        <w:rFonts w:ascii="Arial" w:hAnsi="Arial" w:hint="default"/>
      </w:rPr>
    </w:lvl>
    <w:lvl w:ilvl="5" w:tplc="F6441ECA" w:tentative="1">
      <w:start w:val="1"/>
      <w:numFmt w:val="bullet"/>
      <w:lvlText w:val="•"/>
      <w:lvlJc w:val="left"/>
      <w:pPr>
        <w:tabs>
          <w:tab w:val="num" w:pos="4320"/>
        </w:tabs>
        <w:ind w:left="4320" w:hanging="360"/>
      </w:pPr>
      <w:rPr>
        <w:rFonts w:ascii="Arial" w:hAnsi="Arial" w:hint="default"/>
      </w:rPr>
    </w:lvl>
    <w:lvl w:ilvl="6" w:tplc="6CC0658C" w:tentative="1">
      <w:start w:val="1"/>
      <w:numFmt w:val="bullet"/>
      <w:lvlText w:val="•"/>
      <w:lvlJc w:val="left"/>
      <w:pPr>
        <w:tabs>
          <w:tab w:val="num" w:pos="5040"/>
        </w:tabs>
        <w:ind w:left="5040" w:hanging="360"/>
      </w:pPr>
      <w:rPr>
        <w:rFonts w:ascii="Arial" w:hAnsi="Arial" w:hint="default"/>
      </w:rPr>
    </w:lvl>
    <w:lvl w:ilvl="7" w:tplc="04744EA0" w:tentative="1">
      <w:start w:val="1"/>
      <w:numFmt w:val="bullet"/>
      <w:lvlText w:val="•"/>
      <w:lvlJc w:val="left"/>
      <w:pPr>
        <w:tabs>
          <w:tab w:val="num" w:pos="5760"/>
        </w:tabs>
        <w:ind w:left="5760" w:hanging="360"/>
      </w:pPr>
      <w:rPr>
        <w:rFonts w:ascii="Arial" w:hAnsi="Arial" w:hint="default"/>
      </w:rPr>
    </w:lvl>
    <w:lvl w:ilvl="8" w:tplc="A11666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8E432E"/>
    <w:multiLevelType w:val="hybridMultilevel"/>
    <w:tmpl w:val="3FCA8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E26B6E"/>
    <w:multiLevelType w:val="hybridMultilevel"/>
    <w:tmpl w:val="BCD6038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094FB5"/>
    <w:multiLevelType w:val="hybridMultilevel"/>
    <w:tmpl w:val="0D5263AE"/>
    <w:lvl w:ilvl="0" w:tplc="4009001B">
      <w:start w:val="1"/>
      <w:numFmt w:val="lowerRoman"/>
      <w:lvlText w:val="%1."/>
      <w:lvlJc w:val="righ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4" w15:restartNumberingAfterBreak="0">
    <w:nsid w:val="0DC037D7"/>
    <w:multiLevelType w:val="hybridMultilevel"/>
    <w:tmpl w:val="BDAE30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BF3C66"/>
    <w:multiLevelType w:val="hybridMultilevel"/>
    <w:tmpl w:val="9E1AE9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0F36950"/>
    <w:multiLevelType w:val="hybridMultilevel"/>
    <w:tmpl w:val="C346E4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EE3B82"/>
    <w:multiLevelType w:val="hybridMultilevel"/>
    <w:tmpl w:val="171623C2"/>
    <w:lvl w:ilvl="0" w:tplc="40090001">
      <w:start w:val="1"/>
      <w:numFmt w:val="bullet"/>
      <w:lvlText w:val=""/>
      <w:lvlJc w:val="left"/>
      <w:pPr>
        <w:ind w:left="657" w:hanging="360"/>
      </w:pPr>
      <w:rPr>
        <w:rFonts w:ascii="Symbol" w:hAnsi="Symbol" w:hint="default"/>
      </w:rPr>
    </w:lvl>
    <w:lvl w:ilvl="1" w:tplc="40090003" w:tentative="1">
      <w:start w:val="1"/>
      <w:numFmt w:val="bullet"/>
      <w:lvlText w:val="o"/>
      <w:lvlJc w:val="left"/>
      <w:pPr>
        <w:ind w:left="1377" w:hanging="360"/>
      </w:pPr>
      <w:rPr>
        <w:rFonts w:ascii="Courier New" w:hAnsi="Courier New" w:cs="Courier New" w:hint="default"/>
      </w:rPr>
    </w:lvl>
    <w:lvl w:ilvl="2" w:tplc="40090005" w:tentative="1">
      <w:start w:val="1"/>
      <w:numFmt w:val="bullet"/>
      <w:lvlText w:val=""/>
      <w:lvlJc w:val="left"/>
      <w:pPr>
        <w:ind w:left="2097" w:hanging="360"/>
      </w:pPr>
      <w:rPr>
        <w:rFonts w:ascii="Wingdings" w:hAnsi="Wingdings" w:hint="default"/>
      </w:rPr>
    </w:lvl>
    <w:lvl w:ilvl="3" w:tplc="40090001" w:tentative="1">
      <w:start w:val="1"/>
      <w:numFmt w:val="bullet"/>
      <w:lvlText w:val=""/>
      <w:lvlJc w:val="left"/>
      <w:pPr>
        <w:ind w:left="2817" w:hanging="360"/>
      </w:pPr>
      <w:rPr>
        <w:rFonts w:ascii="Symbol" w:hAnsi="Symbol" w:hint="default"/>
      </w:rPr>
    </w:lvl>
    <w:lvl w:ilvl="4" w:tplc="40090003" w:tentative="1">
      <w:start w:val="1"/>
      <w:numFmt w:val="bullet"/>
      <w:lvlText w:val="o"/>
      <w:lvlJc w:val="left"/>
      <w:pPr>
        <w:ind w:left="3537" w:hanging="360"/>
      </w:pPr>
      <w:rPr>
        <w:rFonts w:ascii="Courier New" w:hAnsi="Courier New" w:cs="Courier New" w:hint="default"/>
      </w:rPr>
    </w:lvl>
    <w:lvl w:ilvl="5" w:tplc="40090005" w:tentative="1">
      <w:start w:val="1"/>
      <w:numFmt w:val="bullet"/>
      <w:lvlText w:val=""/>
      <w:lvlJc w:val="left"/>
      <w:pPr>
        <w:ind w:left="4257" w:hanging="360"/>
      </w:pPr>
      <w:rPr>
        <w:rFonts w:ascii="Wingdings" w:hAnsi="Wingdings" w:hint="default"/>
      </w:rPr>
    </w:lvl>
    <w:lvl w:ilvl="6" w:tplc="40090001" w:tentative="1">
      <w:start w:val="1"/>
      <w:numFmt w:val="bullet"/>
      <w:lvlText w:val=""/>
      <w:lvlJc w:val="left"/>
      <w:pPr>
        <w:ind w:left="4977" w:hanging="360"/>
      </w:pPr>
      <w:rPr>
        <w:rFonts w:ascii="Symbol" w:hAnsi="Symbol" w:hint="default"/>
      </w:rPr>
    </w:lvl>
    <w:lvl w:ilvl="7" w:tplc="40090003" w:tentative="1">
      <w:start w:val="1"/>
      <w:numFmt w:val="bullet"/>
      <w:lvlText w:val="o"/>
      <w:lvlJc w:val="left"/>
      <w:pPr>
        <w:ind w:left="5697" w:hanging="360"/>
      </w:pPr>
      <w:rPr>
        <w:rFonts w:ascii="Courier New" w:hAnsi="Courier New" w:cs="Courier New" w:hint="default"/>
      </w:rPr>
    </w:lvl>
    <w:lvl w:ilvl="8" w:tplc="40090005" w:tentative="1">
      <w:start w:val="1"/>
      <w:numFmt w:val="bullet"/>
      <w:lvlText w:val=""/>
      <w:lvlJc w:val="left"/>
      <w:pPr>
        <w:ind w:left="6417" w:hanging="360"/>
      </w:pPr>
      <w:rPr>
        <w:rFonts w:ascii="Wingdings" w:hAnsi="Wingdings" w:hint="default"/>
      </w:rPr>
    </w:lvl>
  </w:abstractNum>
  <w:abstractNum w:abstractNumId="8" w15:restartNumberingAfterBreak="0">
    <w:nsid w:val="1C674AE7"/>
    <w:multiLevelType w:val="hybridMultilevel"/>
    <w:tmpl w:val="F8103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C00C7E"/>
    <w:multiLevelType w:val="hybridMultilevel"/>
    <w:tmpl w:val="C7B03E18"/>
    <w:lvl w:ilvl="0" w:tplc="AA1A3304">
      <w:start w:val="1"/>
      <w:numFmt w:val="bullet"/>
      <w:lvlText w:val="•"/>
      <w:lvlJc w:val="left"/>
      <w:pPr>
        <w:tabs>
          <w:tab w:val="num" w:pos="720"/>
        </w:tabs>
        <w:ind w:left="720" w:hanging="360"/>
      </w:pPr>
      <w:rPr>
        <w:rFonts w:ascii="Arial" w:hAnsi="Arial" w:hint="default"/>
      </w:rPr>
    </w:lvl>
    <w:lvl w:ilvl="1" w:tplc="AAF614C8" w:tentative="1">
      <w:start w:val="1"/>
      <w:numFmt w:val="bullet"/>
      <w:lvlText w:val="•"/>
      <w:lvlJc w:val="left"/>
      <w:pPr>
        <w:tabs>
          <w:tab w:val="num" w:pos="1440"/>
        </w:tabs>
        <w:ind w:left="1440" w:hanging="360"/>
      </w:pPr>
      <w:rPr>
        <w:rFonts w:ascii="Arial" w:hAnsi="Arial" w:hint="default"/>
      </w:rPr>
    </w:lvl>
    <w:lvl w:ilvl="2" w:tplc="A566D0A0" w:tentative="1">
      <w:start w:val="1"/>
      <w:numFmt w:val="bullet"/>
      <w:lvlText w:val="•"/>
      <w:lvlJc w:val="left"/>
      <w:pPr>
        <w:tabs>
          <w:tab w:val="num" w:pos="2160"/>
        </w:tabs>
        <w:ind w:left="2160" w:hanging="360"/>
      </w:pPr>
      <w:rPr>
        <w:rFonts w:ascii="Arial" w:hAnsi="Arial" w:hint="default"/>
      </w:rPr>
    </w:lvl>
    <w:lvl w:ilvl="3" w:tplc="2CDC566E" w:tentative="1">
      <w:start w:val="1"/>
      <w:numFmt w:val="bullet"/>
      <w:lvlText w:val="•"/>
      <w:lvlJc w:val="left"/>
      <w:pPr>
        <w:tabs>
          <w:tab w:val="num" w:pos="2880"/>
        </w:tabs>
        <w:ind w:left="2880" w:hanging="360"/>
      </w:pPr>
      <w:rPr>
        <w:rFonts w:ascii="Arial" w:hAnsi="Arial" w:hint="default"/>
      </w:rPr>
    </w:lvl>
    <w:lvl w:ilvl="4" w:tplc="51CC63C4" w:tentative="1">
      <w:start w:val="1"/>
      <w:numFmt w:val="bullet"/>
      <w:lvlText w:val="•"/>
      <w:lvlJc w:val="left"/>
      <w:pPr>
        <w:tabs>
          <w:tab w:val="num" w:pos="3600"/>
        </w:tabs>
        <w:ind w:left="3600" w:hanging="360"/>
      </w:pPr>
      <w:rPr>
        <w:rFonts w:ascii="Arial" w:hAnsi="Arial" w:hint="default"/>
      </w:rPr>
    </w:lvl>
    <w:lvl w:ilvl="5" w:tplc="C5004440" w:tentative="1">
      <w:start w:val="1"/>
      <w:numFmt w:val="bullet"/>
      <w:lvlText w:val="•"/>
      <w:lvlJc w:val="left"/>
      <w:pPr>
        <w:tabs>
          <w:tab w:val="num" w:pos="4320"/>
        </w:tabs>
        <w:ind w:left="4320" w:hanging="360"/>
      </w:pPr>
      <w:rPr>
        <w:rFonts w:ascii="Arial" w:hAnsi="Arial" w:hint="default"/>
      </w:rPr>
    </w:lvl>
    <w:lvl w:ilvl="6" w:tplc="9E140E42" w:tentative="1">
      <w:start w:val="1"/>
      <w:numFmt w:val="bullet"/>
      <w:lvlText w:val="•"/>
      <w:lvlJc w:val="left"/>
      <w:pPr>
        <w:tabs>
          <w:tab w:val="num" w:pos="5040"/>
        </w:tabs>
        <w:ind w:left="5040" w:hanging="360"/>
      </w:pPr>
      <w:rPr>
        <w:rFonts w:ascii="Arial" w:hAnsi="Arial" w:hint="default"/>
      </w:rPr>
    </w:lvl>
    <w:lvl w:ilvl="7" w:tplc="5030967C" w:tentative="1">
      <w:start w:val="1"/>
      <w:numFmt w:val="bullet"/>
      <w:lvlText w:val="•"/>
      <w:lvlJc w:val="left"/>
      <w:pPr>
        <w:tabs>
          <w:tab w:val="num" w:pos="5760"/>
        </w:tabs>
        <w:ind w:left="5760" w:hanging="360"/>
      </w:pPr>
      <w:rPr>
        <w:rFonts w:ascii="Arial" w:hAnsi="Arial" w:hint="default"/>
      </w:rPr>
    </w:lvl>
    <w:lvl w:ilvl="8" w:tplc="7EEA7F1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11B458D"/>
    <w:multiLevelType w:val="hybridMultilevel"/>
    <w:tmpl w:val="0C580C5A"/>
    <w:lvl w:ilvl="0" w:tplc="1BA636C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654D1E"/>
    <w:multiLevelType w:val="hybridMultilevel"/>
    <w:tmpl w:val="57B88368"/>
    <w:lvl w:ilvl="0" w:tplc="40090001">
      <w:start w:val="1"/>
      <w:numFmt w:val="bullet"/>
      <w:lvlText w:val=""/>
      <w:lvlJc w:val="left"/>
      <w:pPr>
        <w:ind w:left="913" w:hanging="360"/>
      </w:pPr>
      <w:rPr>
        <w:rFonts w:ascii="Symbol" w:hAnsi="Symbol" w:hint="default"/>
      </w:rPr>
    </w:lvl>
    <w:lvl w:ilvl="1" w:tplc="40090003" w:tentative="1">
      <w:start w:val="1"/>
      <w:numFmt w:val="bullet"/>
      <w:lvlText w:val="o"/>
      <w:lvlJc w:val="left"/>
      <w:pPr>
        <w:ind w:left="1633" w:hanging="360"/>
      </w:pPr>
      <w:rPr>
        <w:rFonts w:ascii="Courier New" w:hAnsi="Courier New" w:cs="Courier New" w:hint="default"/>
      </w:rPr>
    </w:lvl>
    <w:lvl w:ilvl="2" w:tplc="40090005" w:tentative="1">
      <w:start w:val="1"/>
      <w:numFmt w:val="bullet"/>
      <w:lvlText w:val=""/>
      <w:lvlJc w:val="left"/>
      <w:pPr>
        <w:ind w:left="2353" w:hanging="360"/>
      </w:pPr>
      <w:rPr>
        <w:rFonts w:ascii="Wingdings" w:hAnsi="Wingdings" w:hint="default"/>
      </w:rPr>
    </w:lvl>
    <w:lvl w:ilvl="3" w:tplc="40090001" w:tentative="1">
      <w:start w:val="1"/>
      <w:numFmt w:val="bullet"/>
      <w:lvlText w:val=""/>
      <w:lvlJc w:val="left"/>
      <w:pPr>
        <w:ind w:left="3073" w:hanging="360"/>
      </w:pPr>
      <w:rPr>
        <w:rFonts w:ascii="Symbol" w:hAnsi="Symbol" w:hint="default"/>
      </w:rPr>
    </w:lvl>
    <w:lvl w:ilvl="4" w:tplc="40090003" w:tentative="1">
      <w:start w:val="1"/>
      <w:numFmt w:val="bullet"/>
      <w:lvlText w:val="o"/>
      <w:lvlJc w:val="left"/>
      <w:pPr>
        <w:ind w:left="3793" w:hanging="360"/>
      </w:pPr>
      <w:rPr>
        <w:rFonts w:ascii="Courier New" w:hAnsi="Courier New" w:cs="Courier New" w:hint="default"/>
      </w:rPr>
    </w:lvl>
    <w:lvl w:ilvl="5" w:tplc="40090005" w:tentative="1">
      <w:start w:val="1"/>
      <w:numFmt w:val="bullet"/>
      <w:lvlText w:val=""/>
      <w:lvlJc w:val="left"/>
      <w:pPr>
        <w:ind w:left="4513" w:hanging="360"/>
      </w:pPr>
      <w:rPr>
        <w:rFonts w:ascii="Wingdings" w:hAnsi="Wingdings" w:hint="default"/>
      </w:rPr>
    </w:lvl>
    <w:lvl w:ilvl="6" w:tplc="40090001" w:tentative="1">
      <w:start w:val="1"/>
      <w:numFmt w:val="bullet"/>
      <w:lvlText w:val=""/>
      <w:lvlJc w:val="left"/>
      <w:pPr>
        <w:ind w:left="5233" w:hanging="360"/>
      </w:pPr>
      <w:rPr>
        <w:rFonts w:ascii="Symbol" w:hAnsi="Symbol" w:hint="default"/>
      </w:rPr>
    </w:lvl>
    <w:lvl w:ilvl="7" w:tplc="40090003" w:tentative="1">
      <w:start w:val="1"/>
      <w:numFmt w:val="bullet"/>
      <w:lvlText w:val="o"/>
      <w:lvlJc w:val="left"/>
      <w:pPr>
        <w:ind w:left="5953" w:hanging="360"/>
      </w:pPr>
      <w:rPr>
        <w:rFonts w:ascii="Courier New" w:hAnsi="Courier New" w:cs="Courier New" w:hint="default"/>
      </w:rPr>
    </w:lvl>
    <w:lvl w:ilvl="8" w:tplc="40090005" w:tentative="1">
      <w:start w:val="1"/>
      <w:numFmt w:val="bullet"/>
      <w:lvlText w:val=""/>
      <w:lvlJc w:val="left"/>
      <w:pPr>
        <w:ind w:left="6673" w:hanging="360"/>
      </w:pPr>
      <w:rPr>
        <w:rFonts w:ascii="Wingdings" w:hAnsi="Wingdings" w:hint="default"/>
      </w:rPr>
    </w:lvl>
  </w:abstractNum>
  <w:abstractNum w:abstractNumId="12" w15:restartNumberingAfterBreak="0">
    <w:nsid w:val="258B7BC2"/>
    <w:multiLevelType w:val="hybridMultilevel"/>
    <w:tmpl w:val="1332D8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C55D16"/>
    <w:multiLevelType w:val="hybridMultilevel"/>
    <w:tmpl w:val="377CF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706516"/>
    <w:multiLevelType w:val="hybridMultilevel"/>
    <w:tmpl w:val="43187F1E"/>
    <w:lvl w:ilvl="0" w:tplc="1604DDBE">
      <w:start w:val="1"/>
      <w:numFmt w:val="decimal"/>
      <w:lvlText w:val="%1."/>
      <w:lvlJc w:val="left"/>
      <w:pPr>
        <w:ind w:left="720" w:hanging="360"/>
      </w:pPr>
      <w:rPr>
        <w:rFonts w:eastAsia="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D10BD3"/>
    <w:multiLevelType w:val="hybridMultilevel"/>
    <w:tmpl w:val="F69A3828"/>
    <w:lvl w:ilvl="0" w:tplc="40090001">
      <w:start w:val="1"/>
      <w:numFmt w:val="bullet"/>
      <w:lvlText w:val=""/>
      <w:lvlJc w:val="left"/>
      <w:pPr>
        <w:ind w:left="720" w:hanging="360"/>
      </w:pPr>
      <w:rPr>
        <w:rFonts w:ascii="Symbol" w:hAnsi="Symbol" w:hint="default"/>
      </w:r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F10C68"/>
    <w:multiLevelType w:val="hybridMultilevel"/>
    <w:tmpl w:val="27763ED8"/>
    <w:lvl w:ilvl="0" w:tplc="338C0ABE">
      <w:start w:val="1"/>
      <w:numFmt w:val="bullet"/>
      <w:lvlText w:val="•"/>
      <w:lvlJc w:val="left"/>
      <w:pPr>
        <w:tabs>
          <w:tab w:val="num" w:pos="720"/>
        </w:tabs>
        <w:ind w:left="720" w:hanging="360"/>
      </w:pPr>
      <w:rPr>
        <w:rFonts w:ascii="Arial" w:hAnsi="Arial" w:hint="default"/>
      </w:rPr>
    </w:lvl>
    <w:lvl w:ilvl="1" w:tplc="6D666B0A" w:tentative="1">
      <w:start w:val="1"/>
      <w:numFmt w:val="bullet"/>
      <w:lvlText w:val="•"/>
      <w:lvlJc w:val="left"/>
      <w:pPr>
        <w:tabs>
          <w:tab w:val="num" w:pos="1440"/>
        </w:tabs>
        <w:ind w:left="1440" w:hanging="360"/>
      </w:pPr>
      <w:rPr>
        <w:rFonts w:ascii="Arial" w:hAnsi="Arial" w:hint="default"/>
      </w:rPr>
    </w:lvl>
    <w:lvl w:ilvl="2" w:tplc="CDFAAB76" w:tentative="1">
      <w:start w:val="1"/>
      <w:numFmt w:val="bullet"/>
      <w:lvlText w:val="•"/>
      <w:lvlJc w:val="left"/>
      <w:pPr>
        <w:tabs>
          <w:tab w:val="num" w:pos="2160"/>
        </w:tabs>
        <w:ind w:left="2160" w:hanging="360"/>
      </w:pPr>
      <w:rPr>
        <w:rFonts w:ascii="Arial" w:hAnsi="Arial" w:hint="default"/>
      </w:rPr>
    </w:lvl>
    <w:lvl w:ilvl="3" w:tplc="6CC42332" w:tentative="1">
      <w:start w:val="1"/>
      <w:numFmt w:val="bullet"/>
      <w:lvlText w:val="•"/>
      <w:lvlJc w:val="left"/>
      <w:pPr>
        <w:tabs>
          <w:tab w:val="num" w:pos="2880"/>
        </w:tabs>
        <w:ind w:left="2880" w:hanging="360"/>
      </w:pPr>
      <w:rPr>
        <w:rFonts w:ascii="Arial" w:hAnsi="Arial" w:hint="default"/>
      </w:rPr>
    </w:lvl>
    <w:lvl w:ilvl="4" w:tplc="765AB5A8" w:tentative="1">
      <w:start w:val="1"/>
      <w:numFmt w:val="bullet"/>
      <w:lvlText w:val="•"/>
      <w:lvlJc w:val="left"/>
      <w:pPr>
        <w:tabs>
          <w:tab w:val="num" w:pos="3600"/>
        </w:tabs>
        <w:ind w:left="3600" w:hanging="360"/>
      </w:pPr>
      <w:rPr>
        <w:rFonts w:ascii="Arial" w:hAnsi="Arial" w:hint="default"/>
      </w:rPr>
    </w:lvl>
    <w:lvl w:ilvl="5" w:tplc="81D2D8D2" w:tentative="1">
      <w:start w:val="1"/>
      <w:numFmt w:val="bullet"/>
      <w:lvlText w:val="•"/>
      <w:lvlJc w:val="left"/>
      <w:pPr>
        <w:tabs>
          <w:tab w:val="num" w:pos="4320"/>
        </w:tabs>
        <w:ind w:left="4320" w:hanging="360"/>
      </w:pPr>
      <w:rPr>
        <w:rFonts w:ascii="Arial" w:hAnsi="Arial" w:hint="default"/>
      </w:rPr>
    </w:lvl>
    <w:lvl w:ilvl="6" w:tplc="7B8E6E76" w:tentative="1">
      <w:start w:val="1"/>
      <w:numFmt w:val="bullet"/>
      <w:lvlText w:val="•"/>
      <w:lvlJc w:val="left"/>
      <w:pPr>
        <w:tabs>
          <w:tab w:val="num" w:pos="5040"/>
        </w:tabs>
        <w:ind w:left="5040" w:hanging="360"/>
      </w:pPr>
      <w:rPr>
        <w:rFonts w:ascii="Arial" w:hAnsi="Arial" w:hint="default"/>
      </w:rPr>
    </w:lvl>
    <w:lvl w:ilvl="7" w:tplc="35CADC54" w:tentative="1">
      <w:start w:val="1"/>
      <w:numFmt w:val="bullet"/>
      <w:lvlText w:val="•"/>
      <w:lvlJc w:val="left"/>
      <w:pPr>
        <w:tabs>
          <w:tab w:val="num" w:pos="5760"/>
        </w:tabs>
        <w:ind w:left="5760" w:hanging="360"/>
      </w:pPr>
      <w:rPr>
        <w:rFonts w:ascii="Arial" w:hAnsi="Arial" w:hint="default"/>
      </w:rPr>
    </w:lvl>
    <w:lvl w:ilvl="8" w:tplc="44B09AF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6ED6FE4"/>
    <w:multiLevelType w:val="hybridMultilevel"/>
    <w:tmpl w:val="311C5F4C"/>
    <w:lvl w:ilvl="0" w:tplc="785601BC">
      <w:start w:val="1"/>
      <w:numFmt w:val="decimal"/>
      <w:lvlText w:val="%1."/>
      <w:lvlJc w:val="left"/>
      <w:pPr>
        <w:ind w:left="720" w:hanging="360"/>
      </w:pPr>
      <w:rPr>
        <w:rFonts w:ascii="Georgia" w:hAnsi="Georgia" w:hint="default"/>
        <w:sz w:val="46"/>
        <w:szCs w:val="4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D51043"/>
    <w:multiLevelType w:val="multilevel"/>
    <w:tmpl w:val="10C6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275164"/>
    <w:multiLevelType w:val="hybridMultilevel"/>
    <w:tmpl w:val="FD7630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3F5E45BF"/>
    <w:multiLevelType w:val="hybridMultilevel"/>
    <w:tmpl w:val="D61A32F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419C2CA0"/>
    <w:multiLevelType w:val="hybridMultilevel"/>
    <w:tmpl w:val="370AC3E0"/>
    <w:lvl w:ilvl="0" w:tplc="128036A8">
      <w:start w:val="1"/>
      <w:numFmt w:val="bullet"/>
      <w:lvlText w:val=""/>
      <w:lvlJc w:val="left"/>
      <w:pPr>
        <w:ind w:left="1440" w:hanging="360"/>
      </w:pPr>
      <w:rPr>
        <w:rFonts w:ascii="Symbol" w:hAnsi="Symbol" w:hint="default"/>
        <w:color w:val="auto"/>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477505D7"/>
    <w:multiLevelType w:val="hybridMultilevel"/>
    <w:tmpl w:val="3496B7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95D3A8D"/>
    <w:multiLevelType w:val="hybridMultilevel"/>
    <w:tmpl w:val="0D5263AE"/>
    <w:lvl w:ilvl="0" w:tplc="4009001B">
      <w:start w:val="1"/>
      <w:numFmt w:val="lowerRoman"/>
      <w:lvlText w:val="%1."/>
      <w:lvlJc w:val="righ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24" w15:restartNumberingAfterBreak="0">
    <w:nsid w:val="4C953305"/>
    <w:multiLevelType w:val="hybridMultilevel"/>
    <w:tmpl w:val="43187F1E"/>
    <w:lvl w:ilvl="0" w:tplc="1604DDBE">
      <w:start w:val="1"/>
      <w:numFmt w:val="decimal"/>
      <w:lvlText w:val="%1."/>
      <w:lvlJc w:val="left"/>
      <w:pPr>
        <w:ind w:left="720" w:hanging="360"/>
      </w:pPr>
      <w:rPr>
        <w:rFonts w:eastAsia="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B66AAD"/>
    <w:multiLevelType w:val="hybridMultilevel"/>
    <w:tmpl w:val="02CCA1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636DCA"/>
    <w:multiLevelType w:val="hybridMultilevel"/>
    <w:tmpl w:val="71984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3A82BF2"/>
    <w:multiLevelType w:val="hybridMultilevel"/>
    <w:tmpl w:val="5358ACC8"/>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28" w15:restartNumberingAfterBreak="0">
    <w:nsid w:val="571B654E"/>
    <w:multiLevelType w:val="hybridMultilevel"/>
    <w:tmpl w:val="697658F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A34C7E"/>
    <w:multiLevelType w:val="hybridMultilevel"/>
    <w:tmpl w:val="72E2E66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D1118C1"/>
    <w:multiLevelType w:val="hybridMultilevel"/>
    <w:tmpl w:val="D0A6F7B0"/>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31" w15:restartNumberingAfterBreak="0">
    <w:nsid w:val="649E5089"/>
    <w:multiLevelType w:val="hybridMultilevel"/>
    <w:tmpl w:val="9E8266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4B05A9"/>
    <w:multiLevelType w:val="hybridMultilevel"/>
    <w:tmpl w:val="7BDE7D2E"/>
    <w:lvl w:ilvl="0" w:tplc="0C0A0001">
      <w:start w:val="1"/>
      <w:numFmt w:val="bullet"/>
      <w:lvlText w:val=""/>
      <w:lvlJc w:val="left"/>
      <w:pPr>
        <w:ind w:left="1260" w:hanging="360"/>
      </w:pPr>
      <w:rPr>
        <w:rFonts w:ascii="Symbol" w:hAnsi="Symbol" w:hint="default"/>
      </w:rPr>
    </w:lvl>
    <w:lvl w:ilvl="1" w:tplc="0C0A0003" w:tentative="1">
      <w:start w:val="1"/>
      <w:numFmt w:val="bullet"/>
      <w:lvlText w:val="o"/>
      <w:lvlJc w:val="left"/>
      <w:pPr>
        <w:ind w:left="1980" w:hanging="360"/>
      </w:pPr>
      <w:rPr>
        <w:rFonts w:ascii="Courier New" w:hAnsi="Courier New" w:cs="Courier New" w:hint="default"/>
      </w:rPr>
    </w:lvl>
    <w:lvl w:ilvl="2" w:tplc="0C0A0005" w:tentative="1">
      <w:start w:val="1"/>
      <w:numFmt w:val="bullet"/>
      <w:lvlText w:val=""/>
      <w:lvlJc w:val="left"/>
      <w:pPr>
        <w:ind w:left="2700" w:hanging="360"/>
      </w:pPr>
      <w:rPr>
        <w:rFonts w:ascii="Wingdings" w:hAnsi="Wingdings" w:hint="default"/>
      </w:rPr>
    </w:lvl>
    <w:lvl w:ilvl="3" w:tplc="0C0A0001" w:tentative="1">
      <w:start w:val="1"/>
      <w:numFmt w:val="bullet"/>
      <w:lvlText w:val=""/>
      <w:lvlJc w:val="left"/>
      <w:pPr>
        <w:ind w:left="3420" w:hanging="360"/>
      </w:pPr>
      <w:rPr>
        <w:rFonts w:ascii="Symbol" w:hAnsi="Symbol" w:hint="default"/>
      </w:rPr>
    </w:lvl>
    <w:lvl w:ilvl="4" w:tplc="0C0A0003" w:tentative="1">
      <w:start w:val="1"/>
      <w:numFmt w:val="bullet"/>
      <w:lvlText w:val="o"/>
      <w:lvlJc w:val="left"/>
      <w:pPr>
        <w:ind w:left="4140" w:hanging="360"/>
      </w:pPr>
      <w:rPr>
        <w:rFonts w:ascii="Courier New" w:hAnsi="Courier New" w:cs="Courier New" w:hint="default"/>
      </w:rPr>
    </w:lvl>
    <w:lvl w:ilvl="5" w:tplc="0C0A0005" w:tentative="1">
      <w:start w:val="1"/>
      <w:numFmt w:val="bullet"/>
      <w:lvlText w:val=""/>
      <w:lvlJc w:val="left"/>
      <w:pPr>
        <w:ind w:left="4860" w:hanging="360"/>
      </w:pPr>
      <w:rPr>
        <w:rFonts w:ascii="Wingdings" w:hAnsi="Wingdings" w:hint="default"/>
      </w:rPr>
    </w:lvl>
    <w:lvl w:ilvl="6" w:tplc="0C0A0001" w:tentative="1">
      <w:start w:val="1"/>
      <w:numFmt w:val="bullet"/>
      <w:lvlText w:val=""/>
      <w:lvlJc w:val="left"/>
      <w:pPr>
        <w:ind w:left="5580" w:hanging="360"/>
      </w:pPr>
      <w:rPr>
        <w:rFonts w:ascii="Symbol" w:hAnsi="Symbol" w:hint="default"/>
      </w:rPr>
    </w:lvl>
    <w:lvl w:ilvl="7" w:tplc="0C0A0003" w:tentative="1">
      <w:start w:val="1"/>
      <w:numFmt w:val="bullet"/>
      <w:lvlText w:val="o"/>
      <w:lvlJc w:val="left"/>
      <w:pPr>
        <w:ind w:left="6300" w:hanging="360"/>
      </w:pPr>
      <w:rPr>
        <w:rFonts w:ascii="Courier New" w:hAnsi="Courier New" w:cs="Courier New" w:hint="default"/>
      </w:rPr>
    </w:lvl>
    <w:lvl w:ilvl="8" w:tplc="0C0A0005" w:tentative="1">
      <w:start w:val="1"/>
      <w:numFmt w:val="bullet"/>
      <w:lvlText w:val=""/>
      <w:lvlJc w:val="left"/>
      <w:pPr>
        <w:ind w:left="7020" w:hanging="360"/>
      </w:pPr>
      <w:rPr>
        <w:rFonts w:ascii="Wingdings" w:hAnsi="Wingdings" w:hint="default"/>
      </w:rPr>
    </w:lvl>
  </w:abstractNum>
  <w:abstractNum w:abstractNumId="33" w15:restartNumberingAfterBreak="0">
    <w:nsid w:val="768473DD"/>
    <w:multiLevelType w:val="hybridMultilevel"/>
    <w:tmpl w:val="4536B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690185"/>
    <w:multiLevelType w:val="hybridMultilevel"/>
    <w:tmpl w:val="09B6CEF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8F5F68"/>
    <w:multiLevelType w:val="hybridMultilevel"/>
    <w:tmpl w:val="28467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CAD5D4B"/>
    <w:multiLevelType w:val="hybridMultilevel"/>
    <w:tmpl w:val="BF76ADDA"/>
    <w:lvl w:ilvl="0" w:tplc="40090011">
      <w:start w:val="1"/>
      <w:numFmt w:val="decimal"/>
      <w:lvlText w:val="%1)"/>
      <w:lvlJc w:val="lef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37" w15:restartNumberingAfterBreak="0">
    <w:nsid w:val="7ED5767B"/>
    <w:multiLevelType w:val="hybridMultilevel"/>
    <w:tmpl w:val="3DF8E25E"/>
    <w:lvl w:ilvl="0" w:tplc="BF28D0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F96043F"/>
    <w:multiLevelType w:val="hybridMultilevel"/>
    <w:tmpl w:val="63F290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8"/>
  </w:num>
  <w:num w:numId="3">
    <w:abstractNumId w:val="0"/>
  </w:num>
  <w:num w:numId="4">
    <w:abstractNumId w:val="16"/>
  </w:num>
  <w:num w:numId="5">
    <w:abstractNumId w:val="9"/>
  </w:num>
  <w:num w:numId="6">
    <w:abstractNumId w:val="7"/>
  </w:num>
  <w:num w:numId="7">
    <w:abstractNumId w:val="2"/>
  </w:num>
  <w:num w:numId="8">
    <w:abstractNumId w:val="27"/>
  </w:num>
  <w:num w:numId="9">
    <w:abstractNumId w:val="26"/>
  </w:num>
  <w:num w:numId="10">
    <w:abstractNumId w:val="30"/>
  </w:num>
  <w:num w:numId="11">
    <w:abstractNumId w:val="36"/>
  </w:num>
  <w:num w:numId="12">
    <w:abstractNumId w:val="3"/>
  </w:num>
  <w:num w:numId="13">
    <w:abstractNumId w:val="34"/>
  </w:num>
  <w:num w:numId="14">
    <w:abstractNumId w:val="25"/>
  </w:num>
  <w:num w:numId="15">
    <w:abstractNumId w:val="35"/>
  </w:num>
  <w:num w:numId="16">
    <w:abstractNumId w:val="15"/>
  </w:num>
  <w:num w:numId="17">
    <w:abstractNumId w:val="38"/>
  </w:num>
  <w:num w:numId="18">
    <w:abstractNumId w:val="10"/>
  </w:num>
  <w:num w:numId="19">
    <w:abstractNumId w:val="11"/>
  </w:num>
  <w:num w:numId="20">
    <w:abstractNumId w:val="28"/>
  </w:num>
  <w:num w:numId="21">
    <w:abstractNumId w:val="23"/>
  </w:num>
  <w:num w:numId="22">
    <w:abstractNumId w:val="33"/>
  </w:num>
  <w:num w:numId="23">
    <w:abstractNumId w:val="14"/>
  </w:num>
  <w:num w:numId="24">
    <w:abstractNumId w:val="24"/>
  </w:num>
  <w:num w:numId="25">
    <w:abstractNumId w:val="12"/>
  </w:num>
  <w:num w:numId="26">
    <w:abstractNumId w:val="1"/>
  </w:num>
  <w:num w:numId="27">
    <w:abstractNumId w:val="13"/>
  </w:num>
  <w:num w:numId="28">
    <w:abstractNumId w:val="37"/>
  </w:num>
  <w:num w:numId="29">
    <w:abstractNumId w:val="31"/>
  </w:num>
  <w:num w:numId="30">
    <w:abstractNumId w:val="6"/>
  </w:num>
  <w:num w:numId="31">
    <w:abstractNumId w:val="18"/>
  </w:num>
  <w:num w:numId="32">
    <w:abstractNumId w:val="4"/>
  </w:num>
  <w:num w:numId="33">
    <w:abstractNumId w:val="5"/>
  </w:num>
  <w:num w:numId="34">
    <w:abstractNumId w:val="29"/>
  </w:num>
  <w:num w:numId="35">
    <w:abstractNumId w:val="32"/>
  </w:num>
  <w:num w:numId="36">
    <w:abstractNumId w:val="19"/>
  </w:num>
  <w:num w:numId="37">
    <w:abstractNumId w:val="20"/>
  </w:num>
  <w:num w:numId="38">
    <w:abstractNumId w:val="21"/>
  </w:num>
  <w:num w:numId="3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ldar, Souvik">
    <w15:presenceInfo w15:providerId="AD" w15:userId="S::CSTHALDAS@CORP.JTI.COM::10d1f1cc-af6b-4a21-9ad8-6ff0ea796116"/>
  </w15:person>
  <w15:person w15:author="Kaushik Bar IXO">
    <w15:presenceInfo w15:providerId="None" w15:userId="Kaushik Bar IX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n-IN" w:vendorID="64" w:dllVersion="6" w:nlCheck="1" w:checkStyle="1"/>
  <w:activeWritingStyle w:appName="MSWord" w:lang="en-GB" w:vendorID="64" w:dllVersion="6" w:nlCheck="1" w:checkStyle="1"/>
  <w:activeWritingStyle w:appName="MSWord" w:lang="en-GB" w:vendorID="64" w:dllVersion="0" w:nlCheck="1" w:checkStyle="0"/>
  <w:activeWritingStyle w:appName="MSWord" w:lang="es-ES" w:vendorID="64" w:dllVersion="0" w:nlCheck="1" w:checkStyle="0"/>
  <w:activeWritingStyle w:appName="MSWord" w:lang="en-IN"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xNrEwMzA1NzEwN7VU0lEKTi0uzszPAykwrgUAwG8yBywAAAA="/>
  </w:docVars>
  <w:rsids>
    <w:rsidRoot w:val="007356EA"/>
    <w:rsid w:val="000044AB"/>
    <w:rsid w:val="000077C2"/>
    <w:rsid w:val="00011C36"/>
    <w:rsid w:val="000132D9"/>
    <w:rsid w:val="00016C20"/>
    <w:rsid w:val="0002694A"/>
    <w:rsid w:val="00035317"/>
    <w:rsid w:val="00036CBC"/>
    <w:rsid w:val="000438AC"/>
    <w:rsid w:val="000449A9"/>
    <w:rsid w:val="00052876"/>
    <w:rsid w:val="0005450E"/>
    <w:rsid w:val="00056BDD"/>
    <w:rsid w:val="00060BAE"/>
    <w:rsid w:val="00070735"/>
    <w:rsid w:val="0008408E"/>
    <w:rsid w:val="00085518"/>
    <w:rsid w:val="00086A24"/>
    <w:rsid w:val="0009585F"/>
    <w:rsid w:val="000A248D"/>
    <w:rsid w:val="000A5807"/>
    <w:rsid w:val="000A5C9E"/>
    <w:rsid w:val="000B03B8"/>
    <w:rsid w:val="000B0953"/>
    <w:rsid w:val="000B2051"/>
    <w:rsid w:val="000B5E53"/>
    <w:rsid w:val="000B7DFB"/>
    <w:rsid w:val="000C320D"/>
    <w:rsid w:val="000C4E6A"/>
    <w:rsid w:val="000D1482"/>
    <w:rsid w:val="000F2704"/>
    <w:rsid w:val="000F7EDC"/>
    <w:rsid w:val="00104E09"/>
    <w:rsid w:val="001128A5"/>
    <w:rsid w:val="00115ADB"/>
    <w:rsid w:val="00120166"/>
    <w:rsid w:val="00130DB4"/>
    <w:rsid w:val="001565D8"/>
    <w:rsid w:val="0015665E"/>
    <w:rsid w:val="00156835"/>
    <w:rsid w:val="001578CA"/>
    <w:rsid w:val="0016009B"/>
    <w:rsid w:val="0016458C"/>
    <w:rsid w:val="00180244"/>
    <w:rsid w:val="001834A1"/>
    <w:rsid w:val="001862A6"/>
    <w:rsid w:val="00186521"/>
    <w:rsid w:val="001878E8"/>
    <w:rsid w:val="0019174C"/>
    <w:rsid w:val="00194148"/>
    <w:rsid w:val="001B2493"/>
    <w:rsid w:val="001B43B9"/>
    <w:rsid w:val="001C14BA"/>
    <w:rsid w:val="001C5C41"/>
    <w:rsid w:val="001E0108"/>
    <w:rsid w:val="001F26D7"/>
    <w:rsid w:val="00202560"/>
    <w:rsid w:val="002106E3"/>
    <w:rsid w:val="00211B1A"/>
    <w:rsid w:val="00214A07"/>
    <w:rsid w:val="00223C8B"/>
    <w:rsid w:val="00224A7A"/>
    <w:rsid w:val="00224C45"/>
    <w:rsid w:val="00224D49"/>
    <w:rsid w:val="00224F3C"/>
    <w:rsid w:val="002261FB"/>
    <w:rsid w:val="002264C1"/>
    <w:rsid w:val="00232E80"/>
    <w:rsid w:val="00232F29"/>
    <w:rsid w:val="00235663"/>
    <w:rsid w:val="00244F0F"/>
    <w:rsid w:val="00250FCE"/>
    <w:rsid w:val="00251B03"/>
    <w:rsid w:val="00254054"/>
    <w:rsid w:val="002553EF"/>
    <w:rsid w:val="002566B0"/>
    <w:rsid w:val="00275D4D"/>
    <w:rsid w:val="002806C5"/>
    <w:rsid w:val="00280E0B"/>
    <w:rsid w:val="00283AEC"/>
    <w:rsid w:val="00286774"/>
    <w:rsid w:val="00292BA7"/>
    <w:rsid w:val="00297474"/>
    <w:rsid w:val="002A56FE"/>
    <w:rsid w:val="002A63C5"/>
    <w:rsid w:val="002B1BD3"/>
    <w:rsid w:val="002B2744"/>
    <w:rsid w:val="002B7D3C"/>
    <w:rsid w:val="002C2291"/>
    <w:rsid w:val="002C4FFF"/>
    <w:rsid w:val="003019CF"/>
    <w:rsid w:val="00303194"/>
    <w:rsid w:val="00304361"/>
    <w:rsid w:val="0031011F"/>
    <w:rsid w:val="00312586"/>
    <w:rsid w:val="00321A99"/>
    <w:rsid w:val="003313B8"/>
    <w:rsid w:val="00331415"/>
    <w:rsid w:val="00333C17"/>
    <w:rsid w:val="00337588"/>
    <w:rsid w:val="0034327E"/>
    <w:rsid w:val="003601C6"/>
    <w:rsid w:val="00360AB1"/>
    <w:rsid w:val="00363AE1"/>
    <w:rsid w:val="00363FFF"/>
    <w:rsid w:val="00372475"/>
    <w:rsid w:val="00373CB5"/>
    <w:rsid w:val="00376039"/>
    <w:rsid w:val="00377E0E"/>
    <w:rsid w:val="00382EEC"/>
    <w:rsid w:val="00392F61"/>
    <w:rsid w:val="003C67D6"/>
    <w:rsid w:val="003C73A0"/>
    <w:rsid w:val="003F37A1"/>
    <w:rsid w:val="003F4947"/>
    <w:rsid w:val="003F5006"/>
    <w:rsid w:val="00406833"/>
    <w:rsid w:val="00407B56"/>
    <w:rsid w:val="0041709A"/>
    <w:rsid w:val="00421A71"/>
    <w:rsid w:val="004266AC"/>
    <w:rsid w:val="00430348"/>
    <w:rsid w:val="00437038"/>
    <w:rsid w:val="004559F1"/>
    <w:rsid w:val="00462D8A"/>
    <w:rsid w:val="004647AD"/>
    <w:rsid w:val="00475689"/>
    <w:rsid w:val="00483911"/>
    <w:rsid w:val="00486292"/>
    <w:rsid w:val="0049002E"/>
    <w:rsid w:val="004A425E"/>
    <w:rsid w:val="004A5772"/>
    <w:rsid w:val="004B5AB3"/>
    <w:rsid w:val="004B669A"/>
    <w:rsid w:val="004C0196"/>
    <w:rsid w:val="004C5655"/>
    <w:rsid w:val="004D48F7"/>
    <w:rsid w:val="004E67A3"/>
    <w:rsid w:val="004E6AE8"/>
    <w:rsid w:val="004E6EE8"/>
    <w:rsid w:val="004E777E"/>
    <w:rsid w:val="004E78BC"/>
    <w:rsid w:val="004F3A52"/>
    <w:rsid w:val="004F693C"/>
    <w:rsid w:val="004F6E4B"/>
    <w:rsid w:val="00503F61"/>
    <w:rsid w:val="00504033"/>
    <w:rsid w:val="005078C7"/>
    <w:rsid w:val="0051175B"/>
    <w:rsid w:val="00512AE4"/>
    <w:rsid w:val="00512B1A"/>
    <w:rsid w:val="00515443"/>
    <w:rsid w:val="00520DF6"/>
    <w:rsid w:val="00524D6F"/>
    <w:rsid w:val="00526CBB"/>
    <w:rsid w:val="005337F2"/>
    <w:rsid w:val="00541587"/>
    <w:rsid w:val="005417D4"/>
    <w:rsid w:val="0054495F"/>
    <w:rsid w:val="00547576"/>
    <w:rsid w:val="00555DC0"/>
    <w:rsid w:val="00556D63"/>
    <w:rsid w:val="00562784"/>
    <w:rsid w:val="005658B9"/>
    <w:rsid w:val="00566EF2"/>
    <w:rsid w:val="00567721"/>
    <w:rsid w:val="00571950"/>
    <w:rsid w:val="00577791"/>
    <w:rsid w:val="005926AB"/>
    <w:rsid w:val="005972A4"/>
    <w:rsid w:val="005A0CB3"/>
    <w:rsid w:val="005A4015"/>
    <w:rsid w:val="005A5D10"/>
    <w:rsid w:val="005D25F1"/>
    <w:rsid w:val="005D48AA"/>
    <w:rsid w:val="005E7BCB"/>
    <w:rsid w:val="005F1087"/>
    <w:rsid w:val="005F2674"/>
    <w:rsid w:val="005F2F20"/>
    <w:rsid w:val="00603764"/>
    <w:rsid w:val="00603EE5"/>
    <w:rsid w:val="00605271"/>
    <w:rsid w:val="00606990"/>
    <w:rsid w:val="00607D08"/>
    <w:rsid w:val="00616FA9"/>
    <w:rsid w:val="0063016C"/>
    <w:rsid w:val="006310EB"/>
    <w:rsid w:val="006317C3"/>
    <w:rsid w:val="00634332"/>
    <w:rsid w:val="00643F93"/>
    <w:rsid w:val="00651288"/>
    <w:rsid w:val="006622CF"/>
    <w:rsid w:val="00670571"/>
    <w:rsid w:val="006710C2"/>
    <w:rsid w:val="00673C68"/>
    <w:rsid w:val="00677747"/>
    <w:rsid w:val="00682AEE"/>
    <w:rsid w:val="00687B0E"/>
    <w:rsid w:val="00695A55"/>
    <w:rsid w:val="00695BEE"/>
    <w:rsid w:val="006961D4"/>
    <w:rsid w:val="00697D40"/>
    <w:rsid w:val="006A0B43"/>
    <w:rsid w:val="006A3E9A"/>
    <w:rsid w:val="006A7835"/>
    <w:rsid w:val="006C0D41"/>
    <w:rsid w:val="006C4FF3"/>
    <w:rsid w:val="006D2FDF"/>
    <w:rsid w:val="006E0C43"/>
    <w:rsid w:val="006E1A7D"/>
    <w:rsid w:val="006E2561"/>
    <w:rsid w:val="006E2A54"/>
    <w:rsid w:val="006F3E81"/>
    <w:rsid w:val="006F46DD"/>
    <w:rsid w:val="006F5027"/>
    <w:rsid w:val="0070220D"/>
    <w:rsid w:val="00703B42"/>
    <w:rsid w:val="00713AF3"/>
    <w:rsid w:val="00715959"/>
    <w:rsid w:val="00715D4E"/>
    <w:rsid w:val="007223D5"/>
    <w:rsid w:val="007356EA"/>
    <w:rsid w:val="007371B5"/>
    <w:rsid w:val="00737820"/>
    <w:rsid w:val="00741F42"/>
    <w:rsid w:val="00751E94"/>
    <w:rsid w:val="007828C4"/>
    <w:rsid w:val="00783CC8"/>
    <w:rsid w:val="00786B28"/>
    <w:rsid w:val="00792DFF"/>
    <w:rsid w:val="00795AEF"/>
    <w:rsid w:val="00795F26"/>
    <w:rsid w:val="007A0045"/>
    <w:rsid w:val="007A7032"/>
    <w:rsid w:val="007C2379"/>
    <w:rsid w:val="007C5F14"/>
    <w:rsid w:val="007D6448"/>
    <w:rsid w:val="007E3674"/>
    <w:rsid w:val="007E4EC0"/>
    <w:rsid w:val="007F21D7"/>
    <w:rsid w:val="00800A56"/>
    <w:rsid w:val="008028BC"/>
    <w:rsid w:val="0082152A"/>
    <w:rsid w:val="00840EFF"/>
    <w:rsid w:val="00845EBE"/>
    <w:rsid w:val="00852A30"/>
    <w:rsid w:val="00853245"/>
    <w:rsid w:val="00853299"/>
    <w:rsid w:val="00855379"/>
    <w:rsid w:val="008603A4"/>
    <w:rsid w:val="0086395E"/>
    <w:rsid w:val="00880AA4"/>
    <w:rsid w:val="008824A8"/>
    <w:rsid w:val="0088730D"/>
    <w:rsid w:val="008900D9"/>
    <w:rsid w:val="0089208E"/>
    <w:rsid w:val="0089246B"/>
    <w:rsid w:val="008A1440"/>
    <w:rsid w:val="008A78D7"/>
    <w:rsid w:val="008B3C84"/>
    <w:rsid w:val="008C33C0"/>
    <w:rsid w:val="008C7A64"/>
    <w:rsid w:val="008D1A1B"/>
    <w:rsid w:val="008D1F36"/>
    <w:rsid w:val="008D296B"/>
    <w:rsid w:val="008D73F2"/>
    <w:rsid w:val="009016DB"/>
    <w:rsid w:val="00901783"/>
    <w:rsid w:val="00903932"/>
    <w:rsid w:val="00910E13"/>
    <w:rsid w:val="00911977"/>
    <w:rsid w:val="00915D5A"/>
    <w:rsid w:val="00921102"/>
    <w:rsid w:val="00926B4C"/>
    <w:rsid w:val="00931652"/>
    <w:rsid w:val="009467E6"/>
    <w:rsid w:val="00950954"/>
    <w:rsid w:val="0096524E"/>
    <w:rsid w:val="009738BA"/>
    <w:rsid w:val="0097475B"/>
    <w:rsid w:val="0098084C"/>
    <w:rsid w:val="009902F9"/>
    <w:rsid w:val="00993A04"/>
    <w:rsid w:val="009949E3"/>
    <w:rsid w:val="009B2146"/>
    <w:rsid w:val="009B29A8"/>
    <w:rsid w:val="009B798D"/>
    <w:rsid w:val="009C074A"/>
    <w:rsid w:val="009C4834"/>
    <w:rsid w:val="009C5211"/>
    <w:rsid w:val="009C7D4F"/>
    <w:rsid w:val="009D49DA"/>
    <w:rsid w:val="009D6C54"/>
    <w:rsid w:val="009E0176"/>
    <w:rsid w:val="009E484A"/>
    <w:rsid w:val="009E6054"/>
    <w:rsid w:val="009F3FE7"/>
    <w:rsid w:val="009F7896"/>
    <w:rsid w:val="00A00201"/>
    <w:rsid w:val="00A0031E"/>
    <w:rsid w:val="00A03841"/>
    <w:rsid w:val="00A20503"/>
    <w:rsid w:val="00A238C1"/>
    <w:rsid w:val="00A24574"/>
    <w:rsid w:val="00A25235"/>
    <w:rsid w:val="00A32FFA"/>
    <w:rsid w:val="00A34C13"/>
    <w:rsid w:val="00A41C39"/>
    <w:rsid w:val="00A44F04"/>
    <w:rsid w:val="00A50B0F"/>
    <w:rsid w:val="00A53269"/>
    <w:rsid w:val="00A63AD8"/>
    <w:rsid w:val="00A65FFE"/>
    <w:rsid w:val="00A758EF"/>
    <w:rsid w:val="00A8002C"/>
    <w:rsid w:val="00A81F25"/>
    <w:rsid w:val="00A911B6"/>
    <w:rsid w:val="00A959BD"/>
    <w:rsid w:val="00AA33E1"/>
    <w:rsid w:val="00AA3C85"/>
    <w:rsid w:val="00AA54BC"/>
    <w:rsid w:val="00AA56B0"/>
    <w:rsid w:val="00AB2DF0"/>
    <w:rsid w:val="00AC1B5E"/>
    <w:rsid w:val="00AC343E"/>
    <w:rsid w:val="00AE5407"/>
    <w:rsid w:val="00B03DD5"/>
    <w:rsid w:val="00B0476F"/>
    <w:rsid w:val="00B22372"/>
    <w:rsid w:val="00B2260D"/>
    <w:rsid w:val="00B231F2"/>
    <w:rsid w:val="00B23E00"/>
    <w:rsid w:val="00B24724"/>
    <w:rsid w:val="00B2508F"/>
    <w:rsid w:val="00B304BE"/>
    <w:rsid w:val="00B34BC6"/>
    <w:rsid w:val="00B35032"/>
    <w:rsid w:val="00B56668"/>
    <w:rsid w:val="00B57465"/>
    <w:rsid w:val="00B6624F"/>
    <w:rsid w:val="00B74AEA"/>
    <w:rsid w:val="00B80212"/>
    <w:rsid w:val="00B91F56"/>
    <w:rsid w:val="00B93EFC"/>
    <w:rsid w:val="00BA14C0"/>
    <w:rsid w:val="00BB0C25"/>
    <w:rsid w:val="00BB7487"/>
    <w:rsid w:val="00BC4AE8"/>
    <w:rsid w:val="00BC63D2"/>
    <w:rsid w:val="00BC7F7C"/>
    <w:rsid w:val="00BE5F92"/>
    <w:rsid w:val="00BF0EA2"/>
    <w:rsid w:val="00BF35FF"/>
    <w:rsid w:val="00C0016A"/>
    <w:rsid w:val="00C052F4"/>
    <w:rsid w:val="00C0697D"/>
    <w:rsid w:val="00C17CF0"/>
    <w:rsid w:val="00C20201"/>
    <w:rsid w:val="00C35C2C"/>
    <w:rsid w:val="00C36E7C"/>
    <w:rsid w:val="00C44B08"/>
    <w:rsid w:val="00C5414A"/>
    <w:rsid w:val="00C55501"/>
    <w:rsid w:val="00C5604A"/>
    <w:rsid w:val="00C579AF"/>
    <w:rsid w:val="00C67D8B"/>
    <w:rsid w:val="00C7059E"/>
    <w:rsid w:val="00C708C4"/>
    <w:rsid w:val="00C7117A"/>
    <w:rsid w:val="00C72E6C"/>
    <w:rsid w:val="00C8322B"/>
    <w:rsid w:val="00C867DB"/>
    <w:rsid w:val="00C94700"/>
    <w:rsid w:val="00CA024D"/>
    <w:rsid w:val="00CA08BA"/>
    <w:rsid w:val="00CA0B82"/>
    <w:rsid w:val="00CA4CB2"/>
    <w:rsid w:val="00CA7565"/>
    <w:rsid w:val="00CB1233"/>
    <w:rsid w:val="00CB30A6"/>
    <w:rsid w:val="00CB3659"/>
    <w:rsid w:val="00CB44E2"/>
    <w:rsid w:val="00CB7996"/>
    <w:rsid w:val="00CC7F49"/>
    <w:rsid w:val="00CD5277"/>
    <w:rsid w:val="00CD7018"/>
    <w:rsid w:val="00CE52CD"/>
    <w:rsid w:val="00CF2656"/>
    <w:rsid w:val="00D00CDC"/>
    <w:rsid w:val="00D01FE4"/>
    <w:rsid w:val="00D06F76"/>
    <w:rsid w:val="00D07E1A"/>
    <w:rsid w:val="00D150F7"/>
    <w:rsid w:val="00D20113"/>
    <w:rsid w:val="00D3150C"/>
    <w:rsid w:val="00D3772A"/>
    <w:rsid w:val="00D408D4"/>
    <w:rsid w:val="00D43165"/>
    <w:rsid w:val="00D4573E"/>
    <w:rsid w:val="00D5057E"/>
    <w:rsid w:val="00D52041"/>
    <w:rsid w:val="00D52DEC"/>
    <w:rsid w:val="00D5331C"/>
    <w:rsid w:val="00D62525"/>
    <w:rsid w:val="00D67358"/>
    <w:rsid w:val="00D71504"/>
    <w:rsid w:val="00D715B2"/>
    <w:rsid w:val="00D73C65"/>
    <w:rsid w:val="00D742DB"/>
    <w:rsid w:val="00D7741A"/>
    <w:rsid w:val="00D826C3"/>
    <w:rsid w:val="00D83B39"/>
    <w:rsid w:val="00D85670"/>
    <w:rsid w:val="00D85E25"/>
    <w:rsid w:val="00DA034E"/>
    <w:rsid w:val="00DA1FF6"/>
    <w:rsid w:val="00DA3F95"/>
    <w:rsid w:val="00DA7BC8"/>
    <w:rsid w:val="00DB22B3"/>
    <w:rsid w:val="00DC0910"/>
    <w:rsid w:val="00DC5583"/>
    <w:rsid w:val="00DD7062"/>
    <w:rsid w:val="00DF27C6"/>
    <w:rsid w:val="00DF40A0"/>
    <w:rsid w:val="00DF6E3E"/>
    <w:rsid w:val="00E13359"/>
    <w:rsid w:val="00E244A9"/>
    <w:rsid w:val="00E33FF6"/>
    <w:rsid w:val="00E42772"/>
    <w:rsid w:val="00E42E5C"/>
    <w:rsid w:val="00E45397"/>
    <w:rsid w:val="00E569CF"/>
    <w:rsid w:val="00E570A2"/>
    <w:rsid w:val="00E57A9D"/>
    <w:rsid w:val="00E635EB"/>
    <w:rsid w:val="00E655F2"/>
    <w:rsid w:val="00E668B7"/>
    <w:rsid w:val="00E70787"/>
    <w:rsid w:val="00E71A5C"/>
    <w:rsid w:val="00E753BD"/>
    <w:rsid w:val="00E7595D"/>
    <w:rsid w:val="00E775EB"/>
    <w:rsid w:val="00E81543"/>
    <w:rsid w:val="00E8233B"/>
    <w:rsid w:val="00E84F58"/>
    <w:rsid w:val="00E871BB"/>
    <w:rsid w:val="00EA1AB9"/>
    <w:rsid w:val="00EA3437"/>
    <w:rsid w:val="00EA6BA6"/>
    <w:rsid w:val="00EB04DB"/>
    <w:rsid w:val="00EB07CD"/>
    <w:rsid w:val="00EB41C4"/>
    <w:rsid w:val="00EC21A0"/>
    <w:rsid w:val="00EC23AE"/>
    <w:rsid w:val="00EC3D69"/>
    <w:rsid w:val="00EC7B05"/>
    <w:rsid w:val="00ED1FE4"/>
    <w:rsid w:val="00EE107D"/>
    <w:rsid w:val="00EE290B"/>
    <w:rsid w:val="00EE3336"/>
    <w:rsid w:val="00EE3BCB"/>
    <w:rsid w:val="00EE594F"/>
    <w:rsid w:val="00EF23BC"/>
    <w:rsid w:val="00EF31E5"/>
    <w:rsid w:val="00EF7581"/>
    <w:rsid w:val="00F06C79"/>
    <w:rsid w:val="00F1507E"/>
    <w:rsid w:val="00F402AF"/>
    <w:rsid w:val="00F4646E"/>
    <w:rsid w:val="00F54F8B"/>
    <w:rsid w:val="00F60D3C"/>
    <w:rsid w:val="00F623BA"/>
    <w:rsid w:val="00F65009"/>
    <w:rsid w:val="00F801CE"/>
    <w:rsid w:val="00F80AB9"/>
    <w:rsid w:val="00F85255"/>
    <w:rsid w:val="00FA15AA"/>
    <w:rsid w:val="00FA17FE"/>
    <w:rsid w:val="00FB0C4A"/>
    <w:rsid w:val="00FC3776"/>
    <w:rsid w:val="00FC7742"/>
    <w:rsid w:val="00FD3785"/>
    <w:rsid w:val="00FD77B0"/>
    <w:rsid w:val="00FF62D9"/>
    <w:rsid w:val="00FF73B8"/>
    <w:rsid w:val="00FF7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84A35"/>
  <w15:docId w15:val="{DDD73204-6BB3-4292-9E7E-58B1B5B1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18"/>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932"/>
    <w:pPr>
      <w:keepNext/>
      <w:keepLines/>
      <w:spacing w:before="480" w:after="0"/>
      <w:outlineLvl w:val="0"/>
    </w:pPr>
    <w:rPr>
      <w:rFonts w:asciiTheme="majorHAnsi" w:eastAsiaTheme="majorEastAsia" w:hAnsiTheme="majorHAnsi" w:cstheme="majorBidi"/>
      <w:b/>
      <w:bCs/>
      <w:color w:val="2E74B5" w:themeColor="accent1" w:themeShade="BF"/>
      <w:sz w:val="28"/>
      <w:szCs w:val="28"/>
      <w:lang w:val="en-IN"/>
    </w:rPr>
  </w:style>
  <w:style w:type="paragraph" w:styleId="Heading2">
    <w:name w:val="heading 2"/>
    <w:basedOn w:val="Normal"/>
    <w:next w:val="Normal"/>
    <w:link w:val="Heading2Char"/>
    <w:uiPriority w:val="9"/>
    <w:unhideWhenUsed/>
    <w:qFormat/>
    <w:rsid w:val="00903932"/>
    <w:pPr>
      <w:keepNext/>
      <w:keepLines/>
      <w:spacing w:before="200" w:after="0"/>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1C14B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6EA"/>
  </w:style>
  <w:style w:type="paragraph" w:styleId="Footer">
    <w:name w:val="footer"/>
    <w:basedOn w:val="Normal"/>
    <w:link w:val="FooterChar"/>
    <w:uiPriority w:val="99"/>
    <w:unhideWhenUsed/>
    <w:rsid w:val="00735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6EA"/>
  </w:style>
  <w:style w:type="character" w:styleId="PageNumber">
    <w:name w:val="page number"/>
    <w:basedOn w:val="DefaultParagraphFont"/>
    <w:rsid w:val="007356EA"/>
  </w:style>
  <w:style w:type="paragraph" w:styleId="BalloonText">
    <w:name w:val="Balloon Text"/>
    <w:basedOn w:val="Normal"/>
    <w:link w:val="BalloonTextChar"/>
    <w:uiPriority w:val="99"/>
    <w:semiHidden/>
    <w:unhideWhenUsed/>
    <w:rsid w:val="00735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6EA"/>
    <w:rPr>
      <w:rFonts w:ascii="Tahoma" w:hAnsi="Tahoma" w:cs="Tahoma"/>
      <w:sz w:val="16"/>
      <w:szCs w:val="16"/>
    </w:rPr>
  </w:style>
  <w:style w:type="paragraph" w:customStyle="1" w:styleId="Heading">
    <w:name w:val="Heading"/>
    <w:basedOn w:val="Normal"/>
    <w:rsid w:val="007356EA"/>
    <w:pPr>
      <w:spacing w:after="60" w:line="240" w:lineRule="auto"/>
      <w:ind w:left="28"/>
    </w:pPr>
    <w:rPr>
      <w:rFonts w:ascii="Georgia" w:eastAsia="Times New Roman" w:hAnsi="Georgia" w:cs="Times New Roman"/>
      <w:color w:val="9ED8D2"/>
      <w:kern w:val="28"/>
      <w:sz w:val="46"/>
      <w:szCs w:val="46"/>
      <w:lang w:eastAsia="en-GB"/>
      <w14:ligatures w14:val="standard"/>
      <w14:cntxtAlts/>
    </w:rPr>
  </w:style>
  <w:style w:type="paragraph" w:customStyle="1" w:styleId="Sub-heading">
    <w:name w:val="Sub-heading"/>
    <w:rsid w:val="007356EA"/>
    <w:pPr>
      <w:spacing w:after="360" w:line="240" w:lineRule="auto"/>
      <w:ind w:left="28"/>
    </w:pPr>
    <w:rPr>
      <w:rFonts w:ascii="Georgia" w:eastAsia="Times New Roman" w:hAnsi="Georgia" w:cs="Times New Roman"/>
      <w:i/>
      <w:iCs/>
      <w:color w:val="8F9195"/>
      <w:kern w:val="28"/>
      <w:sz w:val="36"/>
      <w:szCs w:val="35"/>
      <w:lang w:eastAsia="en-GB"/>
      <w14:ligatures w14:val="standard"/>
      <w14:cntxtAlts/>
    </w:rPr>
  </w:style>
  <w:style w:type="paragraph" w:styleId="NormalWeb">
    <w:name w:val="Normal (Web)"/>
    <w:basedOn w:val="Normal"/>
    <w:uiPriority w:val="99"/>
    <w:unhideWhenUsed/>
    <w:rsid w:val="006A0B43"/>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903932"/>
    <w:rPr>
      <w:rFonts w:asciiTheme="majorHAnsi" w:eastAsiaTheme="majorEastAsia" w:hAnsiTheme="majorHAnsi" w:cstheme="majorBidi"/>
      <w:b/>
      <w:bCs/>
      <w:color w:val="2E74B5" w:themeColor="accent1" w:themeShade="BF"/>
      <w:sz w:val="28"/>
      <w:szCs w:val="28"/>
      <w:lang w:val="en-IN"/>
    </w:rPr>
  </w:style>
  <w:style w:type="character" w:customStyle="1" w:styleId="Heading2Char">
    <w:name w:val="Heading 2 Char"/>
    <w:basedOn w:val="DefaultParagraphFont"/>
    <w:link w:val="Heading2"/>
    <w:uiPriority w:val="9"/>
    <w:rsid w:val="00903932"/>
    <w:rPr>
      <w:rFonts w:asciiTheme="majorHAnsi" w:eastAsiaTheme="majorEastAsia" w:hAnsiTheme="majorHAnsi" w:cstheme="majorBidi"/>
      <w:b/>
      <w:bCs/>
      <w:color w:val="5B9BD5" w:themeColor="accent1"/>
      <w:sz w:val="26"/>
      <w:szCs w:val="26"/>
      <w:lang w:val="en-IN"/>
    </w:rPr>
  </w:style>
  <w:style w:type="paragraph" w:styleId="TOCHeading">
    <w:name w:val="TOC Heading"/>
    <w:basedOn w:val="Heading1"/>
    <w:next w:val="Normal"/>
    <w:uiPriority w:val="39"/>
    <w:semiHidden/>
    <w:unhideWhenUsed/>
    <w:qFormat/>
    <w:rsid w:val="00903932"/>
    <w:pPr>
      <w:outlineLvl w:val="9"/>
    </w:pPr>
    <w:rPr>
      <w:lang w:val="en-US" w:eastAsia="ja-JP"/>
    </w:rPr>
  </w:style>
  <w:style w:type="paragraph" w:styleId="TOC1">
    <w:name w:val="toc 1"/>
    <w:basedOn w:val="Normal"/>
    <w:next w:val="Normal"/>
    <w:autoRedefine/>
    <w:uiPriority w:val="39"/>
    <w:unhideWhenUsed/>
    <w:rsid w:val="00903932"/>
    <w:pPr>
      <w:spacing w:after="100"/>
    </w:pPr>
    <w:rPr>
      <w:rFonts w:cs="Arial"/>
      <w:sz w:val="22"/>
      <w:szCs w:val="18"/>
      <w:lang w:val="en-IN"/>
    </w:rPr>
  </w:style>
  <w:style w:type="character" w:styleId="Hyperlink">
    <w:name w:val="Hyperlink"/>
    <w:basedOn w:val="DefaultParagraphFont"/>
    <w:uiPriority w:val="99"/>
    <w:unhideWhenUsed/>
    <w:rsid w:val="00903932"/>
    <w:rPr>
      <w:color w:val="0563C1" w:themeColor="hyperlink"/>
      <w:u w:val="single"/>
    </w:rPr>
  </w:style>
  <w:style w:type="paragraph" w:styleId="ListParagraph">
    <w:name w:val="List Paragraph"/>
    <w:basedOn w:val="Normal"/>
    <w:uiPriority w:val="34"/>
    <w:qFormat/>
    <w:rsid w:val="00903932"/>
    <w:pPr>
      <w:ind w:left="720"/>
      <w:contextualSpacing/>
    </w:pPr>
    <w:rPr>
      <w:rFonts w:cs="Arial"/>
      <w:sz w:val="22"/>
      <w:szCs w:val="18"/>
      <w:lang w:val="en-IN"/>
    </w:rPr>
  </w:style>
  <w:style w:type="table" w:styleId="TableGrid">
    <w:name w:val="Table Grid"/>
    <w:basedOn w:val="TableNormal"/>
    <w:rsid w:val="00903932"/>
    <w:pPr>
      <w:spacing w:after="0" w:line="240" w:lineRule="auto"/>
    </w:pPr>
    <w:rPr>
      <w:rFonts w:cs="Arial"/>
      <w:sz w:val="22"/>
      <w:szCs w:val="18"/>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03932"/>
    <w:pPr>
      <w:tabs>
        <w:tab w:val="right" w:leader="dot" w:pos="9016"/>
      </w:tabs>
      <w:spacing w:after="100"/>
      <w:ind w:left="720"/>
    </w:pPr>
    <w:rPr>
      <w:rFonts w:cs="Arial"/>
      <w:sz w:val="22"/>
      <w:szCs w:val="18"/>
      <w:lang w:val="en-IN"/>
    </w:rPr>
  </w:style>
  <w:style w:type="paragraph" w:styleId="Caption">
    <w:name w:val="caption"/>
    <w:basedOn w:val="Normal"/>
    <w:next w:val="Normal"/>
    <w:uiPriority w:val="35"/>
    <w:unhideWhenUsed/>
    <w:qFormat/>
    <w:rsid w:val="00903932"/>
    <w:pPr>
      <w:spacing w:line="240" w:lineRule="auto"/>
    </w:pPr>
    <w:rPr>
      <w:rFonts w:cs="Arial"/>
      <w:b/>
      <w:bCs/>
      <w:color w:val="5B9BD5" w:themeColor="accent1"/>
      <w:szCs w:val="18"/>
      <w:lang w:val="en-IN"/>
    </w:rPr>
  </w:style>
  <w:style w:type="character" w:styleId="HTMLCode">
    <w:name w:val="HTML Code"/>
    <w:basedOn w:val="DefaultParagraphFont"/>
    <w:uiPriority w:val="99"/>
    <w:semiHidden/>
    <w:unhideWhenUsed/>
    <w:rsid w:val="0090393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1709A"/>
    <w:rPr>
      <w:sz w:val="16"/>
      <w:szCs w:val="16"/>
    </w:rPr>
  </w:style>
  <w:style w:type="paragraph" w:styleId="CommentText">
    <w:name w:val="annotation text"/>
    <w:basedOn w:val="Normal"/>
    <w:link w:val="CommentTextChar"/>
    <w:uiPriority w:val="99"/>
    <w:unhideWhenUsed/>
    <w:rsid w:val="0041709A"/>
    <w:pPr>
      <w:spacing w:line="240" w:lineRule="auto"/>
    </w:pPr>
    <w:rPr>
      <w:sz w:val="20"/>
      <w:szCs w:val="20"/>
    </w:rPr>
  </w:style>
  <w:style w:type="character" w:customStyle="1" w:styleId="CommentTextChar">
    <w:name w:val="Comment Text Char"/>
    <w:basedOn w:val="DefaultParagraphFont"/>
    <w:link w:val="CommentText"/>
    <w:uiPriority w:val="99"/>
    <w:rsid w:val="0041709A"/>
    <w:rPr>
      <w:sz w:val="20"/>
      <w:szCs w:val="20"/>
    </w:rPr>
  </w:style>
  <w:style w:type="paragraph" w:styleId="CommentSubject">
    <w:name w:val="annotation subject"/>
    <w:basedOn w:val="CommentText"/>
    <w:next w:val="CommentText"/>
    <w:link w:val="CommentSubjectChar"/>
    <w:uiPriority w:val="99"/>
    <w:semiHidden/>
    <w:unhideWhenUsed/>
    <w:rsid w:val="0041709A"/>
    <w:rPr>
      <w:b/>
      <w:bCs/>
    </w:rPr>
  </w:style>
  <w:style w:type="character" w:customStyle="1" w:styleId="CommentSubjectChar">
    <w:name w:val="Comment Subject Char"/>
    <w:basedOn w:val="CommentTextChar"/>
    <w:link w:val="CommentSubject"/>
    <w:uiPriority w:val="99"/>
    <w:semiHidden/>
    <w:rsid w:val="0041709A"/>
    <w:rPr>
      <w:b/>
      <w:bCs/>
      <w:sz w:val="20"/>
      <w:szCs w:val="20"/>
    </w:rPr>
  </w:style>
  <w:style w:type="character" w:customStyle="1" w:styleId="Heading3Char">
    <w:name w:val="Heading 3 Char"/>
    <w:basedOn w:val="DefaultParagraphFont"/>
    <w:link w:val="Heading3"/>
    <w:uiPriority w:val="9"/>
    <w:rsid w:val="001C14BA"/>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1C14BA"/>
    <w:pPr>
      <w:tabs>
        <w:tab w:val="right" w:leader="dot" w:pos="9016"/>
      </w:tabs>
      <w:spacing w:after="100"/>
      <w:ind w:left="1440"/>
    </w:pPr>
  </w:style>
  <w:style w:type="paragraph" w:styleId="Revision">
    <w:name w:val="Revision"/>
    <w:hidden/>
    <w:uiPriority w:val="99"/>
    <w:semiHidden/>
    <w:rsid w:val="00555DC0"/>
    <w:pPr>
      <w:spacing w:after="0" w:line="240" w:lineRule="auto"/>
    </w:pPr>
  </w:style>
  <w:style w:type="paragraph" w:customStyle="1" w:styleId="Bodysubhead">
    <w:name w:val="Body subhead"/>
    <w:basedOn w:val="Normal"/>
    <w:qFormat/>
    <w:rsid w:val="00526CBB"/>
    <w:pPr>
      <w:shd w:val="clear" w:color="auto" w:fill="FFFFFF"/>
      <w:spacing w:before="120" w:after="60" w:line="220" w:lineRule="exact"/>
    </w:pPr>
    <w:rPr>
      <w:rFonts w:eastAsia="Times New Roman" w:cs="Arial"/>
      <w:b/>
      <w:color w:val="000000"/>
      <w:szCs w:val="21"/>
      <w:lang w:eastAsia="en-GB"/>
    </w:rPr>
  </w:style>
  <w:style w:type="paragraph" w:styleId="NoSpacing">
    <w:name w:val="No Spacing"/>
    <w:link w:val="NoSpacingChar"/>
    <w:uiPriority w:val="1"/>
    <w:qFormat/>
    <w:rsid w:val="00FD77B0"/>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FD77B0"/>
    <w:rPr>
      <w:rFonts w:asciiTheme="minorHAnsi" w:eastAsiaTheme="minorEastAsia" w:hAnsiTheme="minorHAnsi"/>
      <w:sz w:val="22"/>
      <w:lang w:val="en-US"/>
    </w:rPr>
  </w:style>
  <w:style w:type="character" w:styleId="Strong">
    <w:name w:val="Strong"/>
    <w:basedOn w:val="DefaultParagraphFont"/>
    <w:uiPriority w:val="22"/>
    <w:qFormat/>
    <w:rsid w:val="00FD3785"/>
    <w:rPr>
      <w:b/>
      <w:bCs/>
    </w:rPr>
  </w:style>
  <w:style w:type="paragraph" w:styleId="Title">
    <w:name w:val="Title"/>
    <w:basedOn w:val="Normal"/>
    <w:next w:val="Normal"/>
    <w:link w:val="TitleChar"/>
    <w:uiPriority w:val="10"/>
    <w:qFormat/>
    <w:rsid w:val="00E7595D"/>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E7595D"/>
    <w:rPr>
      <w:rFonts w:asciiTheme="majorHAnsi" w:eastAsiaTheme="majorEastAsia" w:hAnsiTheme="majorHAnsi" w:cstheme="majorBidi"/>
      <w:spacing w:val="-10"/>
      <w:kern w:val="28"/>
      <w:sz w:val="56"/>
      <w:szCs w:val="5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533">
      <w:bodyDiv w:val="1"/>
      <w:marLeft w:val="0"/>
      <w:marRight w:val="0"/>
      <w:marTop w:val="0"/>
      <w:marBottom w:val="0"/>
      <w:divBdr>
        <w:top w:val="none" w:sz="0" w:space="0" w:color="auto"/>
        <w:left w:val="none" w:sz="0" w:space="0" w:color="auto"/>
        <w:bottom w:val="none" w:sz="0" w:space="0" w:color="auto"/>
        <w:right w:val="none" w:sz="0" w:space="0" w:color="auto"/>
      </w:divBdr>
    </w:div>
    <w:div w:id="116339351">
      <w:bodyDiv w:val="1"/>
      <w:marLeft w:val="0"/>
      <w:marRight w:val="0"/>
      <w:marTop w:val="0"/>
      <w:marBottom w:val="0"/>
      <w:divBdr>
        <w:top w:val="none" w:sz="0" w:space="0" w:color="auto"/>
        <w:left w:val="none" w:sz="0" w:space="0" w:color="auto"/>
        <w:bottom w:val="none" w:sz="0" w:space="0" w:color="auto"/>
        <w:right w:val="none" w:sz="0" w:space="0" w:color="auto"/>
      </w:divBdr>
    </w:div>
    <w:div w:id="162088918">
      <w:bodyDiv w:val="1"/>
      <w:marLeft w:val="0"/>
      <w:marRight w:val="0"/>
      <w:marTop w:val="0"/>
      <w:marBottom w:val="0"/>
      <w:divBdr>
        <w:top w:val="none" w:sz="0" w:space="0" w:color="auto"/>
        <w:left w:val="none" w:sz="0" w:space="0" w:color="auto"/>
        <w:bottom w:val="none" w:sz="0" w:space="0" w:color="auto"/>
        <w:right w:val="none" w:sz="0" w:space="0" w:color="auto"/>
      </w:divBdr>
    </w:div>
    <w:div w:id="186523578">
      <w:bodyDiv w:val="1"/>
      <w:marLeft w:val="0"/>
      <w:marRight w:val="0"/>
      <w:marTop w:val="0"/>
      <w:marBottom w:val="0"/>
      <w:divBdr>
        <w:top w:val="none" w:sz="0" w:space="0" w:color="auto"/>
        <w:left w:val="none" w:sz="0" w:space="0" w:color="auto"/>
        <w:bottom w:val="none" w:sz="0" w:space="0" w:color="auto"/>
        <w:right w:val="none" w:sz="0" w:space="0" w:color="auto"/>
      </w:divBdr>
    </w:div>
    <w:div w:id="218634927">
      <w:bodyDiv w:val="1"/>
      <w:marLeft w:val="0"/>
      <w:marRight w:val="0"/>
      <w:marTop w:val="0"/>
      <w:marBottom w:val="0"/>
      <w:divBdr>
        <w:top w:val="none" w:sz="0" w:space="0" w:color="auto"/>
        <w:left w:val="none" w:sz="0" w:space="0" w:color="auto"/>
        <w:bottom w:val="none" w:sz="0" w:space="0" w:color="auto"/>
        <w:right w:val="none" w:sz="0" w:space="0" w:color="auto"/>
      </w:divBdr>
    </w:div>
    <w:div w:id="377046096">
      <w:bodyDiv w:val="1"/>
      <w:marLeft w:val="0"/>
      <w:marRight w:val="0"/>
      <w:marTop w:val="0"/>
      <w:marBottom w:val="0"/>
      <w:divBdr>
        <w:top w:val="none" w:sz="0" w:space="0" w:color="auto"/>
        <w:left w:val="none" w:sz="0" w:space="0" w:color="auto"/>
        <w:bottom w:val="none" w:sz="0" w:space="0" w:color="auto"/>
        <w:right w:val="none" w:sz="0" w:space="0" w:color="auto"/>
      </w:divBdr>
    </w:div>
    <w:div w:id="383723124">
      <w:bodyDiv w:val="1"/>
      <w:marLeft w:val="0"/>
      <w:marRight w:val="0"/>
      <w:marTop w:val="0"/>
      <w:marBottom w:val="0"/>
      <w:divBdr>
        <w:top w:val="none" w:sz="0" w:space="0" w:color="auto"/>
        <w:left w:val="none" w:sz="0" w:space="0" w:color="auto"/>
        <w:bottom w:val="none" w:sz="0" w:space="0" w:color="auto"/>
        <w:right w:val="none" w:sz="0" w:space="0" w:color="auto"/>
      </w:divBdr>
    </w:div>
    <w:div w:id="429393490">
      <w:bodyDiv w:val="1"/>
      <w:marLeft w:val="0"/>
      <w:marRight w:val="0"/>
      <w:marTop w:val="0"/>
      <w:marBottom w:val="0"/>
      <w:divBdr>
        <w:top w:val="none" w:sz="0" w:space="0" w:color="auto"/>
        <w:left w:val="none" w:sz="0" w:space="0" w:color="auto"/>
        <w:bottom w:val="none" w:sz="0" w:space="0" w:color="auto"/>
        <w:right w:val="none" w:sz="0" w:space="0" w:color="auto"/>
      </w:divBdr>
    </w:div>
    <w:div w:id="491222393">
      <w:bodyDiv w:val="1"/>
      <w:marLeft w:val="0"/>
      <w:marRight w:val="0"/>
      <w:marTop w:val="0"/>
      <w:marBottom w:val="0"/>
      <w:divBdr>
        <w:top w:val="none" w:sz="0" w:space="0" w:color="auto"/>
        <w:left w:val="none" w:sz="0" w:space="0" w:color="auto"/>
        <w:bottom w:val="none" w:sz="0" w:space="0" w:color="auto"/>
        <w:right w:val="none" w:sz="0" w:space="0" w:color="auto"/>
      </w:divBdr>
    </w:div>
    <w:div w:id="749733620">
      <w:bodyDiv w:val="1"/>
      <w:marLeft w:val="0"/>
      <w:marRight w:val="0"/>
      <w:marTop w:val="0"/>
      <w:marBottom w:val="0"/>
      <w:divBdr>
        <w:top w:val="none" w:sz="0" w:space="0" w:color="auto"/>
        <w:left w:val="none" w:sz="0" w:space="0" w:color="auto"/>
        <w:bottom w:val="none" w:sz="0" w:space="0" w:color="auto"/>
        <w:right w:val="none" w:sz="0" w:space="0" w:color="auto"/>
      </w:divBdr>
    </w:div>
    <w:div w:id="751779690">
      <w:bodyDiv w:val="1"/>
      <w:marLeft w:val="0"/>
      <w:marRight w:val="0"/>
      <w:marTop w:val="0"/>
      <w:marBottom w:val="0"/>
      <w:divBdr>
        <w:top w:val="none" w:sz="0" w:space="0" w:color="auto"/>
        <w:left w:val="none" w:sz="0" w:space="0" w:color="auto"/>
        <w:bottom w:val="none" w:sz="0" w:space="0" w:color="auto"/>
        <w:right w:val="none" w:sz="0" w:space="0" w:color="auto"/>
      </w:divBdr>
    </w:div>
    <w:div w:id="769162957">
      <w:bodyDiv w:val="1"/>
      <w:marLeft w:val="0"/>
      <w:marRight w:val="0"/>
      <w:marTop w:val="0"/>
      <w:marBottom w:val="0"/>
      <w:divBdr>
        <w:top w:val="none" w:sz="0" w:space="0" w:color="auto"/>
        <w:left w:val="none" w:sz="0" w:space="0" w:color="auto"/>
        <w:bottom w:val="none" w:sz="0" w:space="0" w:color="auto"/>
        <w:right w:val="none" w:sz="0" w:space="0" w:color="auto"/>
      </w:divBdr>
    </w:div>
    <w:div w:id="929895289">
      <w:bodyDiv w:val="1"/>
      <w:marLeft w:val="0"/>
      <w:marRight w:val="0"/>
      <w:marTop w:val="0"/>
      <w:marBottom w:val="0"/>
      <w:divBdr>
        <w:top w:val="none" w:sz="0" w:space="0" w:color="auto"/>
        <w:left w:val="none" w:sz="0" w:space="0" w:color="auto"/>
        <w:bottom w:val="none" w:sz="0" w:space="0" w:color="auto"/>
        <w:right w:val="none" w:sz="0" w:space="0" w:color="auto"/>
      </w:divBdr>
    </w:div>
    <w:div w:id="995304901">
      <w:bodyDiv w:val="1"/>
      <w:marLeft w:val="0"/>
      <w:marRight w:val="0"/>
      <w:marTop w:val="0"/>
      <w:marBottom w:val="0"/>
      <w:divBdr>
        <w:top w:val="none" w:sz="0" w:space="0" w:color="auto"/>
        <w:left w:val="none" w:sz="0" w:space="0" w:color="auto"/>
        <w:bottom w:val="none" w:sz="0" w:space="0" w:color="auto"/>
        <w:right w:val="none" w:sz="0" w:space="0" w:color="auto"/>
      </w:divBdr>
    </w:div>
    <w:div w:id="1007245329">
      <w:bodyDiv w:val="1"/>
      <w:marLeft w:val="0"/>
      <w:marRight w:val="0"/>
      <w:marTop w:val="0"/>
      <w:marBottom w:val="0"/>
      <w:divBdr>
        <w:top w:val="none" w:sz="0" w:space="0" w:color="auto"/>
        <w:left w:val="none" w:sz="0" w:space="0" w:color="auto"/>
        <w:bottom w:val="none" w:sz="0" w:space="0" w:color="auto"/>
        <w:right w:val="none" w:sz="0" w:space="0" w:color="auto"/>
      </w:divBdr>
    </w:div>
    <w:div w:id="1119839471">
      <w:bodyDiv w:val="1"/>
      <w:marLeft w:val="0"/>
      <w:marRight w:val="0"/>
      <w:marTop w:val="0"/>
      <w:marBottom w:val="0"/>
      <w:divBdr>
        <w:top w:val="none" w:sz="0" w:space="0" w:color="auto"/>
        <w:left w:val="none" w:sz="0" w:space="0" w:color="auto"/>
        <w:bottom w:val="none" w:sz="0" w:space="0" w:color="auto"/>
        <w:right w:val="none" w:sz="0" w:space="0" w:color="auto"/>
      </w:divBdr>
    </w:div>
    <w:div w:id="1166020163">
      <w:bodyDiv w:val="1"/>
      <w:marLeft w:val="0"/>
      <w:marRight w:val="0"/>
      <w:marTop w:val="0"/>
      <w:marBottom w:val="0"/>
      <w:divBdr>
        <w:top w:val="none" w:sz="0" w:space="0" w:color="auto"/>
        <w:left w:val="none" w:sz="0" w:space="0" w:color="auto"/>
        <w:bottom w:val="none" w:sz="0" w:space="0" w:color="auto"/>
        <w:right w:val="none" w:sz="0" w:space="0" w:color="auto"/>
      </w:divBdr>
    </w:div>
    <w:div w:id="1598752777">
      <w:bodyDiv w:val="1"/>
      <w:marLeft w:val="0"/>
      <w:marRight w:val="0"/>
      <w:marTop w:val="0"/>
      <w:marBottom w:val="0"/>
      <w:divBdr>
        <w:top w:val="none" w:sz="0" w:space="0" w:color="auto"/>
        <w:left w:val="none" w:sz="0" w:space="0" w:color="auto"/>
        <w:bottom w:val="none" w:sz="0" w:space="0" w:color="auto"/>
        <w:right w:val="none" w:sz="0" w:space="0" w:color="auto"/>
      </w:divBdr>
    </w:div>
    <w:div w:id="1672026559">
      <w:bodyDiv w:val="1"/>
      <w:marLeft w:val="0"/>
      <w:marRight w:val="0"/>
      <w:marTop w:val="0"/>
      <w:marBottom w:val="0"/>
      <w:divBdr>
        <w:top w:val="none" w:sz="0" w:space="0" w:color="auto"/>
        <w:left w:val="none" w:sz="0" w:space="0" w:color="auto"/>
        <w:bottom w:val="none" w:sz="0" w:space="0" w:color="auto"/>
        <w:right w:val="none" w:sz="0" w:space="0" w:color="auto"/>
      </w:divBdr>
    </w:div>
    <w:div w:id="1694302616">
      <w:bodyDiv w:val="1"/>
      <w:marLeft w:val="0"/>
      <w:marRight w:val="0"/>
      <w:marTop w:val="0"/>
      <w:marBottom w:val="0"/>
      <w:divBdr>
        <w:top w:val="none" w:sz="0" w:space="0" w:color="auto"/>
        <w:left w:val="none" w:sz="0" w:space="0" w:color="auto"/>
        <w:bottom w:val="none" w:sz="0" w:space="0" w:color="auto"/>
        <w:right w:val="none" w:sz="0" w:space="0" w:color="auto"/>
      </w:divBdr>
    </w:div>
    <w:div w:id="1762794250">
      <w:bodyDiv w:val="1"/>
      <w:marLeft w:val="0"/>
      <w:marRight w:val="0"/>
      <w:marTop w:val="0"/>
      <w:marBottom w:val="0"/>
      <w:divBdr>
        <w:top w:val="none" w:sz="0" w:space="0" w:color="auto"/>
        <w:left w:val="none" w:sz="0" w:space="0" w:color="auto"/>
        <w:bottom w:val="none" w:sz="0" w:space="0" w:color="auto"/>
        <w:right w:val="none" w:sz="0" w:space="0" w:color="auto"/>
      </w:divBdr>
    </w:div>
    <w:div w:id="1839492643">
      <w:bodyDiv w:val="1"/>
      <w:marLeft w:val="0"/>
      <w:marRight w:val="0"/>
      <w:marTop w:val="0"/>
      <w:marBottom w:val="0"/>
      <w:divBdr>
        <w:top w:val="none" w:sz="0" w:space="0" w:color="auto"/>
        <w:left w:val="none" w:sz="0" w:space="0" w:color="auto"/>
        <w:bottom w:val="none" w:sz="0" w:space="0" w:color="auto"/>
        <w:right w:val="none" w:sz="0" w:space="0" w:color="auto"/>
      </w:divBdr>
    </w:div>
    <w:div w:id="1898129049">
      <w:bodyDiv w:val="1"/>
      <w:marLeft w:val="0"/>
      <w:marRight w:val="0"/>
      <w:marTop w:val="0"/>
      <w:marBottom w:val="0"/>
      <w:divBdr>
        <w:top w:val="none" w:sz="0" w:space="0" w:color="auto"/>
        <w:left w:val="none" w:sz="0" w:space="0" w:color="auto"/>
        <w:bottom w:val="none" w:sz="0" w:space="0" w:color="auto"/>
        <w:right w:val="none" w:sz="0" w:space="0" w:color="auto"/>
      </w:divBdr>
    </w:div>
    <w:div w:id="1950772918">
      <w:bodyDiv w:val="1"/>
      <w:marLeft w:val="0"/>
      <w:marRight w:val="0"/>
      <w:marTop w:val="0"/>
      <w:marBottom w:val="0"/>
      <w:divBdr>
        <w:top w:val="none" w:sz="0" w:space="0" w:color="auto"/>
        <w:left w:val="none" w:sz="0" w:space="0" w:color="auto"/>
        <w:bottom w:val="none" w:sz="0" w:space="0" w:color="auto"/>
        <w:right w:val="none" w:sz="0" w:space="0" w:color="auto"/>
      </w:divBdr>
    </w:div>
    <w:div w:id="195292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footer" Target="footer3.xml"/><Relationship Id="rId10" Type="http://schemas.openxmlformats.org/officeDocument/2006/relationships/endnotes" Target="end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92688E-AE7B-46BC-ADE8-8434E3DA1E7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80F89178-4B8B-4DB3-B0D7-D86F89845A4F}">
      <dgm:prSet phldrT="[Text]"/>
      <dgm:spPr/>
      <dgm:t>
        <a:bodyPr/>
        <a:lstStyle/>
        <a:p>
          <a:r>
            <a:rPr lang="en-IN"/>
            <a:t>rfm</a:t>
          </a:r>
        </a:p>
      </dgm:t>
    </dgm:pt>
    <dgm:pt modelId="{F39842B9-FB16-4ABC-8E75-7F2230DDF5F4}" type="parTrans" cxnId="{40C7F00C-E1AB-4030-8277-991C94BFDB5F}">
      <dgm:prSet/>
      <dgm:spPr/>
      <dgm:t>
        <a:bodyPr/>
        <a:lstStyle/>
        <a:p>
          <a:endParaRPr lang="en-IN"/>
        </a:p>
      </dgm:t>
    </dgm:pt>
    <dgm:pt modelId="{49B5A5A4-A10D-4FF9-9AD7-09DFB62110D3}" type="sibTrans" cxnId="{40C7F00C-E1AB-4030-8277-991C94BFDB5F}">
      <dgm:prSet/>
      <dgm:spPr/>
      <dgm:t>
        <a:bodyPr/>
        <a:lstStyle/>
        <a:p>
          <a:endParaRPr lang="en-IN"/>
        </a:p>
      </dgm:t>
    </dgm:pt>
    <dgm:pt modelId="{FBCC9245-CDB4-4457-A586-EE13F6DBB115}">
      <dgm:prSet phldrT="[Text]"/>
      <dgm:spPr/>
      <dgm:t>
        <a:bodyPr/>
        <a:lstStyle/>
        <a:p>
          <a:r>
            <a:rPr lang="en-IN"/>
            <a:t>cfg</a:t>
          </a:r>
        </a:p>
      </dgm:t>
    </dgm:pt>
    <dgm:pt modelId="{E5993B47-AEBB-4F6D-8FDB-0135413125C2}" type="parTrans" cxnId="{C30713CE-2ACC-4214-9CCE-9E4E8AF3A02F}">
      <dgm:prSet/>
      <dgm:spPr/>
      <dgm:t>
        <a:bodyPr/>
        <a:lstStyle/>
        <a:p>
          <a:endParaRPr lang="en-IN"/>
        </a:p>
      </dgm:t>
    </dgm:pt>
    <dgm:pt modelId="{DAECF7D1-331E-4CE6-AFA7-74A858E1BF79}" type="sibTrans" cxnId="{C30713CE-2ACC-4214-9CCE-9E4E8AF3A02F}">
      <dgm:prSet/>
      <dgm:spPr/>
      <dgm:t>
        <a:bodyPr/>
        <a:lstStyle/>
        <a:p>
          <a:endParaRPr lang="en-IN"/>
        </a:p>
      </dgm:t>
    </dgm:pt>
    <dgm:pt modelId="{C2062D4B-2B1E-4CEA-B6F3-C7745ACD54A8}">
      <dgm:prSet phldrT="[Text]"/>
      <dgm:spPr/>
      <dgm:t>
        <a:bodyPr/>
        <a:lstStyle/>
        <a:p>
          <a:r>
            <a:rPr lang="en-IN"/>
            <a:t>docs</a:t>
          </a:r>
        </a:p>
      </dgm:t>
    </dgm:pt>
    <dgm:pt modelId="{8E7EBA0D-1A44-4321-97A4-5F717F45F301}" type="parTrans" cxnId="{05302732-2001-4EF7-AACD-D498750D7BD4}">
      <dgm:prSet/>
      <dgm:spPr/>
      <dgm:t>
        <a:bodyPr/>
        <a:lstStyle/>
        <a:p>
          <a:endParaRPr lang="en-IN"/>
        </a:p>
      </dgm:t>
    </dgm:pt>
    <dgm:pt modelId="{DD4D07D6-0093-4FC1-BC16-50A89536858F}" type="sibTrans" cxnId="{05302732-2001-4EF7-AACD-D498750D7BD4}">
      <dgm:prSet/>
      <dgm:spPr/>
      <dgm:t>
        <a:bodyPr/>
        <a:lstStyle/>
        <a:p>
          <a:endParaRPr lang="en-IN"/>
        </a:p>
      </dgm:t>
    </dgm:pt>
    <dgm:pt modelId="{D7FA8B64-63C1-411B-9877-8BF6FEE259F1}">
      <dgm:prSet phldrT="[Text]"/>
      <dgm:spPr/>
      <dgm:t>
        <a:bodyPr/>
        <a:lstStyle/>
        <a:p>
          <a:r>
            <a:rPr lang="en-IN"/>
            <a:t>src</a:t>
          </a:r>
        </a:p>
      </dgm:t>
    </dgm:pt>
    <dgm:pt modelId="{A3DD7AD0-FDF5-4FD2-BD4A-78AFD9EB390F}" type="parTrans" cxnId="{106E68F4-9957-468F-9E80-F86C4B119D76}">
      <dgm:prSet/>
      <dgm:spPr/>
      <dgm:t>
        <a:bodyPr/>
        <a:lstStyle/>
        <a:p>
          <a:endParaRPr lang="en-IN"/>
        </a:p>
      </dgm:t>
    </dgm:pt>
    <dgm:pt modelId="{207E7889-6AFE-49CA-A0DA-6E85588D9F6A}" type="sibTrans" cxnId="{106E68F4-9957-468F-9E80-F86C4B119D76}">
      <dgm:prSet/>
      <dgm:spPr/>
      <dgm:t>
        <a:bodyPr/>
        <a:lstStyle/>
        <a:p>
          <a:endParaRPr lang="en-IN"/>
        </a:p>
      </dgm:t>
    </dgm:pt>
    <dgm:pt modelId="{B2019358-0C35-407A-B958-E5F4A5ED6C28}">
      <dgm:prSet phldrT="[Text]"/>
      <dgm:spPr/>
      <dgm:t>
        <a:bodyPr/>
        <a:lstStyle/>
        <a:p>
          <a:r>
            <a:rPr lang="en-IN"/>
            <a:t>unit-test</a:t>
          </a:r>
        </a:p>
      </dgm:t>
    </dgm:pt>
    <dgm:pt modelId="{8976D9E7-2FCD-4144-99C1-869EBF3A2B5F}" type="parTrans" cxnId="{97A1082C-D32D-49DE-A57B-05D8AC126D0A}">
      <dgm:prSet/>
      <dgm:spPr/>
      <dgm:t>
        <a:bodyPr/>
        <a:lstStyle/>
        <a:p>
          <a:endParaRPr lang="en-IN"/>
        </a:p>
      </dgm:t>
    </dgm:pt>
    <dgm:pt modelId="{D06BAF0F-EF6F-4FD8-BBFB-877FB3D2D77B}" type="sibTrans" cxnId="{97A1082C-D32D-49DE-A57B-05D8AC126D0A}">
      <dgm:prSet/>
      <dgm:spPr/>
      <dgm:t>
        <a:bodyPr/>
        <a:lstStyle/>
        <a:p>
          <a:endParaRPr lang="en-IN"/>
        </a:p>
      </dgm:t>
    </dgm:pt>
    <dgm:pt modelId="{B18AD0EC-FB5A-4357-926C-B9793FA5E7E8}">
      <dgm:prSet phldrT="[Text]"/>
      <dgm:spPr/>
      <dgm:t>
        <a:bodyPr/>
        <a:lstStyle/>
        <a:p>
          <a:r>
            <a:rPr lang="en-IN"/>
            <a:t>config.py</a:t>
          </a:r>
        </a:p>
      </dgm:t>
    </dgm:pt>
    <dgm:pt modelId="{869BEF48-755E-4C59-A679-4AA6192CAE07}" type="parTrans" cxnId="{2898E37B-B380-4652-B5B1-8B74A8631546}">
      <dgm:prSet/>
      <dgm:spPr/>
      <dgm:t>
        <a:bodyPr/>
        <a:lstStyle/>
        <a:p>
          <a:endParaRPr lang="en-IN"/>
        </a:p>
      </dgm:t>
    </dgm:pt>
    <dgm:pt modelId="{66DFF47F-B1EB-485D-826E-7D526C7AB3CE}" type="sibTrans" cxnId="{2898E37B-B380-4652-B5B1-8B74A8631546}">
      <dgm:prSet/>
      <dgm:spPr/>
      <dgm:t>
        <a:bodyPr/>
        <a:lstStyle/>
        <a:p>
          <a:endParaRPr lang="en-IN"/>
        </a:p>
      </dgm:t>
    </dgm:pt>
    <dgm:pt modelId="{BDA1A2DE-2AC7-45BC-8AC7-C41C835DB247}">
      <dgm:prSet phldrT="[Text]"/>
      <dgm:spPr/>
      <dgm:t>
        <a:bodyPr/>
        <a:lstStyle/>
        <a:p>
          <a:r>
            <a:rPr lang="en-IN"/>
            <a:t>technical document</a:t>
          </a:r>
        </a:p>
      </dgm:t>
    </dgm:pt>
    <dgm:pt modelId="{A052AB8C-1E20-4CBA-B33E-80E41117CE93}" type="parTrans" cxnId="{133D5084-1233-4CC8-ADF8-315E654CC26B}">
      <dgm:prSet/>
      <dgm:spPr/>
      <dgm:t>
        <a:bodyPr/>
        <a:lstStyle/>
        <a:p>
          <a:endParaRPr lang="en-IN"/>
        </a:p>
      </dgm:t>
    </dgm:pt>
    <dgm:pt modelId="{9DB65745-B933-4D07-84A0-5D256B7D343D}" type="sibTrans" cxnId="{133D5084-1233-4CC8-ADF8-315E654CC26B}">
      <dgm:prSet/>
      <dgm:spPr/>
      <dgm:t>
        <a:bodyPr/>
        <a:lstStyle/>
        <a:p>
          <a:endParaRPr lang="en-IN"/>
        </a:p>
      </dgm:t>
    </dgm:pt>
    <dgm:pt modelId="{7702A34C-0F2E-4A58-BFB2-38E3EB7F0DFD}">
      <dgm:prSet phldrT="[Text]"/>
      <dgm:spPr/>
      <dgm:t>
        <a:bodyPr/>
        <a:lstStyle/>
        <a:p>
          <a:r>
            <a:rPr lang="en-IN"/>
            <a:t>rfm_definition.py</a:t>
          </a:r>
        </a:p>
      </dgm:t>
    </dgm:pt>
    <dgm:pt modelId="{555710F3-F396-4F26-B815-5A32222DCAE4}" type="parTrans" cxnId="{42D391BB-70F6-4A9F-96D8-E9819E1E9B17}">
      <dgm:prSet/>
      <dgm:spPr/>
      <dgm:t>
        <a:bodyPr/>
        <a:lstStyle/>
        <a:p>
          <a:endParaRPr lang="en-IN"/>
        </a:p>
      </dgm:t>
    </dgm:pt>
    <dgm:pt modelId="{58DD44C0-597E-48B6-A840-DE85CCAC7D0E}" type="sibTrans" cxnId="{42D391BB-70F6-4A9F-96D8-E9819E1E9B17}">
      <dgm:prSet/>
      <dgm:spPr/>
      <dgm:t>
        <a:bodyPr/>
        <a:lstStyle/>
        <a:p>
          <a:endParaRPr lang="en-IN"/>
        </a:p>
      </dgm:t>
    </dgm:pt>
    <dgm:pt modelId="{93BA9F08-FE41-451F-9AA5-8A4EFF4948CE}">
      <dgm:prSet phldrT="[Text]"/>
      <dgm:spPr/>
      <dgm:t>
        <a:bodyPr/>
        <a:lstStyle/>
        <a:p>
          <a:r>
            <a:rPr lang="en-IN"/>
            <a:t>rfm_analyzer.py</a:t>
          </a:r>
        </a:p>
      </dgm:t>
    </dgm:pt>
    <dgm:pt modelId="{5465C461-A9D9-49F7-9B89-924555F29BCC}" type="parTrans" cxnId="{DE33E535-1BAF-46F7-B7DE-8E45DBEBD0EA}">
      <dgm:prSet/>
      <dgm:spPr/>
      <dgm:t>
        <a:bodyPr/>
        <a:lstStyle/>
        <a:p>
          <a:endParaRPr lang="en-IN"/>
        </a:p>
      </dgm:t>
    </dgm:pt>
    <dgm:pt modelId="{B422A1CD-10CA-475E-B1C2-3508B44B10E6}" type="sibTrans" cxnId="{DE33E535-1BAF-46F7-B7DE-8E45DBEBD0EA}">
      <dgm:prSet/>
      <dgm:spPr/>
      <dgm:t>
        <a:bodyPr/>
        <a:lstStyle/>
        <a:p>
          <a:endParaRPr lang="en-IN"/>
        </a:p>
      </dgm:t>
    </dgm:pt>
    <dgm:pt modelId="{6E4257D4-4DA5-4780-9205-B5C874C00FC7}">
      <dgm:prSet phldrT="[Text]"/>
      <dgm:spPr/>
      <dgm:t>
        <a:bodyPr/>
        <a:lstStyle/>
        <a:p>
          <a:r>
            <a:rPr lang="en-IN"/>
            <a:t>docs</a:t>
          </a:r>
        </a:p>
      </dgm:t>
    </dgm:pt>
    <dgm:pt modelId="{73B348BD-457A-423A-A1AC-DBAEE3159FD0}" type="parTrans" cxnId="{76E58C90-0252-4C1C-9F11-DB75A637F943}">
      <dgm:prSet/>
      <dgm:spPr/>
      <dgm:t>
        <a:bodyPr/>
        <a:lstStyle/>
        <a:p>
          <a:endParaRPr lang="en-IN"/>
        </a:p>
      </dgm:t>
    </dgm:pt>
    <dgm:pt modelId="{4E304F8B-7674-476F-9FA7-FECC920BA36C}" type="sibTrans" cxnId="{76E58C90-0252-4C1C-9F11-DB75A637F943}">
      <dgm:prSet/>
      <dgm:spPr/>
      <dgm:t>
        <a:bodyPr/>
        <a:lstStyle/>
        <a:p>
          <a:endParaRPr lang="en-IN"/>
        </a:p>
      </dgm:t>
    </dgm:pt>
    <dgm:pt modelId="{B5CF0D76-4ECB-415E-89F0-DDFDE6729707}">
      <dgm:prSet phldrT="[Text]"/>
      <dgm:spPr/>
      <dgm:t>
        <a:bodyPr/>
        <a:lstStyle/>
        <a:p>
          <a:r>
            <a:rPr lang="en-IN"/>
            <a:t>results</a:t>
          </a:r>
        </a:p>
      </dgm:t>
    </dgm:pt>
    <dgm:pt modelId="{1526B665-A3A2-4C81-9EA2-D55793C8325F}" type="parTrans" cxnId="{82A590D1-002D-4B34-8CC3-87018B9470B7}">
      <dgm:prSet/>
      <dgm:spPr/>
      <dgm:t>
        <a:bodyPr/>
        <a:lstStyle/>
        <a:p>
          <a:endParaRPr lang="en-IN"/>
        </a:p>
      </dgm:t>
    </dgm:pt>
    <dgm:pt modelId="{32CF1E3C-B574-4741-ABB9-D85FEDF58558}" type="sibTrans" cxnId="{82A590D1-002D-4B34-8CC3-87018B9470B7}">
      <dgm:prSet/>
      <dgm:spPr/>
      <dgm:t>
        <a:bodyPr/>
        <a:lstStyle/>
        <a:p>
          <a:endParaRPr lang="en-IN"/>
        </a:p>
      </dgm:t>
    </dgm:pt>
    <dgm:pt modelId="{6FAAC41B-B978-4FB0-B18F-67506DD74C6C}">
      <dgm:prSet phldrT="[Text]"/>
      <dgm:spPr/>
      <dgm:t>
        <a:bodyPr/>
        <a:lstStyle/>
        <a:p>
          <a:r>
            <a:rPr lang="en-IN"/>
            <a:t>src</a:t>
          </a:r>
        </a:p>
      </dgm:t>
    </dgm:pt>
    <dgm:pt modelId="{7D8F15DC-410F-489B-B83C-E70A332FDDB4}" type="parTrans" cxnId="{25CE3241-81DC-443A-86F9-83FD0095858F}">
      <dgm:prSet/>
      <dgm:spPr/>
      <dgm:t>
        <a:bodyPr/>
        <a:lstStyle/>
        <a:p>
          <a:endParaRPr lang="en-IN"/>
        </a:p>
      </dgm:t>
    </dgm:pt>
    <dgm:pt modelId="{16AB52AD-F166-4800-A8EF-5ECB1E42038F}" type="sibTrans" cxnId="{25CE3241-81DC-443A-86F9-83FD0095858F}">
      <dgm:prSet/>
      <dgm:spPr/>
      <dgm:t>
        <a:bodyPr/>
        <a:lstStyle/>
        <a:p>
          <a:endParaRPr lang="en-IN"/>
        </a:p>
      </dgm:t>
    </dgm:pt>
    <dgm:pt modelId="{DCD877F4-7ED4-41CF-B660-E2E69BC22610}">
      <dgm:prSet phldrT="[Text]"/>
      <dgm:spPr/>
      <dgm:t>
        <a:bodyPr/>
        <a:lstStyle/>
        <a:p>
          <a:r>
            <a:rPr lang="en-IN"/>
            <a:t>testcases</a:t>
          </a:r>
        </a:p>
      </dgm:t>
    </dgm:pt>
    <dgm:pt modelId="{5EFB2F13-E9B6-40D1-B255-F6EF82B39392}" type="parTrans" cxnId="{B2334159-0729-45A4-B97D-C4D9AABDB2B7}">
      <dgm:prSet/>
      <dgm:spPr/>
      <dgm:t>
        <a:bodyPr/>
        <a:lstStyle/>
        <a:p>
          <a:endParaRPr lang="en-IN"/>
        </a:p>
      </dgm:t>
    </dgm:pt>
    <dgm:pt modelId="{81AA592E-B713-496C-B8F8-01C3AD4D3CD7}" type="sibTrans" cxnId="{B2334159-0729-45A4-B97D-C4D9AABDB2B7}">
      <dgm:prSet/>
      <dgm:spPr/>
      <dgm:t>
        <a:bodyPr/>
        <a:lstStyle/>
        <a:p>
          <a:endParaRPr lang="en-IN"/>
        </a:p>
      </dgm:t>
    </dgm:pt>
    <dgm:pt modelId="{ECE06A1F-82F1-4643-B7E7-6624D9940391}">
      <dgm:prSet phldrT="[Text]"/>
      <dgm:spPr/>
      <dgm:t>
        <a:bodyPr/>
        <a:lstStyle/>
        <a:p>
          <a:r>
            <a:rPr lang="en-IN"/>
            <a:t>rfm_analyzer-ut.py</a:t>
          </a:r>
        </a:p>
      </dgm:t>
    </dgm:pt>
    <dgm:pt modelId="{1B5D3A29-5DCA-4758-A553-9D438A9BC31A}" type="parTrans" cxnId="{FF7828E8-CB0B-45B2-8853-5F5ADA40B1CF}">
      <dgm:prSet/>
      <dgm:spPr/>
      <dgm:t>
        <a:bodyPr/>
        <a:lstStyle/>
        <a:p>
          <a:endParaRPr lang="en-IN"/>
        </a:p>
      </dgm:t>
    </dgm:pt>
    <dgm:pt modelId="{604D5A0A-589F-4AE9-B2AF-3875C99981B2}" type="sibTrans" cxnId="{FF7828E8-CB0B-45B2-8853-5F5ADA40B1CF}">
      <dgm:prSet/>
      <dgm:spPr/>
      <dgm:t>
        <a:bodyPr/>
        <a:lstStyle/>
        <a:p>
          <a:endParaRPr lang="en-IN"/>
        </a:p>
      </dgm:t>
    </dgm:pt>
    <dgm:pt modelId="{6C001737-509F-471A-A7E6-BCE8CBEF01CF}">
      <dgm:prSet phldrT="[Text]"/>
      <dgm:spPr/>
      <dgm:t>
        <a:bodyPr/>
        <a:lstStyle/>
        <a:p>
          <a:r>
            <a:rPr lang="en-IN"/>
            <a:t>coverage</a:t>
          </a:r>
        </a:p>
      </dgm:t>
    </dgm:pt>
    <dgm:pt modelId="{E2A849CE-7E52-4C18-890B-2B3A0443D225}" type="parTrans" cxnId="{C88283CE-4ADF-46A7-B4C7-90BD6EC2CC71}">
      <dgm:prSet/>
      <dgm:spPr/>
      <dgm:t>
        <a:bodyPr/>
        <a:lstStyle/>
        <a:p>
          <a:endParaRPr lang="en-IN"/>
        </a:p>
      </dgm:t>
    </dgm:pt>
    <dgm:pt modelId="{E67FC2BF-B635-4C85-9E28-A3CA7FCAEFB6}" type="sibTrans" cxnId="{C88283CE-4ADF-46A7-B4C7-90BD6EC2CC71}">
      <dgm:prSet/>
      <dgm:spPr/>
      <dgm:t>
        <a:bodyPr/>
        <a:lstStyle/>
        <a:p>
          <a:endParaRPr lang="en-IN"/>
        </a:p>
      </dgm:t>
    </dgm:pt>
    <dgm:pt modelId="{54AB5559-6BC6-4184-A0DE-CC688BD788DB}" type="pres">
      <dgm:prSet presAssocID="{C792688E-AE7B-46BC-ADE8-8434E3DA1E7E}" presName="hierChild1" presStyleCnt="0">
        <dgm:presLayoutVars>
          <dgm:orgChart val="1"/>
          <dgm:chPref val="1"/>
          <dgm:dir/>
          <dgm:animOne val="branch"/>
          <dgm:animLvl val="lvl"/>
          <dgm:resizeHandles/>
        </dgm:presLayoutVars>
      </dgm:prSet>
      <dgm:spPr/>
    </dgm:pt>
    <dgm:pt modelId="{B8206ACA-BA30-46CA-BBB3-97319B1C086D}" type="pres">
      <dgm:prSet presAssocID="{80F89178-4B8B-4DB3-B0D7-D86F89845A4F}" presName="hierRoot1" presStyleCnt="0">
        <dgm:presLayoutVars>
          <dgm:hierBranch val="init"/>
        </dgm:presLayoutVars>
      </dgm:prSet>
      <dgm:spPr/>
    </dgm:pt>
    <dgm:pt modelId="{2CDFF2D9-D0C4-4D96-A127-6AE526478822}" type="pres">
      <dgm:prSet presAssocID="{80F89178-4B8B-4DB3-B0D7-D86F89845A4F}" presName="rootComposite1" presStyleCnt="0"/>
      <dgm:spPr/>
    </dgm:pt>
    <dgm:pt modelId="{244DBC73-E896-48D6-A2F9-83C5CF8613CB}" type="pres">
      <dgm:prSet presAssocID="{80F89178-4B8B-4DB3-B0D7-D86F89845A4F}" presName="rootText1" presStyleLbl="node0" presStyleIdx="0" presStyleCnt="1">
        <dgm:presLayoutVars>
          <dgm:chPref val="3"/>
        </dgm:presLayoutVars>
      </dgm:prSet>
      <dgm:spPr/>
    </dgm:pt>
    <dgm:pt modelId="{13F3D8D5-0876-4250-A5DB-97CE49FC2FE9}" type="pres">
      <dgm:prSet presAssocID="{80F89178-4B8B-4DB3-B0D7-D86F89845A4F}" presName="rootConnector1" presStyleLbl="node1" presStyleIdx="0" presStyleCnt="0"/>
      <dgm:spPr/>
    </dgm:pt>
    <dgm:pt modelId="{E72D13D6-79CE-4366-866B-C0BEEC053BD8}" type="pres">
      <dgm:prSet presAssocID="{80F89178-4B8B-4DB3-B0D7-D86F89845A4F}" presName="hierChild2" presStyleCnt="0"/>
      <dgm:spPr/>
    </dgm:pt>
    <dgm:pt modelId="{C7FF6D1E-45E8-43FB-B424-697D66250555}" type="pres">
      <dgm:prSet presAssocID="{E5993B47-AEBB-4F6D-8FDB-0135413125C2}" presName="Name37" presStyleLbl="parChTrans1D2" presStyleIdx="0" presStyleCnt="4"/>
      <dgm:spPr/>
    </dgm:pt>
    <dgm:pt modelId="{37BAF626-7E30-49EF-8B69-998FAD90A885}" type="pres">
      <dgm:prSet presAssocID="{FBCC9245-CDB4-4457-A586-EE13F6DBB115}" presName="hierRoot2" presStyleCnt="0">
        <dgm:presLayoutVars>
          <dgm:hierBranch val="init"/>
        </dgm:presLayoutVars>
      </dgm:prSet>
      <dgm:spPr/>
    </dgm:pt>
    <dgm:pt modelId="{9A7A1583-23F1-48FA-B0EA-DABDA737E21C}" type="pres">
      <dgm:prSet presAssocID="{FBCC9245-CDB4-4457-A586-EE13F6DBB115}" presName="rootComposite" presStyleCnt="0"/>
      <dgm:spPr/>
    </dgm:pt>
    <dgm:pt modelId="{763FC3FC-10E9-4DFC-A775-E0DD04F4963C}" type="pres">
      <dgm:prSet presAssocID="{FBCC9245-CDB4-4457-A586-EE13F6DBB115}" presName="rootText" presStyleLbl="node2" presStyleIdx="0" presStyleCnt="4">
        <dgm:presLayoutVars>
          <dgm:chPref val="3"/>
        </dgm:presLayoutVars>
      </dgm:prSet>
      <dgm:spPr/>
    </dgm:pt>
    <dgm:pt modelId="{F7604A82-4E3A-4351-9DE7-1DF04F7D4C98}" type="pres">
      <dgm:prSet presAssocID="{FBCC9245-CDB4-4457-A586-EE13F6DBB115}" presName="rootConnector" presStyleLbl="node2" presStyleIdx="0" presStyleCnt="4"/>
      <dgm:spPr/>
    </dgm:pt>
    <dgm:pt modelId="{DDB0BA84-5C5F-420E-95D6-36DD5EA425FA}" type="pres">
      <dgm:prSet presAssocID="{FBCC9245-CDB4-4457-A586-EE13F6DBB115}" presName="hierChild4" presStyleCnt="0"/>
      <dgm:spPr/>
    </dgm:pt>
    <dgm:pt modelId="{EACF5183-8BB7-4CB8-8D09-9C9B4F84064C}" type="pres">
      <dgm:prSet presAssocID="{869BEF48-755E-4C59-A679-4AA6192CAE07}" presName="Name37" presStyleLbl="parChTrans1D3" presStyleIdx="0" presStyleCnt="9"/>
      <dgm:spPr/>
    </dgm:pt>
    <dgm:pt modelId="{6AED0236-7F15-4AA0-A491-46A101B52A31}" type="pres">
      <dgm:prSet presAssocID="{B18AD0EC-FB5A-4357-926C-B9793FA5E7E8}" presName="hierRoot2" presStyleCnt="0">
        <dgm:presLayoutVars>
          <dgm:hierBranch val="init"/>
        </dgm:presLayoutVars>
      </dgm:prSet>
      <dgm:spPr/>
    </dgm:pt>
    <dgm:pt modelId="{B75578CB-C6A1-4A35-BE53-0FD44B97F278}" type="pres">
      <dgm:prSet presAssocID="{B18AD0EC-FB5A-4357-926C-B9793FA5E7E8}" presName="rootComposite" presStyleCnt="0"/>
      <dgm:spPr/>
    </dgm:pt>
    <dgm:pt modelId="{66A7C7F1-C8BC-4AB0-891A-F923CAE2DEDE}" type="pres">
      <dgm:prSet presAssocID="{B18AD0EC-FB5A-4357-926C-B9793FA5E7E8}" presName="rootText" presStyleLbl="node3" presStyleIdx="0" presStyleCnt="9">
        <dgm:presLayoutVars>
          <dgm:chPref val="3"/>
        </dgm:presLayoutVars>
      </dgm:prSet>
      <dgm:spPr/>
    </dgm:pt>
    <dgm:pt modelId="{7A18799C-3409-4D6F-A5BD-4D6BE3346DAF}" type="pres">
      <dgm:prSet presAssocID="{B18AD0EC-FB5A-4357-926C-B9793FA5E7E8}" presName="rootConnector" presStyleLbl="node3" presStyleIdx="0" presStyleCnt="9"/>
      <dgm:spPr/>
    </dgm:pt>
    <dgm:pt modelId="{37DFFA05-EED1-4A7C-BC88-0AFF04E6A11D}" type="pres">
      <dgm:prSet presAssocID="{B18AD0EC-FB5A-4357-926C-B9793FA5E7E8}" presName="hierChild4" presStyleCnt="0"/>
      <dgm:spPr/>
    </dgm:pt>
    <dgm:pt modelId="{C41DFC02-DF8E-4C8B-A72B-1FEFCA2FAB36}" type="pres">
      <dgm:prSet presAssocID="{B18AD0EC-FB5A-4357-926C-B9793FA5E7E8}" presName="hierChild5" presStyleCnt="0"/>
      <dgm:spPr/>
    </dgm:pt>
    <dgm:pt modelId="{1C89A53C-118B-4DD4-ADA8-2125A2224B0C}" type="pres">
      <dgm:prSet presAssocID="{FBCC9245-CDB4-4457-A586-EE13F6DBB115}" presName="hierChild5" presStyleCnt="0"/>
      <dgm:spPr/>
    </dgm:pt>
    <dgm:pt modelId="{EB472EF0-3D6A-46B8-AF7A-E816F3E9B6C5}" type="pres">
      <dgm:prSet presAssocID="{8E7EBA0D-1A44-4321-97A4-5F717F45F301}" presName="Name37" presStyleLbl="parChTrans1D2" presStyleIdx="1" presStyleCnt="4"/>
      <dgm:spPr/>
    </dgm:pt>
    <dgm:pt modelId="{5A72498C-1067-46BD-A43D-C25275FC04C3}" type="pres">
      <dgm:prSet presAssocID="{C2062D4B-2B1E-4CEA-B6F3-C7745ACD54A8}" presName="hierRoot2" presStyleCnt="0">
        <dgm:presLayoutVars>
          <dgm:hierBranch val="init"/>
        </dgm:presLayoutVars>
      </dgm:prSet>
      <dgm:spPr/>
    </dgm:pt>
    <dgm:pt modelId="{8A6F3B62-01FC-4B2F-BB2D-00B26C2376EB}" type="pres">
      <dgm:prSet presAssocID="{C2062D4B-2B1E-4CEA-B6F3-C7745ACD54A8}" presName="rootComposite" presStyleCnt="0"/>
      <dgm:spPr/>
    </dgm:pt>
    <dgm:pt modelId="{9A9F67B2-A27A-4348-A5F3-8599A3166F67}" type="pres">
      <dgm:prSet presAssocID="{C2062D4B-2B1E-4CEA-B6F3-C7745ACD54A8}" presName="rootText" presStyleLbl="node2" presStyleIdx="1" presStyleCnt="4">
        <dgm:presLayoutVars>
          <dgm:chPref val="3"/>
        </dgm:presLayoutVars>
      </dgm:prSet>
      <dgm:spPr/>
    </dgm:pt>
    <dgm:pt modelId="{B2396CC5-1ACB-409C-9824-62C539C272A8}" type="pres">
      <dgm:prSet presAssocID="{C2062D4B-2B1E-4CEA-B6F3-C7745ACD54A8}" presName="rootConnector" presStyleLbl="node2" presStyleIdx="1" presStyleCnt="4"/>
      <dgm:spPr/>
    </dgm:pt>
    <dgm:pt modelId="{3C796C91-167B-4042-A3B5-DEA6E8C7F106}" type="pres">
      <dgm:prSet presAssocID="{C2062D4B-2B1E-4CEA-B6F3-C7745ACD54A8}" presName="hierChild4" presStyleCnt="0"/>
      <dgm:spPr/>
    </dgm:pt>
    <dgm:pt modelId="{699005F0-77A2-4558-9B0D-F043D4E4A3E2}" type="pres">
      <dgm:prSet presAssocID="{A052AB8C-1E20-4CBA-B33E-80E41117CE93}" presName="Name37" presStyleLbl="parChTrans1D3" presStyleIdx="1" presStyleCnt="9"/>
      <dgm:spPr/>
    </dgm:pt>
    <dgm:pt modelId="{84CE3F24-291D-455B-937F-841456D2FC7F}" type="pres">
      <dgm:prSet presAssocID="{BDA1A2DE-2AC7-45BC-8AC7-C41C835DB247}" presName="hierRoot2" presStyleCnt="0">
        <dgm:presLayoutVars>
          <dgm:hierBranch val="init"/>
        </dgm:presLayoutVars>
      </dgm:prSet>
      <dgm:spPr/>
    </dgm:pt>
    <dgm:pt modelId="{9C6C6497-5C1E-4E80-BDCE-AFCCAE99E5FC}" type="pres">
      <dgm:prSet presAssocID="{BDA1A2DE-2AC7-45BC-8AC7-C41C835DB247}" presName="rootComposite" presStyleCnt="0"/>
      <dgm:spPr/>
    </dgm:pt>
    <dgm:pt modelId="{8EB07213-F071-4B04-B763-ED048E8411AD}" type="pres">
      <dgm:prSet presAssocID="{BDA1A2DE-2AC7-45BC-8AC7-C41C835DB247}" presName="rootText" presStyleLbl="node3" presStyleIdx="1" presStyleCnt="9">
        <dgm:presLayoutVars>
          <dgm:chPref val="3"/>
        </dgm:presLayoutVars>
      </dgm:prSet>
      <dgm:spPr/>
    </dgm:pt>
    <dgm:pt modelId="{E5A4A0DC-A7D7-48C7-9891-2FFEDE59694D}" type="pres">
      <dgm:prSet presAssocID="{BDA1A2DE-2AC7-45BC-8AC7-C41C835DB247}" presName="rootConnector" presStyleLbl="node3" presStyleIdx="1" presStyleCnt="9"/>
      <dgm:spPr/>
    </dgm:pt>
    <dgm:pt modelId="{C8CB6C46-B211-4FFF-84A7-E4CC1F5068A6}" type="pres">
      <dgm:prSet presAssocID="{BDA1A2DE-2AC7-45BC-8AC7-C41C835DB247}" presName="hierChild4" presStyleCnt="0"/>
      <dgm:spPr/>
    </dgm:pt>
    <dgm:pt modelId="{AA5FD758-BBA2-4627-B691-6F72DFCD15DE}" type="pres">
      <dgm:prSet presAssocID="{BDA1A2DE-2AC7-45BC-8AC7-C41C835DB247}" presName="hierChild5" presStyleCnt="0"/>
      <dgm:spPr/>
    </dgm:pt>
    <dgm:pt modelId="{5ECAC80A-D41B-42E5-9032-2CBD1892AB00}" type="pres">
      <dgm:prSet presAssocID="{C2062D4B-2B1E-4CEA-B6F3-C7745ACD54A8}" presName="hierChild5" presStyleCnt="0"/>
      <dgm:spPr/>
    </dgm:pt>
    <dgm:pt modelId="{4ADAF727-7E74-4536-AEE7-6123B1248402}" type="pres">
      <dgm:prSet presAssocID="{A3DD7AD0-FDF5-4FD2-BD4A-78AFD9EB390F}" presName="Name37" presStyleLbl="parChTrans1D2" presStyleIdx="2" presStyleCnt="4"/>
      <dgm:spPr/>
    </dgm:pt>
    <dgm:pt modelId="{39D9B408-0C40-4BE1-A128-CE7F90A6D27E}" type="pres">
      <dgm:prSet presAssocID="{D7FA8B64-63C1-411B-9877-8BF6FEE259F1}" presName="hierRoot2" presStyleCnt="0">
        <dgm:presLayoutVars>
          <dgm:hierBranch val="init"/>
        </dgm:presLayoutVars>
      </dgm:prSet>
      <dgm:spPr/>
    </dgm:pt>
    <dgm:pt modelId="{A2C3F5E4-7938-415E-8179-9398B54394FD}" type="pres">
      <dgm:prSet presAssocID="{D7FA8B64-63C1-411B-9877-8BF6FEE259F1}" presName="rootComposite" presStyleCnt="0"/>
      <dgm:spPr/>
    </dgm:pt>
    <dgm:pt modelId="{94C4DF27-EE58-40A9-B6CE-3FBFA8F076C3}" type="pres">
      <dgm:prSet presAssocID="{D7FA8B64-63C1-411B-9877-8BF6FEE259F1}" presName="rootText" presStyleLbl="node2" presStyleIdx="2" presStyleCnt="4">
        <dgm:presLayoutVars>
          <dgm:chPref val="3"/>
        </dgm:presLayoutVars>
      </dgm:prSet>
      <dgm:spPr/>
    </dgm:pt>
    <dgm:pt modelId="{BF48A2DA-C5A6-4F94-8E7F-E4139292D216}" type="pres">
      <dgm:prSet presAssocID="{D7FA8B64-63C1-411B-9877-8BF6FEE259F1}" presName="rootConnector" presStyleLbl="node2" presStyleIdx="2" presStyleCnt="4"/>
      <dgm:spPr/>
    </dgm:pt>
    <dgm:pt modelId="{69DC8020-8DBF-4EE3-A6DA-C0ECCA112484}" type="pres">
      <dgm:prSet presAssocID="{D7FA8B64-63C1-411B-9877-8BF6FEE259F1}" presName="hierChild4" presStyleCnt="0"/>
      <dgm:spPr/>
    </dgm:pt>
    <dgm:pt modelId="{6F59C568-7532-40D8-B650-44D0246FB693}" type="pres">
      <dgm:prSet presAssocID="{555710F3-F396-4F26-B815-5A32222DCAE4}" presName="Name37" presStyleLbl="parChTrans1D3" presStyleIdx="2" presStyleCnt="9"/>
      <dgm:spPr/>
    </dgm:pt>
    <dgm:pt modelId="{8C4A3357-A185-4151-95FF-400078C3E91B}" type="pres">
      <dgm:prSet presAssocID="{7702A34C-0F2E-4A58-BFB2-38E3EB7F0DFD}" presName="hierRoot2" presStyleCnt="0">
        <dgm:presLayoutVars>
          <dgm:hierBranch val="init"/>
        </dgm:presLayoutVars>
      </dgm:prSet>
      <dgm:spPr/>
    </dgm:pt>
    <dgm:pt modelId="{340143E2-3995-41BE-8030-CE2790F82B80}" type="pres">
      <dgm:prSet presAssocID="{7702A34C-0F2E-4A58-BFB2-38E3EB7F0DFD}" presName="rootComposite" presStyleCnt="0"/>
      <dgm:spPr/>
    </dgm:pt>
    <dgm:pt modelId="{1BEF6DD7-039E-40F4-B704-2850B1F54E09}" type="pres">
      <dgm:prSet presAssocID="{7702A34C-0F2E-4A58-BFB2-38E3EB7F0DFD}" presName="rootText" presStyleLbl="node3" presStyleIdx="2" presStyleCnt="9">
        <dgm:presLayoutVars>
          <dgm:chPref val="3"/>
        </dgm:presLayoutVars>
      </dgm:prSet>
      <dgm:spPr/>
    </dgm:pt>
    <dgm:pt modelId="{55560496-1946-4EA2-B2C5-2C3E6992DC1C}" type="pres">
      <dgm:prSet presAssocID="{7702A34C-0F2E-4A58-BFB2-38E3EB7F0DFD}" presName="rootConnector" presStyleLbl="node3" presStyleIdx="2" presStyleCnt="9"/>
      <dgm:spPr/>
    </dgm:pt>
    <dgm:pt modelId="{7EA4994F-AFDB-4965-A160-5D88111D49CC}" type="pres">
      <dgm:prSet presAssocID="{7702A34C-0F2E-4A58-BFB2-38E3EB7F0DFD}" presName="hierChild4" presStyleCnt="0"/>
      <dgm:spPr/>
    </dgm:pt>
    <dgm:pt modelId="{6D2A41EB-33C3-4A5D-AE1F-1E9B8180F9B6}" type="pres">
      <dgm:prSet presAssocID="{7702A34C-0F2E-4A58-BFB2-38E3EB7F0DFD}" presName="hierChild5" presStyleCnt="0"/>
      <dgm:spPr/>
    </dgm:pt>
    <dgm:pt modelId="{316DBF71-C528-49E4-AC6C-2906352FF3BB}" type="pres">
      <dgm:prSet presAssocID="{5465C461-A9D9-49F7-9B89-924555F29BCC}" presName="Name37" presStyleLbl="parChTrans1D3" presStyleIdx="3" presStyleCnt="9"/>
      <dgm:spPr/>
    </dgm:pt>
    <dgm:pt modelId="{C7172B9F-9DEE-405C-92BB-2D2670D4ABC3}" type="pres">
      <dgm:prSet presAssocID="{93BA9F08-FE41-451F-9AA5-8A4EFF4948CE}" presName="hierRoot2" presStyleCnt="0">
        <dgm:presLayoutVars>
          <dgm:hierBranch val="init"/>
        </dgm:presLayoutVars>
      </dgm:prSet>
      <dgm:spPr/>
    </dgm:pt>
    <dgm:pt modelId="{1120B93F-F3B0-46A6-BE63-28F3FF90B5DF}" type="pres">
      <dgm:prSet presAssocID="{93BA9F08-FE41-451F-9AA5-8A4EFF4948CE}" presName="rootComposite" presStyleCnt="0"/>
      <dgm:spPr/>
    </dgm:pt>
    <dgm:pt modelId="{1DB59F82-C006-4411-B0A0-398C38349E0F}" type="pres">
      <dgm:prSet presAssocID="{93BA9F08-FE41-451F-9AA5-8A4EFF4948CE}" presName="rootText" presStyleLbl="node3" presStyleIdx="3" presStyleCnt="9">
        <dgm:presLayoutVars>
          <dgm:chPref val="3"/>
        </dgm:presLayoutVars>
      </dgm:prSet>
      <dgm:spPr/>
    </dgm:pt>
    <dgm:pt modelId="{130ECB3A-ED87-4FD5-85CE-D13F64D715D6}" type="pres">
      <dgm:prSet presAssocID="{93BA9F08-FE41-451F-9AA5-8A4EFF4948CE}" presName="rootConnector" presStyleLbl="node3" presStyleIdx="3" presStyleCnt="9"/>
      <dgm:spPr/>
    </dgm:pt>
    <dgm:pt modelId="{AD462986-AB93-4CD6-9BC0-BF09DC80700C}" type="pres">
      <dgm:prSet presAssocID="{93BA9F08-FE41-451F-9AA5-8A4EFF4948CE}" presName="hierChild4" presStyleCnt="0"/>
      <dgm:spPr/>
    </dgm:pt>
    <dgm:pt modelId="{EF7F8B8B-D778-4421-B231-427C518DC99F}" type="pres">
      <dgm:prSet presAssocID="{93BA9F08-FE41-451F-9AA5-8A4EFF4948CE}" presName="hierChild5" presStyleCnt="0"/>
      <dgm:spPr/>
    </dgm:pt>
    <dgm:pt modelId="{BA7E8A24-7889-4751-9A7E-579439681009}" type="pres">
      <dgm:prSet presAssocID="{D7FA8B64-63C1-411B-9877-8BF6FEE259F1}" presName="hierChild5" presStyleCnt="0"/>
      <dgm:spPr/>
    </dgm:pt>
    <dgm:pt modelId="{84131DC4-29B6-4275-AF59-7C0BD60DC231}" type="pres">
      <dgm:prSet presAssocID="{8976D9E7-2FCD-4144-99C1-869EBF3A2B5F}" presName="Name37" presStyleLbl="parChTrans1D2" presStyleIdx="3" presStyleCnt="4"/>
      <dgm:spPr/>
    </dgm:pt>
    <dgm:pt modelId="{A9A94C87-DF06-4007-B3E1-1855134F3C06}" type="pres">
      <dgm:prSet presAssocID="{B2019358-0C35-407A-B958-E5F4A5ED6C28}" presName="hierRoot2" presStyleCnt="0">
        <dgm:presLayoutVars>
          <dgm:hierBranch val="init"/>
        </dgm:presLayoutVars>
      </dgm:prSet>
      <dgm:spPr/>
    </dgm:pt>
    <dgm:pt modelId="{F824A118-0CCD-484F-887B-C2C2BBDD46AD}" type="pres">
      <dgm:prSet presAssocID="{B2019358-0C35-407A-B958-E5F4A5ED6C28}" presName="rootComposite" presStyleCnt="0"/>
      <dgm:spPr/>
    </dgm:pt>
    <dgm:pt modelId="{A4C50394-92D9-4F5B-80D2-4593621EFF3B}" type="pres">
      <dgm:prSet presAssocID="{B2019358-0C35-407A-B958-E5F4A5ED6C28}" presName="rootText" presStyleLbl="node2" presStyleIdx="3" presStyleCnt="4">
        <dgm:presLayoutVars>
          <dgm:chPref val="3"/>
        </dgm:presLayoutVars>
      </dgm:prSet>
      <dgm:spPr/>
    </dgm:pt>
    <dgm:pt modelId="{F50333D1-B332-4253-BC80-02360CD6083D}" type="pres">
      <dgm:prSet presAssocID="{B2019358-0C35-407A-B958-E5F4A5ED6C28}" presName="rootConnector" presStyleLbl="node2" presStyleIdx="3" presStyleCnt="4"/>
      <dgm:spPr/>
    </dgm:pt>
    <dgm:pt modelId="{C02EFD12-863E-4B3E-8B29-57CA3348C1A4}" type="pres">
      <dgm:prSet presAssocID="{B2019358-0C35-407A-B958-E5F4A5ED6C28}" presName="hierChild4" presStyleCnt="0"/>
      <dgm:spPr/>
    </dgm:pt>
    <dgm:pt modelId="{4F356FE3-00E9-46BE-8345-11D590F96CA1}" type="pres">
      <dgm:prSet presAssocID="{E2A849CE-7E52-4C18-890B-2B3A0443D225}" presName="Name37" presStyleLbl="parChTrans1D3" presStyleIdx="4" presStyleCnt="9"/>
      <dgm:spPr/>
    </dgm:pt>
    <dgm:pt modelId="{E253662A-855F-4DC3-8A03-ACE3010551BD}" type="pres">
      <dgm:prSet presAssocID="{6C001737-509F-471A-A7E6-BCE8CBEF01CF}" presName="hierRoot2" presStyleCnt="0">
        <dgm:presLayoutVars>
          <dgm:hierBranch val="init"/>
        </dgm:presLayoutVars>
      </dgm:prSet>
      <dgm:spPr/>
    </dgm:pt>
    <dgm:pt modelId="{05A1D210-5E9E-49D2-92E5-D09C57E81A24}" type="pres">
      <dgm:prSet presAssocID="{6C001737-509F-471A-A7E6-BCE8CBEF01CF}" presName="rootComposite" presStyleCnt="0"/>
      <dgm:spPr/>
    </dgm:pt>
    <dgm:pt modelId="{0907D41E-C584-4274-835F-8A283C598634}" type="pres">
      <dgm:prSet presAssocID="{6C001737-509F-471A-A7E6-BCE8CBEF01CF}" presName="rootText" presStyleLbl="node3" presStyleIdx="4" presStyleCnt="9">
        <dgm:presLayoutVars>
          <dgm:chPref val="3"/>
        </dgm:presLayoutVars>
      </dgm:prSet>
      <dgm:spPr/>
    </dgm:pt>
    <dgm:pt modelId="{0E9365BB-3067-4DCE-BFC6-C122680A52FE}" type="pres">
      <dgm:prSet presAssocID="{6C001737-509F-471A-A7E6-BCE8CBEF01CF}" presName="rootConnector" presStyleLbl="node3" presStyleIdx="4" presStyleCnt="9"/>
      <dgm:spPr/>
    </dgm:pt>
    <dgm:pt modelId="{D1CCB08A-B508-400F-964D-C741DC4219FF}" type="pres">
      <dgm:prSet presAssocID="{6C001737-509F-471A-A7E6-BCE8CBEF01CF}" presName="hierChild4" presStyleCnt="0"/>
      <dgm:spPr/>
    </dgm:pt>
    <dgm:pt modelId="{0E5B8C7E-C231-43DA-8921-A0D29419B63C}" type="pres">
      <dgm:prSet presAssocID="{6C001737-509F-471A-A7E6-BCE8CBEF01CF}" presName="hierChild5" presStyleCnt="0"/>
      <dgm:spPr/>
    </dgm:pt>
    <dgm:pt modelId="{CB5F0E88-FF61-4C6E-B1E4-1CF4904EE98B}" type="pres">
      <dgm:prSet presAssocID="{73B348BD-457A-423A-A1AC-DBAEE3159FD0}" presName="Name37" presStyleLbl="parChTrans1D3" presStyleIdx="5" presStyleCnt="9"/>
      <dgm:spPr/>
    </dgm:pt>
    <dgm:pt modelId="{1F6C01C1-A0AC-481E-8201-E930988B9414}" type="pres">
      <dgm:prSet presAssocID="{6E4257D4-4DA5-4780-9205-B5C874C00FC7}" presName="hierRoot2" presStyleCnt="0">
        <dgm:presLayoutVars>
          <dgm:hierBranch val="init"/>
        </dgm:presLayoutVars>
      </dgm:prSet>
      <dgm:spPr/>
    </dgm:pt>
    <dgm:pt modelId="{99C1F551-0A20-424A-989D-7E30EE16E171}" type="pres">
      <dgm:prSet presAssocID="{6E4257D4-4DA5-4780-9205-B5C874C00FC7}" presName="rootComposite" presStyleCnt="0"/>
      <dgm:spPr/>
    </dgm:pt>
    <dgm:pt modelId="{AAF8CB09-C405-4BB5-BA67-6088F8CB6B9D}" type="pres">
      <dgm:prSet presAssocID="{6E4257D4-4DA5-4780-9205-B5C874C00FC7}" presName="rootText" presStyleLbl="node3" presStyleIdx="5" presStyleCnt="9">
        <dgm:presLayoutVars>
          <dgm:chPref val="3"/>
        </dgm:presLayoutVars>
      </dgm:prSet>
      <dgm:spPr/>
    </dgm:pt>
    <dgm:pt modelId="{E1867C27-E453-492D-B22C-C9ED17D74B4F}" type="pres">
      <dgm:prSet presAssocID="{6E4257D4-4DA5-4780-9205-B5C874C00FC7}" presName="rootConnector" presStyleLbl="node3" presStyleIdx="5" presStyleCnt="9"/>
      <dgm:spPr/>
    </dgm:pt>
    <dgm:pt modelId="{AC619D39-84EC-4FB7-9CED-D6E291FFB2FA}" type="pres">
      <dgm:prSet presAssocID="{6E4257D4-4DA5-4780-9205-B5C874C00FC7}" presName="hierChild4" presStyleCnt="0"/>
      <dgm:spPr/>
    </dgm:pt>
    <dgm:pt modelId="{DC143F77-17C9-456F-BA67-BBFB1219278D}" type="pres">
      <dgm:prSet presAssocID="{6E4257D4-4DA5-4780-9205-B5C874C00FC7}" presName="hierChild5" presStyleCnt="0"/>
      <dgm:spPr/>
    </dgm:pt>
    <dgm:pt modelId="{603747BF-8A99-40C6-BFAE-BA87B89CB568}" type="pres">
      <dgm:prSet presAssocID="{1526B665-A3A2-4C81-9EA2-D55793C8325F}" presName="Name37" presStyleLbl="parChTrans1D3" presStyleIdx="6" presStyleCnt="9"/>
      <dgm:spPr/>
    </dgm:pt>
    <dgm:pt modelId="{485E4606-CF3F-4E30-B63D-4C42E953FE47}" type="pres">
      <dgm:prSet presAssocID="{B5CF0D76-4ECB-415E-89F0-DDFDE6729707}" presName="hierRoot2" presStyleCnt="0">
        <dgm:presLayoutVars>
          <dgm:hierBranch val="init"/>
        </dgm:presLayoutVars>
      </dgm:prSet>
      <dgm:spPr/>
    </dgm:pt>
    <dgm:pt modelId="{EFD9A0AB-3B4B-4846-A2A8-CF303FB6070E}" type="pres">
      <dgm:prSet presAssocID="{B5CF0D76-4ECB-415E-89F0-DDFDE6729707}" presName="rootComposite" presStyleCnt="0"/>
      <dgm:spPr/>
    </dgm:pt>
    <dgm:pt modelId="{C7C58EC0-DA71-435A-A601-5243E04CEF00}" type="pres">
      <dgm:prSet presAssocID="{B5CF0D76-4ECB-415E-89F0-DDFDE6729707}" presName="rootText" presStyleLbl="node3" presStyleIdx="6" presStyleCnt="9">
        <dgm:presLayoutVars>
          <dgm:chPref val="3"/>
        </dgm:presLayoutVars>
      </dgm:prSet>
      <dgm:spPr/>
    </dgm:pt>
    <dgm:pt modelId="{C50C0873-194E-4391-81FE-EA0944855A8C}" type="pres">
      <dgm:prSet presAssocID="{B5CF0D76-4ECB-415E-89F0-DDFDE6729707}" presName="rootConnector" presStyleLbl="node3" presStyleIdx="6" presStyleCnt="9"/>
      <dgm:spPr/>
    </dgm:pt>
    <dgm:pt modelId="{0281F791-2DC2-4BFC-84F0-5C23B6C5B568}" type="pres">
      <dgm:prSet presAssocID="{B5CF0D76-4ECB-415E-89F0-DDFDE6729707}" presName="hierChild4" presStyleCnt="0"/>
      <dgm:spPr/>
    </dgm:pt>
    <dgm:pt modelId="{65380A04-AACD-41C9-BCD9-FC25468C492D}" type="pres">
      <dgm:prSet presAssocID="{B5CF0D76-4ECB-415E-89F0-DDFDE6729707}" presName="hierChild5" presStyleCnt="0"/>
      <dgm:spPr/>
    </dgm:pt>
    <dgm:pt modelId="{4B634D40-EAB1-4DB1-989C-C89E0AA74040}" type="pres">
      <dgm:prSet presAssocID="{7D8F15DC-410F-489B-B83C-E70A332FDDB4}" presName="Name37" presStyleLbl="parChTrans1D3" presStyleIdx="7" presStyleCnt="9"/>
      <dgm:spPr/>
    </dgm:pt>
    <dgm:pt modelId="{2D9E1E50-D782-449F-9A9F-D6DCE4250A76}" type="pres">
      <dgm:prSet presAssocID="{6FAAC41B-B978-4FB0-B18F-67506DD74C6C}" presName="hierRoot2" presStyleCnt="0">
        <dgm:presLayoutVars>
          <dgm:hierBranch val="init"/>
        </dgm:presLayoutVars>
      </dgm:prSet>
      <dgm:spPr/>
    </dgm:pt>
    <dgm:pt modelId="{8ACD7B6F-4EFB-458D-8123-C5EF4CE450D7}" type="pres">
      <dgm:prSet presAssocID="{6FAAC41B-B978-4FB0-B18F-67506DD74C6C}" presName="rootComposite" presStyleCnt="0"/>
      <dgm:spPr/>
    </dgm:pt>
    <dgm:pt modelId="{41BF00CC-542C-40AE-9979-84EB7A71B208}" type="pres">
      <dgm:prSet presAssocID="{6FAAC41B-B978-4FB0-B18F-67506DD74C6C}" presName="rootText" presStyleLbl="node3" presStyleIdx="7" presStyleCnt="9">
        <dgm:presLayoutVars>
          <dgm:chPref val="3"/>
        </dgm:presLayoutVars>
      </dgm:prSet>
      <dgm:spPr/>
    </dgm:pt>
    <dgm:pt modelId="{ED93C6DF-4424-492F-B74E-59E979D59EC7}" type="pres">
      <dgm:prSet presAssocID="{6FAAC41B-B978-4FB0-B18F-67506DD74C6C}" presName="rootConnector" presStyleLbl="node3" presStyleIdx="7" presStyleCnt="9"/>
      <dgm:spPr/>
    </dgm:pt>
    <dgm:pt modelId="{A7294B71-C3B0-4419-80A2-0E555432C432}" type="pres">
      <dgm:prSet presAssocID="{6FAAC41B-B978-4FB0-B18F-67506DD74C6C}" presName="hierChild4" presStyleCnt="0"/>
      <dgm:spPr/>
    </dgm:pt>
    <dgm:pt modelId="{C10C1706-5C2B-42F2-B29E-AB2B02DD74BF}" type="pres">
      <dgm:prSet presAssocID="{1B5D3A29-5DCA-4758-A553-9D438A9BC31A}" presName="Name37" presStyleLbl="parChTrans1D4" presStyleIdx="0" presStyleCnt="1"/>
      <dgm:spPr/>
    </dgm:pt>
    <dgm:pt modelId="{223903CA-8EDC-4800-9ABD-23995661369C}" type="pres">
      <dgm:prSet presAssocID="{ECE06A1F-82F1-4643-B7E7-6624D9940391}" presName="hierRoot2" presStyleCnt="0">
        <dgm:presLayoutVars>
          <dgm:hierBranch val="init"/>
        </dgm:presLayoutVars>
      </dgm:prSet>
      <dgm:spPr/>
    </dgm:pt>
    <dgm:pt modelId="{D4D1DF7D-A295-4075-8862-62296F6AE5DA}" type="pres">
      <dgm:prSet presAssocID="{ECE06A1F-82F1-4643-B7E7-6624D9940391}" presName="rootComposite" presStyleCnt="0"/>
      <dgm:spPr/>
    </dgm:pt>
    <dgm:pt modelId="{64CE050F-C6CA-49DC-AB95-8F238DA9BE00}" type="pres">
      <dgm:prSet presAssocID="{ECE06A1F-82F1-4643-B7E7-6624D9940391}" presName="rootText" presStyleLbl="node4" presStyleIdx="0" presStyleCnt="1">
        <dgm:presLayoutVars>
          <dgm:chPref val="3"/>
        </dgm:presLayoutVars>
      </dgm:prSet>
      <dgm:spPr/>
    </dgm:pt>
    <dgm:pt modelId="{A00F06AF-305D-48CC-8163-D720EBBF7D96}" type="pres">
      <dgm:prSet presAssocID="{ECE06A1F-82F1-4643-B7E7-6624D9940391}" presName="rootConnector" presStyleLbl="node4" presStyleIdx="0" presStyleCnt="1"/>
      <dgm:spPr/>
    </dgm:pt>
    <dgm:pt modelId="{3E208515-99AE-4F1B-A7F5-8C64C598FF0D}" type="pres">
      <dgm:prSet presAssocID="{ECE06A1F-82F1-4643-B7E7-6624D9940391}" presName="hierChild4" presStyleCnt="0"/>
      <dgm:spPr/>
    </dgm:pt>
    <dgm:pt modelId="{650C3E9D-6046-43BE-9A24-8E6E516A153C}" type="pres">
      <dgm:prSet presAssocID="{ECE06A1F-82F1-4643-B7E7-6624D9940391}" presName="hierChild5" presStyleCnt="0"/>
      <dgm:spPr/>
    </dgm:pt>
    <dgm:pt modelId="{CC14B6B9-FFED-440A-A8AD-F0BBFEF56F9B}" type="pres">
      <dgm:prSet presAssocID="{6FAAC41B-B978-4FB0-B18F-67506DD74C6C}" presName="hierChild5" presStyleCnt="0"/>
      <dgm:spPr/>
    </dgm:pt>
    <dgm:pt modelId="{1913A74F-2CB6-4185-A551-446B97A69D44}" type="pres">
      <dgm:prSet presAssocID="{5EFB2F13-E9B6-40D1-B255-F6EF82B39392}" presName="Name37" presStyleLbl="parChTrans1D3" presStyleIdx="8" presStyleCnt="9"/>
      <dgm:spPr/>
    </dgm:pt>
    <dgm:pt modelId="{A3569F5E-0F13-48A2-A609-9A5B8E3FF749}" type="pres">
      <dgm:prSet presAssocID="{DCD877F4-7ED4-41CF-B660-E2E69BC22610}" presName="hierRoot2" presStyleCnt="0">
        <dgm:presLayoutVars>
          <dgm:hierBranch val="init"/>
        </dgm:presLayoutVars>
      </dgm:prSet>
      <dgm:spPr/>
    </dgm:pt>
    <dgm:pt modelId="{C040C075-5854-4493-9FBB-F6F279B1858F}" type="pres">
      <dgm:prSet presAssocID="{DCD877F4-7ED4-41CF-B660-E2E69BC22610}" presName="rootComposite" presStyleCnt="0"/>
      <dgm:spPr/>
    </dgm:pt>
    <dgm:pt modelId="{E819A460-6A59-4F4E-9745-B32C50BDA0B7}" type="pres">
      <dgm:prSet presAssocID="{DCD877F4-7ED4-41CF-B660-E2E69BC22610}" presName="rootText" presStyleLbl="node3" presStyleIdx="8" presStyleCnt="9">
        <dgm:presLayoutVars>
          <dgm:chPref val="3"/>
        </dgm:presLayoutVars>
      </dgm:prSet>
      <dgm:spPr/>
    </dgm:pt>
    <dgm:pt modelId="{46D4086F-F78E-4C16-926E-54DFE9632B9C}" type="pres">
      <dgm:prSet presAssocID="{DCD877F4-7ED4-41CF-B660-E2E69BC22610}" presName="rootConnector" presStyleLbl="node3" presStyleIdx="8" presStyleCnt="9"/>
      <dgm:spPr/>
    </dgm:pt>
    <dgm:pt modelId="{8615F6AA-6C71-474D-AB78-233D62BDA166}" type="pres">
      <dgm:prSet presAssocID="{DCD877F4-7ED4-41CF-B660-E2E69BC22610}" presName="hierChild4" presStyleCnt="0"/>
      <dgm:spPr/>
    </dgm:pt>
    <dgm:pt modelId="{0DE077C0-F0B7-4949-A51D-5D36E72544C3}" type="pres">
      <dgm:prSet presAssocID="{DCD877F4-7ED4-41CF-B660-E2E69BC22610}" presName="hierChild5" presStyleCnt="0"/>
      <dgm:spPr/>
    </dgm:pt>
    <dgm:pt modelId="{68C41D9B-EE4B-4823-8C75-B79F2FEC3239}" type="pres">
      <dgm:prSet presAssocID="{B2019358-0C35-407A-B958-E5F4A5ED6C28}" presName="hierChild5" presStyleCnt="0"/>
      <dgm:spPr/>
    </dgm:pt>
    <dgm:pt modelId="{E0B4B7A3-40FC-4B63-95CA-301214C437EB}" type="pres">
      <dgm:prSet presAssocID="{80F89178-4B8B-4DB3-B0D7-D86F89845A4F}" presName="hierChild3" presStyleCnt="0"/>
      <dgm:spPr/>
    </dgm:pt>
  </dgm:ptLst>
  <dgm:cxnLst>
    <dgm:cxn modelId="{E0634600-1A8F-49AB-866B-2B727773C9AC}" type="presOf" srcId="{93BA9F08-FE41-451F-9AA5-8A4EFF4948CE}" destId="{130ECB3A-ED87-4FD5-85CE-D13F64D715D6}" srcOrd="1" destOrd="0" presId="urn:microsoft.com/office/officeart/2005/8/layout/orgChart1"/>
    <dgm:cxn modelId="{D2E2B803-F62A-437C-AAB5-18D8D3B2BBE0}" type="presOf" srcId="{C2062D4B-2B1E-4CEA-B6F3-C7745ACD54A8}" destId="{B2396CC5-1ACB-409C-9824-62C539C272A8}" srcOrd="1" destOrd="0" presId="urn:microsoft.com/office/officeart/2005/8/layout/orgChart1"/>
    <dgm:cxn modelId="{58CC7706-3853-4548-9677-A2B54A6D9622}" type="presOf" srcId="{73B348BD-457A-423A-A1AC-DBAEE3159FD0}" destId="{CB5F0E88-FF61-4C6E-B1E4-1CF4904EE98B}" srcOrd="0" destOrd="0" presId="urn:microsoft.com/office/officeart/2005/8/layout/orgChart1"/>
    <dgm:cxn modelId="{40C7F00C-E1AB-4030-8277-991C94BFDB5F}" srcId="{C792688E-AE7B-46BC-ADE8-8434E3DA1E7E}" destId="{80F89178-4B8B-4DB3-B0D7-D86F89845A4F}" srcOrd="0" destOrd="0" parTransId="{F39842B9-FB16-4ABC-8E75-7F2230DDF5F4}" sibTransId="{49B5A5A4-A10D-4FF9-9AD7-09DFB62110D3}"/>
    <dgm:cxn modelId="{0ABD290D-DAEB-47C0-9C38-2C724B89C713}" type="presOf" srcId="{B2019358-0C35-407A-B958-E5F4A5ED6C28}" destId="{F50333D1-B332-4253-BC80-02360CD6083D}" srcOrd="1" destOrd="0" presId="urn:microsoft.com/office/officeart/2005/8/layout/orgChart1"/>
    <dgm:cxn modelId="{F0214112-2976-4187-ABC2-7ADB5086F5A4}" type="presOf" srcId="{8E7EBA0D-1A44-4321-97A4-5F717F45F301}" destId="{EB472EF0-3D6A-46B8-AF7A-E816F3E9B6C5}" srcOrd="0" destOrd="0" presId="urn:microsoft.com/office/officeart/2005/8/layout/orgChart1"/>
    <dgm:cxn modelId="{33123F24-0EED-4D15-90AA-32D833120092}" type="presOf" srcId="{ECE06A1F-82F1-4643-B7E7-6624D9940391}" destId="{A00F06AF-305D-48CC-8163-D720EBBF7D96}" srcOrd="1" destOrd="0" presId="urn:microsoft.com/office/officeart/2005/8/layout/orgChart1"/>
    <dgm:cxn modelId="{435F9F25-3082-446A-BE27-E9542D87C5B2}" type="presOf" srcId="{BDA1A2DE-2AC7-45BC-8AC7-C41C835DB247}" destId="{8EB07213-F071-4B04-B763-ED048E8411AD}" srcOrd="0" destOrd="0" presId="urn:microsoft.com/office/officeart/2005/8/layout/orgChart1"/>
    <dgm:cxn modelId="{6A71D226-AE27-45D5-ACBF-B8CC31533C86}" type="presOf" srcId="{A052AB8C-1E20-4CBA-B33E-80E41117CE93}" destId="{699005F0-77A2-4558-9B0D-F043D4E4A3E2}" srcOrd="0" destOrd="0" presId="urn:microsoft.com/office/officeart/2005/8/layout/orgChart1"/>
    <dgm:cxn modelId="{E68A002B-3BEC-46F7-80C6-E7D3776E14CB}" type="presOf" srcId="{B5CF0D76-4ECB-415E-89F0-DDFDE6729707}" destId="{C7C58EC0-DA71-435A-A601-5243E04CEF00}" srcOrd="0" destOrd="0" presId="urn:microsoft.com/office/officeart/2005/8/layout/orgChart1"/>
    <dgm:cxn modelId="{0A33582B-3E36-475D-8893-1F7A508119E4}" type="presOf" srcId="{80F89178-4B8B-4DB3-B0D7-D86F89845A4F}" destId="{13F3D8D5-0876-4250-A5DB-97CE49FC2FE9}" srcOrd="1" destOrd="0" presId="urn:microsoft.com/office/officeart/2005/8/layout/orgChart1"/>
    <dgm:cxn modelId="{97A1082C-D32D-49DE-A57B-05D8AC126D0A}" srcId="{80F89178-4B8B-4DB3-B0D7-D86F89845A4F}" destId="{B2019358-0C35-407A-B958-E5F4A5ED6C28}" srcOrd="3" destOrd="0" parTransId="{8976D9E7-2FCD-4144-99C1-869EBF3A2B5F}" sibTransId="{D06BAF0F-EF6F-4FD8-BBFB-877FB3D2D77B}"/>
    <dgm:cxn modelId="{05302732-2001-4EF7-AACD-D498750D7BD4}" srcId="{80F89178-4B8B-4DB3-B0D7-D86F89845A4F}" destId="{C2062D4B-2B1E-4CEA-B6F3-C7745ACD54A8}" srcOrd="1" destOrd="0" parTransId="{8E7EBA0D-1A44-4321-97A4-5F717F45F301}" sibTransId="{DD4D07D6-0093-4FC1-BC16-50A89536858F}"/>
    <dgm:cxn modelId="{6FB0AF35-EA8F-4662-B8C4-EEDE8755B00F}" type="presOf" srcId="{FBCC9245-CDB4-4457-A586-EE13F6DBB115}" destId="{763FC3FC-10E9-4DFC-A775-E0DD04F4963C}" srcOrd="0" destOrd="0" presId="urn:microsoft.com/office/officeart/2005/8/layout/orgChart1"/>
    <dgm:cxn modelId="{DE33E535-1BAF-46F7-B7DE-8E45DBEBD0EA}" srcId="{D7FA8B64-63C1-411B-9877-8BF6FEE259F1}" destId="{93BA9F08-FE41-451F-9AA5-8A4EFF4948CE}" srcOrd="1" destOrd="0" parTransId="{5465C461-A9D9-49F7-9B89-924555F29BCC}" sibTransId="{B422A1CD-10CA-475E-B1C2-3508B44B10E6}"/>
    <dgm:cxn modelId="{BC14913D-9D27-4BBD-A59B-E5B32838FCEA}" type="presOf" srcId="{6E4257D4-4DA5-4780-9205-B5C874C00FC7}" destId="{AAF8CB09-C405-4BB5-BA67-6088F8CB6B9D}" srcOrd="0" destOrd="0" presId="urn:microsoft.com/office/officeart/2005/8/layout/orgChart1"/>
    <dgm:cxn modelId="{EE73DB40-19C5-45D1-B4C1-1F6F8D23D891}" type="presOf" srcId="{555710F3-F396-4F26-B815-5A32222DCAE4}" destId="{6F59C568-7532-40D8-B650-44D0246FB693}" srcOrd="0" destOrd="0" presId="urn:microsoft.com/office/officeart/2005/8/layout/orgChart1"/>
    <dgm:cxn modelId="{FCEFB15E-FDF6-4B5C-BAF5-449203BB5820}" type="presOf" srcId="{7702A34C-0F2E-4A58-BFB2-38E3EB7F0DFD}" destId="{55560496-1946-4EA2-B2C5-2C3E6992DC1C}" srcOrd="1" destOrd="0" presId="urn:microsoft.com/office/officeart/2005/8/layout/orgChart1"/>
    <dgm:cxn modelId="{1892E760-9CF3-433E-94C1-4367CBB34D53}" type="presOf" srcId="{D7FA8B64-63C1-411B-9877-8BF6FEE259F1}" destId="{BF48A2DA-C5A6-4F94-8E7F-E4139292D216}" srcOrd="1" destOrd="0" presId="urn:microsoft.com/office/officeart/2005/8/layout/orgChart1"/>
    <dgm:cxn modelId="{25CE3241-81DC-443A-86F9-83FD0095858F}" srcId="{B2019358-0C35-407A-B958-E5F4A5ED6C28}" destId="{6FAAC41B-B978-4FB0-B18F-67506DD74C6C}" srcOrd="3" destOrd="0" parTransId="{7D8F15DC-410F-489B-B83C-E70A332FDDB4}" sibTransId="{16AB52AD-F166-4800-A8EF-5ECB1E42038F}"/>
    <dgm:cxn modelId="{1EE30C62-B252-4276-BEB1-9F5FA518CDAC}" type="presOf" srcId="{6FAAC41B-B978-4FB0-B18F-67506DD74C6C}" destId="{ED93C6DF-4424-492F-B74E-59E979D59EC7}" srcOrd="1" destOrd="0" presId="urn:microsoft.com/office/officeart/2005/8/layout/orgChart1"/>
    <dgm:cxn modelId="{985CA664-771B-4CB7-99EF-2965BA4C479E}" type="presOf" srcId="{1B5D3A29-5DCA-4758-A553-9D438A9BC31A}" destId="{C10C1706-5C2B-42F2-B29E-AB2B02DD74BF}" srcOrd="0" destOrd="0" presId="urn:microsoft.com/office/officeart/2005/8/layout/orgChart1"/>
    <dgm:cxn modelId="{C1450A65-27E5-49E3-8A1D-E1A72F215EE0}" type="presOf" srcId="{7D8F15DC-410F-489B-B83C-E70A332FDDB4}" destId="{4B634D40-EAB1-4DB1-989C-C89E0AA74040}" srcOrd="0" destOrd="0" presId="urn:microsoft.com/office/officeart/2005/8/layout/orgChart1"/>
    <dgm:cxn modelId="{EE84B245-4E46-4BDD-B80D-B77EDBAEC857}" type="presOf" srcId="{D7FA8B64-63C1-411B-9877-8BF6FEE259F1}" destId="{94C4DF27-EE58-40A9-B6CE-3FBFA8F076C3}" srcOrd="0" destOrd="0" presId="urn:microsoft.com/office/officeart/2005/8/layout/orgChart1"/>
    <dgm:cxn modelId="{F513FD48-82ED-4ACB-BA90-A70AA77AF844}" type="presOf" srcId="{C792688E-AE7B-46BC-ADE8-8434E3DA1E7E}" destId="{54AB5559-6BC6-4184-A0DE-CC688BD788DB}" srcOrd="0" destOrd="0" presId="urn:microsoft.com/office/officeart/2005/8/layout/orgChart1"/>
    <dgm:cxn modelId="{7DAF7670-A133-4D17-B5C2-1E54015E06FC}" type="presOf" srcId="{B2019358-0C35-407A-B958-E5F4A5ED6C28}" destId="{A4C50394-92D9-4F5B-80D2-4593621EFF3B}" srcOrd="0" destOrd="0" presId="urn:microsoft.com/office/officeart/2005/8/layout/orgChart1"/>
    <dgm:cxn modelId="{1B298777-C93C-4539-9701-CC0D08841D97}" type="presOf" srcId="{5465C461-A9D9-49F7-9B89-924555F29BCC}" destId="{316DBF71-C528-49E4-AC6C-2906352FF3BB}" srcOrd="0" destOrd="0" presId="urn:microsoft.com/office/officeart/2005/8/layout/orgChart1"/>
    <dgm:cxn modelId="{B14E3F79-6678-4AE8-8B83-1C4B32AA0D9C}" type="presOf" srcId="{FBCC9245-CDB4-4457-A586-EE13F6DBB115}" destId="{F7604A82-4E3A-4351-9DE7-1DF04F7D4C98}" srcOrd="1" destOrd="0" presId="urn:microsoft.com/office/officeart/2005/8/layout/orgChart1"/>
    <dgm:cxn modelId="{B2334159-0729-45A4-B97D-C4D9AABDB2B7}" srcId="{B2019358-0C35-407A-B958-E5F4A5ED6C28}" destId="{DCD877F4-7ED4-41CF-B660-E2E69BC22610}" srcOrd="4" destOrd="0" parTransId="{5EFB2F13-E9B6-40D1-B255-F6EF82B39392}" sibTransId="{81AA592E-B713-496C-B8F8-01C3AD4D3CD7}"/>
    <dgm:cxn modelId="{8B8EFD5A-2DD7-4033-8FF9-E304C57BABE0}" type="presOf" srcId="{DCD877F4-7ED4-41CF-B660-E2E69BC22610}" destId="{E819A460-6A59-4F4E-9745-B32C50BDA0B7}" srcOrd="0" destOrd="0" presId="urn:microsoft.com/office/officeart/2005/8/layout/orgChart1"/>
    <dgm:cxn modelId="{10F2847B-5C38-4049-A290-51484842F5AC}" type="presOf" srcId="{C2062D4B-2B1E-4CEA-B6F3-C7745ACD54A8}" destId="{9A9F67B2-A27A-4348-A5F3-8599A3166F67}" srcOrd="0" destOrd="0" presId="urn:microsoft.com/office/officeart/2005/8/layout/orgChart1"/>
    <dgm:cxn modelId="{2898E37B-B380-4652-B5B1-8B74A8631546}" srcId="{FBCC9245-CDB4-4457-A586-EE13F6DBB115}" destId="{B18AD0EC-FB5A-4357-926C-B9793FA5E7E8}" srcOrd="0" destOrd="0" parTransId="{869BEF48-755E-4C59-A679-4AA6192CAE07}" sibTransId="{66DFF47F-B1EB-485D-826E-7D526C7AB3CE}"/>
    <dgm:cxn modelId="{9F37EA7E-21C0-4F81-BBDE-CF4D630E1331}" type="presOf" srcId="{B18AD0EC-FB5A-4357-926C-B9793FA5E7E8}" destId="{7A18799C-3409-4D6F-A5BD-4D6BE3346DAF}" srcOrd="1" destOrd="0" presId="urn:microsoft.com/office/officeart/2005/8/layout/orgChart1"/>
    <dgm:cxn modelId="{D96F3884-0DD3-42E6-AF47-DDAECC5C42B6}" type="presOf" srcId="{869BEF48-755E-4C59-A679-4AA6192CAE07}" destId="{EACF5183-8BB7-4CB8-8D09-9C9B4F84064C}" srcOrd="0" destOrd="0" presId="urn:microsoft.com/office/officeart/2005/8/layout/orgChart1"/>
    <dgm:cxn modelId="{133D5084-1233-4CC8-ADF8-315E654CC26B}" srcId="{C2062D4B-2B1E-4CEA-B6F3-C7745ACD54A8}" destId="{BDA1A2DE-2AC7-45BC-8AC7-C41C835DB247}" srcOrd="0" destOrd="0" parTransId="{A052AB8C-1E20-4CBA-B33E-80E41117CE93}" sibTransId="{9DB65745-B933-4D07-84A0-5D256B7D343D}"/>
    <dgm:cxn modelId="{014F2E89-E607-438F-87BF-9607F0C20912}" type="presOf" srcId="{B18AD0EC-FB5A-4357-926C-B9793FA5E7E8}" destId="{66A7C7F1-C8BC-4AB0-891A-F923CAE2DEDE}" srcOrd="0" destOrd="0" presId="urn:microsoft.com/office/officeart/2005/8/layout/orgChart1"/>
    <dgm:cxn modelId="{76E58C90-0252-4C1C-9F11-DB75A637F943}" srcId="{B2019358-0C35-407A-B958-E5F4A5ED6C28}" destId="{6E4257D4-4DA5-4780-9205-B5C874C00FC7}" srcOrd="1" destOrd="0" parTransId="{73B348BD-457A-423A-A1AC-DBAEE3159FD0}" sibTransId="{4E304F8B-7674-476F-9FA7-FECC920BA36C}"/>
    <dgm:cxn modelId="{52896A92-98E6-46B5-96FA-095E799E81E3}" type="presOf" srcId="{E2A849CE-7E52-4C18-890B-2B3A0443D225}" destId="{4F356FE3-00E9-46BE-8345-11D590F96CA1}" srcOrd="0" destOrd="0" presId="urn:microsoft.com/office/officeart/2005/8/layout/orgChart1"/>
    <dgm:cxn modelId="{CECCB0AE-4F16-4281-8622-6C9CB8CB4ED5}" type="presOf" srcId="{E5993B47-AEBB-4F6D-8FDB-0135413125C2}" destId="{C7FF6D1E-45E8-43FB-B424-697D66250555}" srcOrd="0" destOrd="0" presId="urn:microsoft.com/office/officeart/2005/8/layout/orgChart1"/>
    <dgm:cxn modelId="{F4C916AF-4FA6-40B3-8364-B6881A54E5E4}" type="presOf" srcId="{1526B665-A3A2-4C81-9EA2-D55793C8325F}" destId="{603747BF-8A99-40C6-BFAE-BA87B89CB568}" srcOrd="0" destOrd="0" presId="urn:microsoft.com/office/officeart/2005/8/layout/orgChart1"/>
    <dgm:cxn modelId="{07AB3BB8-2DAE-4085-998C-106900826210}" type="presOf" srcId="{7702A34C-0F2E-4A58-BFB2-38E3EB7F0DFD}" destId="{1BEF6DD7-039E-40F4-B704-2850B1F54E09}" srcOrd="0" destOrd="0" presId="urn:microsoft.com/office/officeart/2005/8/layout/orgChart1"/>
    <dgm:cxn modelId="{42D391BB-70F6-4A9F-96D8-E9819E1E9B17}" srcId="{D7FA8B64-63C1-411B-9877-8BF6FEE259F1}" destId="{7702A34C-0F2E-4A58-BFB2-38E3EB7F0DFD}" srcOrd="0" destOrd="0" parTransId="{555710F3-F396-4F26-B815-5A32222DCAE4}" sibTransId="{58DD44C0-597E-48B6-A840-DE85CCAC7D0E}"/>
    <dgm:cxn modelId="{F27F94CC-4DA2-4F83-A71B-93F168E582D6}" type="presOf" srcId="{5EFB2F13-E9B6-40D1-B255-F6EF82B39392}" destId="{1913A74F-2CB6-4185-A551-446B97A69D44}" srcOrd="0" destOrd="0" presId="urn:microsoft.com/office/officeart/2005/8/layout/orgChart1"/>
    <dgm:cxn modelId="{C30713CE-2ACC-4214-9CCE-9E4E8AF3A02F}" srcId="{80F89178-4B8B-4DB3-B0D7-D86F89845A4F}" destId="{FBCC9245-CDB4-4457-A586-EE13F6DBB115}" srcOrd="0" destOrd="0" parTransId="{E5993B47-AEBB-4F6D-8FDB-0135413125C2}" sibTransId="{DAECF7D1-331E-4CE6-AFA7-74A858E1BF79}"/>
    <dgm:cxn modelId="{C88283CE-4ADF-46A7-B4C7-90BD6EC2CC71}" srcId="{B2019358-0C35-407A-B958-E5F4A5ED6C28}" destId="{6C001737-509F-471A-A7E6-BCE8CBEF01CF}" srcOrd="0" destOrd="0" parTransId="{E2A849CE-7E52-4C18-890B-2B3A0443D225}" sibTransId="{E67FC2BF-B635-4C85-9E28-A3CA7FCAEFB6}"/>
    <dgm:cxn modelId="{82A590D1-002D-4B34-8CC3-87018B9470B7}" srcId="{B2019358-0C35-407A-B958-E5F4A5ED6C28}" destId="{B5CF0D76-4ECB-415E-89F0-DDFDE6729707}" srcOrd="2" destOrd="0" parTransId="{1526B665-A3A2-4C81-9EA2-D55793C8325F}" sibTransId="{32CF1E3C-B574-4741-ABB9-D85FEDF58558}"/>
    <dgm:cxn modelId="{0D89DCD5-DE41-41CE-A041-29F5D02AB9F2}" type="presOf" srcId="{8976D9E7-2FCD-4144-99C1-869EBF3A2B5F}" destId="{84131DC4-29B6-4275-AF59-7C0BD60DC231}" srcOrd="0" destOrd="0" presId="urn:microsoft.com/office/officeart/2005/8/layout/orgChart1"/>
    <dgm:cxn modelId="{CB1842D7-16E4-40EC-BC74-09DCE161BE07}" type="presOf" srcId="{6FAAC41B-B978-4FB0-B18F-67506DD74C6C}" destId="{41BF00CC-542C-40AE-9979-84EB7A71B208}" srcOrd="0" destOrd="0" presId="urn:microsoft.com/office/officeart/2005/8/layout/orgChart1"/>
    <dgm:cxn modelId="{F42195D7-2322-45F4-BA67-A8C4739D459C}" type="presOf" srcId="{80F89178-4B8B-4DB3-B0D7-D86F89845A4F}" destId="{244DBC73-E896-48D6-A2F9-83C5CF8613CB}" srcOrd="0" destOrd="0" presId="urn:microsoft.com/office/officeart/2005/8/layout/orgChart1"/>
    <dgm:cxn modelId="{8112EFDB-96AA-4E41-B2D4-970CF49DB4CB}" type="presOf" srcId="{BDA1A2DE-2AC7-45BC-8AC7-C41C835DB247}" destId="{E5A4A0DC-A7D7-48C7-9891-2FFEDE59694D}" srcOrd="1" destOrd="0" presId="urn:microsoft.com/office/officeart/2005/8/layout/orgChart1"/>
    <dgm:cxn modelId="{0E2E77E2-3E8E-4A2E-9F7D-18A2F6430D0A}" type="presOf" srcId="{ECE06A1F-82F1-4643-B7E7-6624D9940391}" destId="{64CE050F-C6CA-49DC-AB95-8F238DA9BE00}" srcOrd="0" destOrd="0" presId="urn:microsoft.com/office/officeart/2005/8/layout/orgChart1"/>
    <dgm:cxn modelId="{43800EE5-304A-40E0-A086-E51B6285F5F5}" type="presOf" srcId="{DCD877F4-7ED4-41CF-B660-E2E69BC22610}" destId="{46D4086F-F78E-4C16-926E-54DFE9632B9C}" srcOrd="1" destOrd="0" presId="urn:microsoft.com/office/officeart/2005/8/layout/orgChart1"/>
    <dgm:cxn modelId="{0A8876E6-C0D2-45CA-947B-FE2FE7B5EF53}" type="presOf" srcId="{93BA9F08-FE41-451F-9AA5-8A4EFF4948CE}" destId="{1DB59F82-C006-4411-B0A0-398C38349E0F}" srcOrd="0" destOrd="0" presId="urn:microsoft.com/office/officeart/2005/8/layout/orgChart1"/>
    <dgm:cxn modelId="{FF7828E8-CB0B-45B2-8853-5F5ADA40B1CF}" srcId="{6FAAC41B-B978-4FB0-B18F-67506DD74C6C}" destId="{ECE06A1F-82F1-4643-B7E7-6624D9940391}" srcOrd="0" destOrd="0" parTransId="{1B5D3A29-5DCA-4758-A553-9D438A9BC31A}" sibTransId="{604D5A0A-589F-4AE9-B2AF-3875C99981B2}"/>
    <dgm:cxn modelId="{81737AE9-4562-446D-ADBB-8E9D85743A65}" type="presOf" srcId="{B5CF0D76-4ECB-415E-89F0-DDFDE6729707}" destId="{C50C0873-194E-4391-81FE-EA0944855A8C}" srcOrd="1" destOrd="0" presId="urn:microsoft.com/office/officeart/2005/8/layout/orgChart1"/>
    <dgm:cxn modelId="{AA6DDDEE-5788-4DAE-890F-D8A6F7E9DDAA}" type="presOf" srcId="{6E4257D4-4DA5-4780-9205-B5C874C00FC7}" destId="{E1867C27-E453-492D-B22C-C9ED17D74B4F}" srcOrd="1" destOrd="0" presId="urn:microsoft.com/office/officeart/2005/8/layout/orgChart1"/>
    <dgm:cxn modelId="{3312A7F1-EDA0-49F5-99D9-425177624657}" type="presOf" srcId="{6C001737-509F-471A-A7E6-BCE8CBEF01CF}" destId="{0E9365BB-3067-4DCE-BFC6-C122680A52FE}" srcOrd="1" destOrd="0" presId="urn:microsoft.com/office/officeart/2005/8/layout/orgChart1"/>
    <dgm:cxn modelId="{106E68F4-9957-468F-9E80-F86C4B119D76}" srcId="{80F89178-4B8B-4DB3-B0D7-D86F89845A4F}" destId="{D7FA8B64-63C1-411B-9877-8BF6FEE259F1}" srcOrd="2" destOrd="0" parTransId="{A3DD7AD0-FDF5-4FD2-BD4A-78AFD9EB390F}" sibTransId="{207E7889-6AFE-49CA-A0DA-6E85588D9F6A}"/>
    <dgm:cxn modelId="{696185F8-952D-497B-B52A-5A6B329FAC52}" type="presOf" srcId="{6C001737-509F-471A-A7E6-BCE8CBEF01CF}" destId="{0907D41E-C584-4274-835F-8A283C598634}" srcOrd="0" destOrd="0" presId="urn:microsoft.com/office/officeart/2005/8/layout/orgChart1"/>
    <dgm:cxn modelId="{25E1FEFB-A161-49D7-8521-3A5F82B4324D}" type="presOf" srcId="{A3DD7AD0-FDF5-4FD2-BD4A-78AFD9EB390F}" destId="{4ADAF727-7E74-4536-AEE7-6123B1248402}" srcOrd="0" destOrd="0" presId="urn:microsoft.com/office/officeart/2005/8/layout/orgChart1"/>
    <dgm:cxn modelId="{B4D877B2-FDA2-4D76-BF19-CA576C55EA58}" type="presParOf" srcId="{54AB5559-6BC6-4184-A0DE-CC688BD788DB}" destId="{B8206ACA-BA30-46CA-BBB3-97319B1C086D}" srcOrd="0" destOrd="0" presId="urn:microsoft.com/office/officeart/2005/8/layout/orgChart1"/>
    <dgm:cxn modelId="{601395F2-E36D-4A32-8269-0D3C1DDD91BC}" type="presParOf" srcId="{B8206ACA-BA30-46CA-BBB3-97319B1C086D}" destId="{2CDFF2D9-D0C4-4D96-A127-6AE526478822}" srcOrd="0" destOrd="0" presId="urn:microsoft.com/office/officeart/2005/8/layout/orgChart1"/>
    <dgm:cxn modelId="{D906C744-DA3A-4554-A653-89019660C44F}" type="presParOf" srcId="{2CDFF2D9-D0C4-4D96-A127-6AE526478822}" destId="{244DBC73-E896-48D6-A2F9-83C5CF8613CB}" srcOrd="0" destOrd="0" presId="urn:microsoft.com/office/officeart/2005/8/layout/orgChart1"/>
    <dgm:cxn modelId="{8E16F183-C7DE-4D8D-8BB4-16F0AB91841B}" type="presParOf" srcId="{2CDFF2D9-D0C4-4D96-A127-6AE526478822}" destId="{13F3D8D5-0876-4250-A5DB-97CE49FC2FE9}" srcOrd="1" destOrd="0" presId="urn:microsoft.com/office/officeart/2005/8/layout/orgChart1"/>
    <dgm:cxn modelId="{F4B19844-CDC4-4603-BA45-F047C5820F1D}" type="presParOf" srcId="{B8206ACA-BA30-46CA-BBB3-97319B1C086D}" destId="{E72D13D6-79CE-4366-866B-C0BEEC053BD8}" srcOrd="1" destOrd="0" presId="urn:microsoft.com/office/officeart/2005/8/layout/orgChart1"/>
    <dgm:cxn modelId="{5480C680-C833-49F5-9266-FF9FEA6E3D2A}" type="presParOf" srcId="{E72D13D6-79CE-4366-866B-C0BEEC053BD8}" destId="{C7FF6D1E-45E8-43FB-B424-697D66250555}" srcOrd="0" destOrd="0" presId="urn:microsoft.com/office/officeart/2005/8/layout/orgChart1"/>
    <dgm:cxn modelId="{00897C42-EC93-4431-A87D-8E6BBDDE496D}" type="presParOf" srcId="{E72D13D6-79CE-4366-866B-C0BEEC053BD8}" destId="{37BAF626-7E30-49EF-8B69-998FAD90A885}" srcOrd="1" destOrd="0" presId="urn:microsoft.com/office/officeart/2005/8/layout/orgChart1"/>
    <dgm:cxn modelId="{B135FDBD-CD7D-438D-A1A0-62B36BA23D52}" type="presParOf" srcId="{37BAF626-7E30-49EF-8B69-998FAD90A885}" destId="{9A7A1583-23F1-48FA-B0EA-DABDA737E21C}" srcOrd="0" destOrd="0" presId="urn:microsoft.com/office/officeart/2005/8/layout/orgChart1"/>
    <dgm:cxn modelId="{9B9B3CD1-84E5-4941-81AD-6C9DD541924D}" type="presParOf" srcId="{9A7A1583-23F1-48FA-B0EA-DABDA737E21C}" destId="{763FC3FC-10E9-4DFC-A775-E0DD04F4963C}" srcOrd="0" destOrd="0" presId="urn:microsoft.com/office/officeart/2005/8/layout/orgChart1"/>
    <dgm:cxn modelId="{1ACBED01-B87B-40A3-BD4E-81EADDF3289E}" type="presParOf" srcId="{9A7A1583-23F1-48FA-B0EA-DABDA737E21C}" destId="{F7604A82-4E3A-4351-9DE7-1DF04F7D4C98}" srcOrd="1" destOrd="0" presId="urn:microsoft.com/office/officeart/2005/8/layout/orgChart1"/>
    <dgm:cxn modelId="{5626600D-AD78-451C-AF07-171BE6304F01}" type="presParOf" srcId="{37BAF626-7E30-49EF-8B69-998FAD90A885}" destId="{DDB0BA84-5C5F-420E-95D6-36DD5EA425FA}" srcOrd="1" destOrd="0" presId="urn:microsoft.com/office/officeart/2005/8/layout/orgChart1"/>
    <dgm:cxn modelId="{3B798DEC-9861-45E5-819C-627735ADF036}" type="presParOf" srcId="{DDB0BA84-5C5F-420E-95D6-36DD5EA425FA}" destId="{EACF5183-8BB7-4CB8-8D09-9C9B4F84064C}" srcOrd="0" destOrd="0" presId="urn:microsoft.com/office/officeart/2005/8/layout/orgChart1"/>
    <dgm:cxn modelId="{79D493D5-92AE-442B-9609-5EA7619CECD7}" type="presParOf" srcId="{DDB0BA84-5C5F-420E-95D6-36DD5EA425FA}" destId="{6AED0236-7F15-4AA0-A491-46A101B52A31}" srcOrd="1" destOrd="0" presId="urn:microsoft.com/office/officeart/2005/8/layout/orgChart1"/>
    <dgm:cxn modelId="{AC01E832-F45F-4AD2-A665-24CF82842A5B}" type="presParOf" srcId="{6AED0236-7F15-4AA0-A491-46A101B52A31}" destId="{B75578CB-C6A1-4A35-BE53-0FD44B97F278}" srcOrd="0" destOrd="0" presId="urn:microsoft.com/office/officeart/2005/8/layout/orgChart1"/>
    <dgm:cxn modelId="{EB27CD88-8091-4DC5-9A72-B97B29A73817}" type="presParOf" srcId="{B75578CB-C6A1-4A35-BE53-0FD44B97F278}" destId="{66A7C7F1-C8BC-4AB0-891A-F923CAE2DEDE}" srcOrd="0" destOrd="0" presId="urn:microsoft.com/office/officeart/2005/8/layout/orgChart1"/>
    <dgm:cxn modelId="{AD4D411E-11D3-47C3-8FF7-4BE3D35607C4}" type="presParOf" srcId="{B75578CB-C6A1-4A35-BE53-0FD44B97F278}" destId="{7A18799C-3409-4D6F-A5BD-4D6BE3346DAF}" srcOrd="1" destOrd="0" presId="urn:microsoft.com/office/officeart/2005/8/layout/orgChart1"/>
    <dgm:cxn modelId="{428CC460-8B97-45FB-9769-2AA39967E286}" type="presParOf" srcId="{6AED0236-7F15-4AA0-A491-46A101B52A31}" destId="{37DFFA05-EED1-4A7C-BC88-0AFF04E6A11D}" srcOrd="1" destOrd="0" presId="urn:microsoft.com/office/officeart/2005/8/layout/orgChart1"/>
    <dgm:cxn modelId="{ACB51E88-2355-4794-86F8-D299B21ECBDA}" type="presParOf" srcId="{6AED0236-7F15-4AA0-A491-46A101B52A31}" destId="{C41DFC02-DF8E-4C8B-A72B-1FEFCA2FAB36}" srcOrd="2" destOrd="0" presId="urn:microsoft.com/office/officeart/2005/8/layout/orgChart1"/>
    <dgm:cxn modelId="{5DBF65DF-0F51-4B6D-B8B3-67E7292ACA24}" type="presParOf" srcId="{37BAF626-7E30-49EF-8B69-998FAD90A885}" destId="{1C89A53C-118B-4DD4-ADA8-2125A2224B0C}" srcOrd="2" destOrd="0" presId="urn:microsoft.com/office/officeart/2005/8/layout/orgChart1"/>
    <dgm:cxn modelId="{E4DE1BFA-2321-46B7-80E9-264D79DFFBC1}" type="presParOf" srcId="{E72D13D6-79CE-4366-866B-C0BEEC053BD8}" destId="{EB472EF0-3D6A-46B8-AF7A-E816F3E9B6C5}" srcOrd="2" destOrd="0" presId="urn:microsoft.com/office/officeart/2005/8/layout/orgChart1"/>
    <dgm:cxn modelId="{10C2BE63-41F7-4449-9B0E-A73BEA3F88ED}" type="presParOf" srcId="{E72D13D6-79CE-4366-866B-C0BEEC053BD8}" destId="{5A72498C-1067-46BD-A43D-C25275FC04C3}" srcOrd="3" destOrd="0" presId="urn:microsoft.com/office/officeart/2005/8/layout/orgChart1"/>
    <dgm:cxn modelId="{C294D1B4-98BF-468A-83D2-45C11BB518E6}" type="presParOf" srcId="{5A72498C-1067-46BD-A43D-C25275FC04C3}" destId="{8A6F3B62-01FC-4B2F-BB2D-00B26C2376EB}" srcOrd="0" destOrd="0" presId="urn:microsoft.com/office/officeart/2005/8/layout/orgChart1"/>
    <dgm:cxn modelId="{B7308EEE-3756-4A3C-AA4D-AFC3BF85A125}" type="presParOf" srcId="{8A6F3B62-01FC-4B2F-BB2D-00B26C2376EB}" destId="{9A9F67B2-A27A-4348-A5F3-8599A3166F67}" srcOrd="0" destOrd="0" presId="urn:microsoft.com/office/officeart/2005/8/layout/orgChart1"/>
    <dgm:cxn modelId="{2FA79D46-E1FB-466C-9BB9-09796CEFBB3B}" type="presParOf" srcId="{8A6F3B62-01FC-4B2F-BB2D-00B26C2376EB}" destId="{B2396CC5-1ACB-409C-9824-62C539C272A8}" srcOrd="1" destOrd="0" presId="urn:microsoft.com/office/officeart/2005/8/layout/orgChart1"/>
    <dgm:cxn modelId="{91EC02DE-BE62-4780-968B-80153822FCF5}" type="presParOf" srcId="{5A72498C-1067-46BD-A43D-C25275FC04C3}" destId="{3C796C91-167B-4042-A3B5-DEA6E8C7F106}" srcOrd="1" destOrd="0" presId="urn:microsoft.com/office/officeart/2005/8/layout/orgChart1"/>
    <dgm:cxn modelId="{970A2804-2680-4A34-9F1F-A7A38C429186}" type="presParOf" srcId="{3C796C91-167B-4042-A3B5-DEA6E8C7F106}" destId="{699005F0-77A2-4558-9B0D-F043D4E4A3E2}" srcOrd="0" destOrd="0" presId="urn:microsoft.com/office/officeart/2005/8/layout/orgChart1"/>
    <dgm:cxn modelId="{DE812F90-FDFB-4F9C-BEA9-564B16945BC8}" type="presParOf" srcId="{3C796C91-167B-4042-A3B5-DEA6E8C7F106}" destId="{84CE3F24-291D-455B-937F-841456D2FC7F}" srcOrd="1" destOrd="0" presId="urn:microsoft.com/office/officeart/2005/8/layout/orgChart1"/>
    <dgm:cxn modelId="{5AFB4EA7-DEC6-4ADF-9A82-51BD5C0217DE}" type="presParOf" srcId="{84CE3F24-291D-455B-937F-841456D2FC7F}" destId="{9C6C6497-5C1E-4E80-BDCE-AFCCAE99E5FC}" srcOrd="0" destOrd="0" presId="urn:microsoft.com/office/officeart/2005/8/layout/orgChart1"/>
    <dgm:cxn modelId="{A3D93670-B13A-4DDA-93E9-D798224AE657}" type="presParOf" srcId="{9C6C6497-5C1E-4E80-BDCE-AFCCAE99E5FC}" destId="{8EB07213-F071-4B04-B763-ED048E8411AD}" srcOrd="0" destOrd="0" presId="urn:microsoft.com/office/officeart/2005/8/layout/orgChart1"/>
    <dgm:cxn modelId="{99520B2A-F7A1-42F0-BA00-5E56DB45731B}" type="presParOf" srcId="{9C6C6497-5C1E-4E80-BDCE-AFCCAE99E5FC}" destId="{E5A4A0DC-A7D7-48C7-9891-2FFEDE59694D}" srcOrd="1" destOrd="0" presId="urn:microsoft.com/office/officeart/2005/8/layout/orgChart1"/>
    <dgm:cxn modelId="{1C079749-C126-42D0-9867-527DD95E3C95}" type="presParOf" srcId="{84CE3F24-291D-455B-937F-841456D2FC7F}" destId="{C8CB6C46-B211-4FFF-84A7-E4CC1F5068A6}" srcOrd="1" destOrd="0" presId="urn:microsoft.com/office/officeart/2005/8/layout/orgChart1"/>
    <dgm:cxn modelId="{96F1D403-2F2F-4633-80BE-19F86CDE21A0}" type="presParOf" srcId="{84CE3F24-291D-455B-937F-841456D2FC7F}" destId="{AA5FD758-BBA2-4627-B691-6F72DFCD15DE}" srcOrd="2" destOrd="0" presId="urn:microsoft.com/office/officeart/2005/8/layout/orgChart1"/>
    <dgm:cxn modelId="{01F74D42-7C49-495B-89D8-FAEA6B70DB54}" type="presParOf" srcId="{5A72498C-1067-46BD-A43D-C25275FC04C3}" destId="{5ECAC80A-D41B-42E5-9032-2CBD1892AB00}" srcOrd="2" destOrd="0" presId="urn:microsoft.com/office/officeart/2005/8/layout/orgChart1"/>
    <dgm:cxn modelId="{00515151-C300-4119-80DF-BD369F94D409}" type="presParOf" srcId="{E72D13D6-79CE-4366-866B-C0BEEC053BD8}" destId="{4ADAF727-7E74-4536-AEE7-6123B1248402}" srcOrd="4" destOrd="0" presId="urn:microsoft.com/office/officeart/2005/8/layout/orgChart1"/>
    <dgm:cxn modelId="{2D5D74FE-40EF-47D7-9EDC-46578CBA2A23}" type="presParOf" srcId="{E72D13D6-79CE-4366-866B-C0BEEC053BD8}" destId="{39D9B408-0C40-4BE1-A128-CE7F90A6D27E}" srcOrd="5" destOrd="0" presId="urn:microsoft.com/office/officeart/2005/8/layout/orgChart1"/>
    <dgm:cxn modelId="{247A1D21-C159-4A61-BD45-313C469E226E}" type="presParOf" srcId="{39D9B408-0C40-4BE1-A128-CE7F90A6D27E}" destId="{A2C3F5E4-7938-415E-8179-9398B54394FD}" srcOrd="0" destOrd="0" presId="urn:microsoft.com/office/officeart/2005/8/layout/orgChart1"/>
    <dgm:cxn modelId="{D4E3DFF0-5D4F-41BD-9891-B31406850D6E}" type="presParOf" srcId="{A2C3F5E4-7938-415E-8179-9398B54394FD}" destId="{94C4DF27-EE58-40A9-B6CE-3FBFA8F076C3}" srcOrd="0" destOrd="0" presId="urn:microsoft.com/office/officeart/2005/8/layout/orgChart1"/>
    <dgm:cxn modelId="{E24A4234-397B-4579-A7F4-F5525FE88D5C}" type="presParOf" srcId="{A2C3F5E4-7938-415E-8179-9398B54394FD}" destId="{BF48A2DA-C5A6-4F94-8E7F-E4139292D216}" srcOrd="1" destOrd="0" presId="urn:microsoft.com/office/officeart/2005/8/layout/orgChart1"/>
    <dgm:cxn modelId="{3F1E17AD-472F-4FFE-8192-895FECA75971}" type="presParOf" srcId="{39D9B408-0C40-4BE1-A128-CE7F90A6D27E}" destId="{69DC8020-8DBF-4EE3-A6DA-C0ECCA112484}" srcOrd="1" destOrd="0" presId="urn:microsoft.com/office/officeart/2005/8/layout/orgChart1"/>
    <dgm:cxn modelId="{F5FF882E-5A50-4EA8-9C76-C04C0EC00388}" type="presParOf" srcId="{69DC8020-8DBF-4EE3-A6DA-C0ECCA112484}" destId="{6F59C568-7532-40D8-B650-44D0246FB693}" srcOrd="0" destOrd="0" presId="urn:microsoft.com/office/officeart/2005/8/layout/orgChart1"/>
    <dgm:cxn modelId="{8A6D85BA-E4EA-40F5-8C06-56043808B751}" type="presParOf" srcId="{69DC8020-8DBF-4EE3-A6DA-C0ECCA112484}" destId="{8C4A3357-A185-4151-95FF-400078C3E91B}" srcOrd="1" destOrd="0" presId="urn:microsoft.com/office/officeart/2005/8/layout/orgChart1"/>
    <dgm:cxn modelId="{B8D5306A-913E-4B6A-B8F2-A087B8A259B5}" type="presParOf" srcId="{8C4A3357-A185-4151-95FF-400078C3E91B}" destId="{340143E2-3995-41BE-8030-CE2790F82B80}" srcOrd="0" destOrd="0" presId="urn:microsoft.com/office/officeart/2005/8/layout/orgChart1"/>
    <dgm:cxn modelId="{6CD76884-20A4-4F3D-BB10-4A2F31A67642}" type="presParOf" srcId="{340143E2-3995-41BE-8030-CE2790F82B80}" destId="{1BEF6DD7-039E-40F4-B704-2850B1F54E09}" srcOrd="0" destOrd="0" presId="urn:microsoft.com/office/officeart/2005/8/layout/orgChart1"/>
    <dgm:cxn modelId="{D36CC729-2F6B-4D28-B22B-4B3C2197435E}" type="presParOf" srcId="{340143E2-3995-41BE-8030-CE2790F82B80}" destId="{55560496-1946-4EA2-B2C5-2C3E6992DC1C}" srcOrd="1" destOrd="0" presId="urn:microsoft.com/office/officeart/2005/8/layout/orgChart1"/>
    <dgm:cxn modelId="{FE3F4F7B-98EB-4D09-9BFE-B6DE1A3ACEA8}" type="presParOf" srcId="{8C4A3357-A185-4151-95FF-400078C3E91B}" destId="{7EA4994F-AFDB-4965-A160-5D88111D49CC}" srcOrd="1" destOrd="0" presId="urn:microsoft.com/office/officeart/2005/8/layout/orgChart1"/>
    <dgm:cxn modelId="{62FDD9DA-27FF-4DB5-BE5F-833360D57F87}" type="presParOf" srcId="{8C4A3357-A185-4151-95FF-400078C3E91B}" destId="{6D2A41EB-33C3-4A5D-AE1F-1E9B8180F9B6}" srcOrd="2" destOrd="0" presId="urn:microsoft.com/office/officeart/2005/8/layout/orgChart1"/>
    <dgm:cxn modelId="{A81AF49D-F60D-4218-858E-1042F0E2FCE5}" type="presParOf" srcId="{69DC8020-8DBF-4EE3-A6DA-C0ECCA112484}" destId="{316DBF71-C528-49E4-AC6C-2906352FF3BB}" srcOrd="2" destOrd="0" presId="urn:microsoft.com/office/officeart/2005/8/layout/orgChart1"/>
    <dgm:cxn modelId="{74F5130C-C094-4766-86A2-279FC96DD5F9}" type="presParOf" srcId="{69DC8020-8DBF-4EE3-A6DA-C0ECCA112484}" destId="{C7172B9F-9DEE-405C-92BB-2D2670D4ABC3}" srcOrd="3" destOrd="0" presId="urn:microsoft.com/office/officeart/2005/8/layout/orgChart1"/>
    <dgm:cxn modelId="{A5E101C6-5ECC-4331-B6A0-1E283DCFC371}" type="presParOf" srcId="{C7172B9F-9DEE-405C-92BB-2D2670D4ABC3}" destId="{1120B93F-F3B0-46A6-BE63-28F3FF90B5DF}" srcOrd="0" destOrd="0" presId="urn:microsoft.com/office/officeart/2005/8/layout/orgChart1"/>
    <dgm:cxn modelId="{D667066D-115A-4A4A-BDDC-9BB9383088EE}" type="presParOf" srcId="{1120B93F-F3B0-46A6-BE63-28F3FF90B5DF}" destId="{1DB59F82-C006-4411-B0A0-398C38349E0F}" srcOrd="0" destOrd="0" presId="urn:microsoft.com/office/officeart/2005/8/layout/orgChart1"/>
    <dgm:cxn modelId="{83D8DF76-D04E-44C4-A6A3-3F60306F137B}" type="presParOf" srcId="{1120B93F-F3B0-46A6-BE63-28F3FF90B5DF}" destId="{130ECB3A-ED87-4FD5-85CE-D13F64D715D6}" srcOrd="1" destOrd="0" presId="urn:microsoft.com/office/officeart/2005/8/layout/orgChart1"/>
    <dgm:cxn modelId="{9FA89D6D-EC77-4F6C-AA3B-685596F5023B}" type="presParOf" srcId="{C7172B9F-9DEE-405C-92BB-2D2670D4ABC3}" destId="{AD462986-AB93-4CD6-9BC0-BF09DC80700C}" srcOrd="1" destOrd="0" presId="urn:microsoft.com/office/officeart/2005/8/layout/orgChart1"/>
    <dgm:cxn modelId="{88EC1A32-6116-448D-8F8B-AC7550E1A7D7}" type="presParOf" srcId="{C7172B9F-9DEE-405C-92BB-2D2670D4ABC3}" destId="{EF7F8B8B-D778-4421-B231-427C518DC99F}" srcOrd="2" destOrd="0" presId="urn:microsoft.com/office/officeart/2005/8/layout/orgChart1"/>
    <dgm:cxn modelId="{04F541C7-A3DF-4704-86E6-CCF9972668DE}" type="presParOf" srcId="{39D9B408-0C40-4BE1-A128-CE7F90A6D27E}" destId="{BA7E8A24-7889-4751-9A7E-579439681009}" srcOrd="2" destOrd="0" presId="urn:microsoft.com/office/officeart/2005/8/layout/orgChart1"/>
    <dgm:cxn modelId="{A50B87D9-8311-496C-9D1A-9891E7529A94}" type="presParOf" srcId="{E72D13D6-79CE-4366-866B-C0BEEC053BD8}" destId="{84131DC4-29B6-4275-AF59-7C0BD60DC231}" srcOrd="6" destOrd="0" presId="urn:microsoft.com/office/officeart/2005/8/layout/orgChart1"/>
    <dgm:cxn modelId="{BD67563E-8FFB-411C-BB2D-7AE63B2EA9C6}" type="presParOf" srcId="{E72D13D6-79CE-4366-866B-C0BEEC053BD8}" destId="{A9A94C87-DF06-4007-B3E1-1855134F3C06}" srcOrd="7" destOrd="0" presId="urn:microsoft.com/office/officeart/2005/8/layout/orgChart1"/>
    <dgm:cxn modelId="{446EEBD4-B86D-46A3-B74E-26AA52C37D32}" type="presParOf" srcId="{A9A94C87-DF06-4007-B3E1-1855134F3C06}" destId="{F824A118-0CCD-484F-887B-C2C2BBDD46AD}" srcOrd="0" destOrd="0" presId="urn:microsoft.com/office/officeart/2005/8/layout/orgChart1"/>
    <dgm:cxn modelId="{55D80E36-E481-4A91-9F48-602699CD7B78}" type="presParOf" srcId="{F824A118-0CCD-484F-887B-C2C2BBDD46AD}" destId="{A4C50394-92D9-4F5B-80D2-4593621EFF3B}" srcOrd="0" destOrd="0" presId="urn:microsoft.com/office/officeart/2005/8/layout/orgChart1"/>
    <dgm:cxn modelId="{A0619F97-089B-4A45-988B-FB5FA434D431}" type="presParOf" srcId="{F824A118-0CCD-484F-887B-C2C2BBDD46AD}" destId="{F50333D1-B332-4253-BC80-02360CD6083D}" srcOrd="1" destOrd="0" presId="urn:microsoft.com/office/officeart/2005/8/layout/orgChart1"/>
    <dgm:cxn modelId="{95B5B655-63C3-4F0D-A4BD-EC964A921427}" type="presParOf" srcId="{A9A94C87-DF06-4007-B3E1-1855134F3C06}" destId="{C02EFD12-863E-4B3E-8B29-57CA3348C1A4}" srcOrd="1" destOrd="0" presId="urn:microsoft.com/office/officeart/2005/8/layout/orgChart1"/>
    <dgm:cxn modelId="{15FB6636-1F05-46F5-B3DF-19C1680AEA58}" type="presParOf" srcId="{C02EFD12-863E-4B3E-8B29-57CA3348C1A4}" destId="{4F356FE3-00E9-46BE-8345-11D590F96CA1}" srcOrd="0" destOrd="0" presId="urn:microsoft.com/office/officeart/2005/8/layout/orgChart1"/>
    <dgm:cxn modelId="{46616B4B-1575-468C-ADC9-4FFC441807F3}" type="presParOf" srcId="{C02EFD12-863E-4B3E-8B29-57CA3348C1A4}" destId="{E253662A-855F-4DC3-8A03-ACE3010551BD}" srcOrd="1" destOrd="0" presId="urn:microsoft.com/office/officeart/2005/8/layout/orgChart1"/>
    <dgm:cxn modelId="{877F7EE5-D648-475C-97DE-BBEA8D6ACF73}" type="presParOf" srcId="{E253662A-855F-4DC3-8A03-ACE3010551BD}" destId="{05A1D210-5E9E-49D2-92E5-D09C57E81A24}" srcOrd="0" destOrd="0" presId="urn:microsoft.com/office/officeart/2005/8/layout/orgChart1"/>
    <dgm:cxn modelId="{F1E219E7-E0C7-484F-8976-30DCC3B1414D}" type="presParOf" srcId="{05A1D210-5E9E-49D2-92E5-D09C57E81A24}" destId="{0907D41E-C584-4274-835F-8A283C598634}" srcOrd="0" destOrd="0" presId="urn:microsoft.com/office/officeart/2005/8/layout/orgChart1"/>
    <dgm:cxn modelId="{03C15048-68E8-421D-91C4-94DE932B64A8}" type="presParOf" srcId="{05A1D210-5E9E-49D2-92E5-D09C57E81A24}" destId="{0E9365BB-3067-4DCE-BFC6-C122680A52FE}" srcOrd="1" destOrd="0" presId="urn:microsoft.com/office/officeart/2005/8/layout/orgChart1"/>
    <dgm:cxn modelId="{EF72AD24-1865-41DB-B532-F8530C4C8E97}" type="presParOf" srcId="{E253662A-855F-4DC3-8A03-ACE3010551BD}" destId="{D1CCB08A-B508-400F-964D-C741DC4219FF}" srcOrd="1" destOrd="0" presId="urn:microsoft.com/office/officeart/2005/8/layout/orgChart1"/>
    <dgm:cxn modelId="{0C395860-E5B2-4D4B-A66C-58C4D152C17D}" type="presParOf" srcId="{E253662A-855F-4DC3-8A03-ACE3010551BD}" destId="{0E5B8C7E-C231-43DA-8921-A0D29419B63C}" srcOrd="2" destOrd="0" presId="urn:microsoft.com/office/officeart/2005/8/layout/orgChart1"/>
    <dgm:cxn modelId="{FAF85196-1EF7-4B24-AF75-540D73A9617F}" type="presParOf" srcId="{C02EFD12-863E-4B3E-8B29-57CA3348C1A4}" destId="{CB5F0E88-FF61-4C6E-B1E4-1CF4904EE98B}" srcOrd="2" destOrd="0" presId="urn:microsoft.com/office/officeart/2005/8/layout/orgChart1"/>
    <dgm:cxn modelId="{E0BF5DD0-4783-4E30-AA4F-32DA20B2E762}" type="presParOf" srcId="{C02EFD12-863E-4B3E-8B29-57CA3348C1A4}" destId="{1F6C01C1-A0AC-481E-8201-E930988B9414}" srcOrd="3" destOrd="0" presId="urn:microsoft.com/office/officeart/2005/8/layout/orgChart1"/>
    <dgm:cxn modelId="{7926A83D-41FF-4605-BD1C-9E3BA16AFD7A}" type="presParOf" srcId="{1F6C01C1-A0AC-481E-8201-E930988B9414}" destId="{99C1F551-0A20-424A-989D-7E30EE16E171}" srcOrd="0" destOrd="0" presId="urn:microsoft.com/office/officeart/2005/8/layout/orgChart1"/>
    <dgm:cxn modelId="{8E6D666F-8FB4-4612-B6CE-575B7026F597}" type="presParOf" srcId="{99C1F551-0A20-424A-989D-7E30EE16E171}" destId="{AAF8CB09-C405-4BB5-BA67-6088F8CB6B9D}" srcOrd="0" destOrd="0" presId="urn:microsoft.com/office/officeart/2005/8/layout/orgChart1"/>
    <dgm:cxn modelId="{AD6DBC0F-31FC-4EA8-87B1-85298FD5EB9C}" type="presParOf" srcId="{99C1F551-0A20-424A-989D-7E30EE16E171}" destId="{E1867C27-E453-492D-B22C-C9ED17D74B4F}" srcOrd="1" destOrd="0" presId="urn:microsoft.com/office/officeart/2005/8/layout/orgChart1"/>
    <dgm:cxn modelId="{6FFAD52B-E062-47A9-B051-75DFDE985129}" type="presParOf" srcId="{1F6C01C1-A0AC-481E-8201-E930988B9414}" destId="{AC619D39-84EC-4FB7-9CED-D6E291FFB2FA}" srcOrd="1" destOrd="0" presId="urn:microsoft.com/office/officeart/2005/8/layout/orgChart1"/>
    <dgm:cxn modelId="{F96B4BB9-2F93-492E-BED4-055684258B5F}" type="presParOf" srcId="{1F6C01C1-A0AC-481E-8201-E930988B9414}" destId="{DC143F77-17C9-456F-BA67-BBFB1219278D}" srcOrd="2" destOrd="0" presId="urn:microsoft.com/office/officeart/2005/8/layout/orgChart1"/>
    <dgm:cxn modelId="{0945D6CD-94F7-4E03-ACF6-480403EB2ED0}" type="presParOf" srcId="{C02EFD12-863E-4B3E-8B29-57CA3348C1A4}" destId="{603747BF-8A99-40C6-BFAE-BA87B89CB568}" srcOrd="4" destOrd="0" presId="urn:microsoft.com/office/officeart/2005/8/layout/orgChart1"/>
    <dgm:cxn modelId="{E16A9B0B-9CBB-4761-97B1-EDD444015610}" type="presParOf" srcId="{C02EFD12-863E-4B3E-8B29-57CA3348C1A4}" destId="{485E4606-CF3F-4E30-B63D-4C42E953FE47}" srcOrd="5" destOrd="0" presId="urn:microsoft.com/office/officeart/2005/8/layout/orgChart1"/>
    <dgm:cxn modelId="{D82ECE2C-F597-444F-8923-C6789444ADF0}" type="presParOf" srcId="{485E4606-CF3F-4E30-B63D-4C42E953FE47}" destId="{EFD9A0AB-3B4B-4846-A2A8-CF303FB6070E}" srcOrd="0" destOrd="0" presId="urn:microsoft.com/office/officeart/2005/8/layout/orgChart1"/>
    <dgm:cxn modelId="{7B1D6285-EEA6-49F3-968C-0B66F41410D8}" type="presParOf" srcId="{EFD9A0AB-3B4B-4846-A2A8-CF303FB6070E}" destId="{C7C58EC0-DA71-435A-A601-5243E04CEF00}" srcOrd="0" destOrd="0" presId="urn:microsoft.com/office/officeart/2005/8/layout/orgChart1"/>
    <dgm:cxn modelId="{86CB5D4B-3A2B-4535-A9BD-AA3995D0987C}" type="presParOf" srcId="{EFD9A0AB-3B4B-4846-A2A8-CF303FB6070E}" destId="{C50C0873-194E-4391-81FE-EA0944855A8C}" srcOrd="1" destOrd="0" presId="urn:microsoft.com/office/officeart/2005/8/layout/orgChart1"/>
    <dgm:cxn modelId="{D6A7A57D-8238-44E4-8872-3ED2CE61E836}" type="presParOf" srcId="{485E4606-CF3F-4E30-B63D-4C42E953FE47}" destId="{0281F791-2DC2-4BFC-84F0-5C23B6C5B568}" srcOrd="1" destOrd="0" presId="urn:microsoft.com/office/officeart/2005/8/layout/orgChart1"/>
    <dgm:cxn modelId="{50798474-ABC5-409C-9AC1-425A342F31A5}" type="presParOf" srcId="{485E4606-CF3F-4E30-B63D-4C42E953FE47}" destId="{65380A04-AACD-41C9-BCD9-FC25468C492D}" srcOrd="2" destOrd="0" presId="urn:microsoft.com/office/officeart/2005/8/layout/orgChart1"/>
    <dgm:cxn modelId="{A2363974-4DD9-4F99-A2F5-585AFD59B699}" type="presParOf" srcId="{C02EFD12-863E-4B3E-8B29-57CA3348C1A4}" destId="{4B634D40-EAB1-4DB1-989C-C89E0AA74040}" srcOrd="6" destOrd="0" presId="urn:microsoft.com/office/officeart/2005/8/layout/orgChart1"/>
    <dgm:cxn modelId="{CBF7B2DB-773B-4909-8AA9-91F0A06BBA80}" type="presParOf" srcId="{C02EFD12-863E-4B3E-8B29-57CA3348C1A4}" destId="{2D9E1E50-D782-449F-9A9F-D6DCE4250A76}" srcOrd="7" destOrd="0" presId="urn:microsoft.com/office/officeart/2005/8/layout/orgChart1"/>
    <dgm:cxn modelId="{56AED87C-E763-4417-BC51-4E1FD847E4DF}" type="presParOf" srcId="{2D9E1E50-D782-449F-9A9F-D6DCE4250A76}" destId="{8ACD7B6F-4EFB-458D-8123-C5EF4CE450D7}" srcOrd="0" destOrd="0" presId="urn:microsoft.com/office/officeart/2005/8/layout/orgChart1"/>
    <dgm:cxn modelId="{28D92820-1A54-4777-9800-7B82F39B24BF}" type="presParOf" srcId="{8ACD7B6F-4EFB-458D-8123-C5EF4CE450D7}" destId="{41BF00CC-542C-40AE-9979-84EB7A71B208}" srcOrd="0" destOrd="0" presId="urn:microsoft.com/office/officeart/2005/8/layout/orgChart1"/>
    <dgm:cxn modelId="{3D79E8FC-AED9-46FA-94CD-8D601F449C5B}" type="presParOf" srcId="{8ACD7B6F-4EFB-458D-8123-C5EF4CE450D7}" destId="{ED93C6DF-4424-492F-B74E-59E979D59EC7}" srcOrd="1" destOrd="0" presId="urn:microsoft.com/office/officeart/2005/8/layout/orgChart1"/>
    <dgm:cxn modelId="{106B9B0C-7F58-42B1-818B-643A27FCE1E4}" type="presParOf" srcId="{2D9E1E50-D782-449F-9A9F-D6DCE4250A76}" destId="{A7294B71-C3B0-4419-80A2-0E555432C432}" srcOrd="1" destOrd="0" presId="urn:microsoft.com/office/officeart/2005/8/layout/orgChart1"/>
    <dgm:cxn modelId="{95625462-7F1F-4AF7-B47C-327F8EA3DF3A}" type="presParOf" srcId="{A7294B71-C3B0-4419-80A2-0E555432C432}" destId="{C10C1706-5C2B-42F2-B29E-AB2B02DD74BF}" srcOrd="0" destOrd="0" presId="urn:microsoft.com/office/officeart/2005/8/layout/orgChart1"/>
    <dgm:cxn modelId="{2C5C3231-60E4-4FE1-8AF1-D6864CB0280F}" type="presParOf" srcId="{A7294B71-C3B0-4419-80A2-0E555432C432}" destId="{223903CA-8EDC-4800-9ABD-23995661369C}" srcOrd="1" destOrd="0" presId="urn:microsoft.com/office/officeart/2005/8/layout/orgChart1"/>
    <dgm:cxn modelId="{833B94CF-6DEC-44F2-AA4A-871657B5A777}" type="presParOf" srcId="{223903CA-8EDC-4800-9ABD-23995661369C}" destId="{D4D1DF7D-A295-4075-8862-62296F6AE5DA}" srcOrd="0" destOrd="0" presId="urn:microsoft.com/office/officeart/2005/8/layout/orgChart1"/>
    <dgm:cxn modelId="{21F32B89-D67F-4F4D-A367-164114D4650F}" type="presParOf" srcId="{D4D1DF7D-A295-4075-8862-62296F6AE5DA}" destId="{64CE050F-C6CA-49DC-AB95-8F238DA9BE00}" srcOrd="0" destOrd="0" presId="urn:microsoft.com/office/officeart/2005/8/layout/orgChart1"/>
    <dgm:cxn modelId="{8192ED58-8541-46B5-AEB0-CCB84B206380}" type="presParOf" srcId="{D4D1DF7D-A295-4075-8862-62296F6AE5DA}" destId="{A00F06AF-305D-48CC-8163-D720EBBF7D96}" srcOrd="1" destOrd="0" presId="urn:microsoft.com/office/officeart/2005/8/layout/orgChart1"/>
    <dgm:cxn modelId="{35F274DE-0A35-41D6-BD26-52554F2DC68B}" type="presParOf" srcId="{223903CA-8EDC-4800-9ABD-23995661369C}" destId="{3E208515-99AE-4F1B-A7F5-8C64C598FF0D}" srcOrd="1" destOrd="0" presId="urn:microsoft.com/office/officeart/2005/8/layout/orgChart1"/>
    <dgm:cxn modelId="{2614443E-8081-412B-8562-A870F4307EBF}" type="presParOf" srcId="{223903CA-8EDC-4800-9ABD-23995661369C}" destId="{650C3E9D-6046-43BE-9A24-8E6E516A153C}" srcOrd="2" destOrd="0" presId="urn:microsoft.com/office/officeart/2005/8/layout/orgChart1"/>
    <dgm:cxn modelId="{DBF2A1FB-858A-4A0E-B4C6-F89996FC9E3D}" type="presParOf" srcId="{2D9E1E50-D782-449F-9A9F-D6DCE4250A76}" destId="{CC14B6B9-FFED-440A-A8AD-F0BBFEF56F9B}" srcOrd="2" destOrd="0" presId="urn:microsoft.com/office/officeart/2005/8/layout/orgChart1"/>
    <dgm:cxn modelId="{7E6381BE-44F5-47DA-B118-08F51638DF95}" type="presParOf" srcId="{C02EFD12-863E-4B3E-8B29-57CA3348C1A4}" destId="{1913A74F-2CB6-4185-A551-446B97A69D44}" srcOrd="8" destOrd="0" presId="urn:microsoft.com/office/officeart/2005/8/layout/orgChart1"/>
    <dgm:cxn modelId="{D43364F4-8C9A-47DC-809A-C046E579179A}" type="presParOf" srcId="{C02EFD12-863E-4B3E-8B29-57CA3348C1A4}" destId="{A3569F5E-0F13-48A2-A609-9A5B8E3FF749}" srcOrd="9" destOrd="0" presId="urn:microsoft.com/office/officeart/2005/8/layout/orgChart1"/>
    <dgm:cxn modelId="{4ACAC374-48B9-4185-98BE-B4B219EBC471}" type="presParOf" srcId="{A3569F5E-0F13-48A2-A609-9A5B8E3FF749}" destId="{C040C075-5854-4493-9FBB-F6F279B1858F}" srcOrd="0" destOrd="0" presId="urn:microsoft.com/office/officeart/2005/8/layout/orgChart1"/>
    <dgm:cxn modelId="{60A0C61B-5381-4AFF-801A-9EE7E269D284}" type="presParOf" srcId="{C040C075-5854-4493-9FBB-F6F279B1858F}" destId="{E819A460-6A59-4F4E-9745-B32C50BDA0B7}" srcOrd="0" destOrd="0" presId="urn:microsoft.com/office/officeart/2005/8/layout/orgChart1"/>
    <dgm:cxn modelId="{A7C4F4E8-D251-461A-A29C-2D219888DF4C}" type="presParOf" srcId="{C040C075-5854-4493-9FBB-F6F279B1858F}" destId="{46D4086F-F78E-4C16-926E-54DFE9632B9C}" srcOrd="1" destOrd="0" presId="urn:microsoft.com/office/officeart/2005/8/layout/orgChart1"/>
    <dgm:cxn modelId="{6C80F8E8-A85D-4207-A4A0-90A5529AB957}" type="presParOf" srcId="{A3569F5E-0F13-48A2-A609-9A5B8E3FF749}" destId="{8615F6AA-6C71-474D-AB78-233D62BDA166}" srcOrd="1" destOrd="0" presId="urn:microsoft.com/office/officeart/2005/8/layout/orgChart1"/>
    <dgm:cxn modelId="{ABE60FA9-A760-4937-9EC5-2458E65D3974}" type="presParOf" srcId="{A3569F5E-0F13-48A2-A609-9A5B8E3FF749}" destId="{0DE077C0-F0B7-4949-A51D-5D36E72544C3}" srcOrd="2" destOrd="0" presId="urn:microsoft.com/office/officeart/2005/8/layout/orgChart1"/>
    <dgm:cxn modelId="{6B0076B7-9CF8-4A14-8A6E-EE750B8B700F}" type="presParOf" srcId="{A9A94C87-DF06-4007-B3E1-1855134F3C06}" destId="{68C41D9B-EE4B-4823-8C75-B79F2FEC3239}" srcOrd="2" destOrd="0" presId="urn:microsoft.com/office/officeart/2005/8/layout/orgChart1"/>
    <dgm:cxn modelId="{90C24EDF-3B02-4C56-A40C-781F66FEA92B}" type="presParOf" srcId="{B8206ACA-BA30-46CA-BBB3-97319B1C086D}" destId="{E0B4B7A3-40FC-4B63-95CA-301214C437E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13A74F-2CB6-4185-A551-446B97A69D44}">
      <dsp:nvSpPr>
        <dsp:cNvPr id="0" name=""/>
        <dsp:cNvSpPr/>
      </dsp:nvSpPr>
      <dsp:spPr>
        <a:xfrm>
          <a:off x="4566312" y="1745608"/>
          <a:ext cx="1624658" cy="140982"/>
        </a:xfrm>
        <a:custGeom>
          <a:avLst/>
          <a:gdLst/>
          <a:ahLst/>
          <a:cxnLst/>
          <a:rect l="0" t="0" r="0" b="0"/>
          <a:pathLst>
            <a:path>
              <a:moveTo>
                <a:pt x="0" y="0"/>
              </a:moveTo>
              <a:lnTo>
                <a:pt x="0" y="70491"/>
              </a:lnTo>
              <a:lnTo>
                <a:pt x="1624658" y="70491"/>
              </a:lnTo>
              <a:lnTo>
                <a:pt x="1624658" y="140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0C1706-5C2B-42F2-B29E-AB2B02DD74BF}">
      <dsp:nvSpPr>
        <dsp:cNvPr id="0" name=""/>
        <dsp:cNvSpPr/>
      </dsp:nvSpPr>
      <dsp:spPr>
        <a:xfrm>
          <a:off x="5110103" y="2222264"/>
          <a:ext cx="100701" cy="308819"/>
        </a:xfrm>
        <a:custGeom>
          <a:avLst/>
          <a:gdLst/>
          <a:ahLst/>
          <a:cxnLst/>
          <a:rect l="0" t="0" r="0" b="0"/>
          <a:pathLst>
            <a:path>
              <a:moveTo>
                <a:pt x="0" y="0"/>
              </a:moveTo>
              <a:lnTo>
                <a:pt x="0" y="308819"/>
              </a:lnTo>
              <a:lnTo>
                <a:pt x="100701" y="3088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34D40-EAB1-4DB1-989C-C89E0AA74040}">
      <dsp:nvSpPr>
        <dsp:cNvPr id="0" name=""/>
        <dsp:cNvSpPr/>
      </dsp:nvSpPr>
      <dsp:spPr>
        <a:xfrm>
          <a:off x="4566312" y="1745608"/>
          <a:ext cx="812329" cy="140982"/>
        </a:xfrm>
        <a:custGeom>
          <a:avLst/>
          <a:gdLst/>
          <a:ahLst/>
          <a:cxnLst/>
          <a:rect l="0" t="0" r="0" b="0"/>
          <a:pathLst>
            <a:path>
              <a:moveTo>
                <a:pt x="0" y="0"/>
              </a:moveTo>
              <a:lnTo>
                <a:pt x="0" y="70491"/>
              </a:lnTo>
              <a:lnTo>
                <a:pt x="812329" y="70491"/>
              </a:lnTo>
              <a:lnTo>
                <a:pt x="812329" y="140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3747BF-8A99-40C6-BFAE-BA87B89CB568}">
      <dsp:nvSpPr>
        <dsp:cNvPr id="0" name=""/>
        <dsp:cNvSpPr/>
      </dsp:nvSpPr>
      <dsp:spPr>
        <a:xfrm>
          <a:off x="4520592" y="1745608"/>
          <a:ext cx="91440" cy="140982"/>
        </a:xfrm>
        <a:custGeom>
          <a:avLst/>
          <a:gdLst/>
          <a:ahLst/>
          <a:cxnLst/>
          <a:rect l="0" t="0" r="0" b="0"/>
          <a:pathLst>
            <a:path>
              <a:moveTo>
                <a:pt x="45720" y="0"/>
              </a:moveTo>
              <a:lnTo>
                <a:pt x="45720" y="140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5F0E88-FF61-4C6E-B1E4-1CF4904EE98B}">
      <dsp:nvSpPr>
        <dsp:cNvPr id="0" name=""/>
        <dsp:cNvSpPr/>
      </dsp:nvSpPr>
      <dsp:spPr>
        <a:xfrm>
          <a:off x="3753983" y="1745608"/>
          <a:ext cx="812329" cy="140982"/>
        </a:xfrm>
        <a:custGeom>
          <a:avLst/>
          <a:gdLst/>
          <a:ahLst/>
          <a:cxnLst/>
          <a:rect l="0" t="0" r="0" b="0"/>
          <a:pathLst>
            <a:path>
              <a:moveTo>
                <a:pt x="812329" y="0"/>
              </a:moveTo>
              <a:lnTo>
                <a:pt x="812329" y="70491"/>
              </a:lnTo>
              <a:lnTo>
                <a:pt x="0" y="70491"/>
              </a:lnTo>
              <a:lnTo>
                <a:pt x="0" y="140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356FE3-00E9-46BE-8345-11D590F96CA1}">
      <dsp:nvSpPr>
        <dsp:cNvPr id="0" name=""/>
        <dsp:cNvSpPr/>
      </dsp:nvSpPr>
      <dsp:spPr>
        <a:xfrm>
          <a:off x="2941653" y="1745608"/>
          <a:ext cx="1624658" cy="140982"/>
        </a:xfrm>
        <a:custGeom>
          <a:avLst/>
          <a:gdLst/>
          <a:ahLst/>
          <a:cxnLst/>
          <a:rect l="0" t="0" r="0" b="0"/>
          <a:pathLst>
            <a:path>
              <a:moveTo>
                <a:pt x="1624658" y="0"/>
              </a:moveTo>
              <a:lnTo>
                <a:pt x="1624658" y="70491"/>
              </a:lnTo>
              <a:lnTo>
                <a:pt x="0" y="70491"/>
              </a:lnTo>
              <a:lnTo>
                <a:pt x="0" y="140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131DC4-29B6-4275-AF59-7C0BD60DC231}">
      <dsp:nvSpPr>
        <dsp:cNvPr id="0" name=""/>
        <dsp:cNvSpPr/>
      </dsp:nvSpPr>
      <dsp:spPr>
        <a:xfrm>
          <a:off x="2451570" y="1268952"/>
          <a:ext cx="2114741" cy="140982"/>
        </a:xfrm>
        <a:custGeom>
          <a:avLst/>
          <a:gdLst/>
          <a:ahLst/>
          <a:cxnLst/>
          <a:rect l="0" t="0" r="0" b="0"/>
          <a:pathLst>
            <a:path>
              <a:moveTo>
                <a:pt x="0" y="0"/>
              </a:moveTo>
              <a:lnTo>
                <a:pt x="0" y="70491"/>
              </a:lnTo>
              <a:lnTo>
                <a:pt x="2114741" y="70491"/>
              </a:lnTo>
              <a:lnTo>
                <a:pt x="2114741" y="140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6DBF71-C528-49E4-AC6C-2906352FF3BB}">
      <dsp:nvSpPr>
        <dsp:cNvPr id="0" name=""/>
        <dsp:cNvSpPr/>
      </dsp:nvSpPr>
      <dsp:spPr>
        <a:xfrm>
          <a:off x="1692948" y="1745608"/>
          <a:ext cx="100701" cy="785475"/>
        </a:xfrm>
        <a:custGeom>
          <a:avLst/>
          <a:gdLst/>
          <a:ahLst/>
          <a:cxnLst/>
          <a:rect l="0" t="0" r="0" b="0"/>
          <a:pathLst>
            <a:path>
              <a:moveTo>
                <a:pt x="0" y="0"/>
              </a:moveTo>
              <a:lnTo>
                <a:pt x="0" y="785475"/>
              </a:lnTo>
              <a:lnTo>
                <a:pt x="100701" y="785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9C568-7532-40D8-B650-44D0246FB693}">
      <dsp:nvSpPr>
        <dsp:cNvPr id="0" name=""/>
        <dsp:cNvSpPr/>
      </dsp:nvSpPr>
      <dsp:spPr>
        <a:xfrm>
          <a:off x="1692948" y="1745608"/>
          <a:ext cx="100701" cy="308819"/>
        </a:xfrm>
        <a:custGeom>
          <a:avLst/>
          <a:gdLst/>
          <a:ahLst/>
          <a:cxnLst/>
          <a:rect l="0" t="0" r="0" b="0"/>
          <a:pathLst>
            <a:path>
              <a:moveTo>
                <a:pt x="0" y="0"/>
              </a:moveTo>
              <a:lnTo>
                <a:pt x="0" y="308819"/>
              </a:lnTo>
              <a:lnTo>
                <a:pt x="100701" y="3088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DAF727-7E74-4536-AEE7-6123B1248402}">
      <dsp:nvSpPr>
        <dsp:cNvPr id="0" name=""/>
        <dsp:cNvSpPr/>
      </dsp:nvSpPr>
      <dsp:spPr>
        <a:xfrm>
          <a:off x="1961487" y="1268952"/>
          <a:ext cx="490083" cy="140982"/>
        </a:xfrm>
        <a:custGeom>
          <a:avLst/>
          <a:gdLst/>
          <a:ahLst/>
          <a:cxnLst/>
          <a:rect l="0" t="0" r="0" b="0"/>
          <a:pathLst>
            <a:path>
              <a:moveTo>
                <a:pt x="490083" y="0"/>
              </a:moveTo>
              <a:lnTo>
                <a:pt x="490083" y="70491"/>
              </a:lnTo>
              <a:lnTo>
                <a:pt x="0" y="70491"/>
              </a:lnTo>
              <a:lnTo>
                <a:pt x="0" y="140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005F0-77A2-4558-9B0D-F043D4E4A3E2}">
      <dsp:nvSpPr>
        <dsp:cNvPr id="0" name=""/>
        <dsp:cNvSpPr/>
      </dsp:nvSpPr>
      <dsp:spPr>
        <a:xfrm>
          <a:off x="880619" y="1745608"/>
          <a:ext cx="100701" cy="308819"/>
        </a:xfrm>
        <a:custGeom>
          <a:avLst/>
          <a:gdLst/>
          <a:ahLst/>
          <a:cxnLst/>
          <a:rect l="0" t="0" r="0" b="0"/>
          <a:pathLst>
            <a:path>
              <a:moveTo>
                <a:pt x="0" y="0"/>
              </a:moveTo>
              <a:lnTo>
                <a:pt x="0" y="308819"/>
              </a:lnTo>
              <a:lnTo>
                <a:pt x="100701" y="3088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472EF0-3D6A-46B8-AF7A-E816F3E9B6C5}">
      <dsp:nvSpPr>
        <dsp:cNvPr id="0" name=""/>
        <dsp:cNvSpPr/>
      </dsp:nvSpPr>
      <dsp:spPr>
        <a:xfrm>
          <a:off x="1149158" y="1268952"/>
          <a:ext cx="1302412" cy="140982"/>
        </a:xfrm>
        <a:custGeom>
          <a:avLst/>
          <a:gdLst/>
          <a:ahLst/>
          <a:cxnLst/>
          <a:rect l="0" t="0" r="0" b="0"/>
          <a:pathLst>
            <a:path>
              <a:moveTo>
                <a:pt x="1302412" y="0"/>
              </a:moveTo>
              <a:lnTo>
                <a:pt x="1302412" y="70491"/>
              </a:lnTo>
              <a:lnTo>
                <a:pt x="0" y="70491"/>
              </a:lnTo>
              <a:lnTo>
                <a:pt x="0" y="140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F5183-8BB7-4CB8-8D09-9C9B4F84064C}">
      <dsp:nvSpPr>
        <dsp:cNvPr id="0" name=""/>
        <dsp:cNvSpPr/>
      </dsp:nvSpPr>
      <dsp:spPr>
        <a:xfrm>
          <a:off x="68290" y="1745608"/>
          <a:ext cx="100701" cy="308819"/>
        </a:xfrm>
        <a:custGeom>
          <a:avLst/>
          <a:gdLst/>
          <a:ahLst/>
          <a:cxnLst/>
          <a:rect l="0" t="0" r="0" b="0"/>
          <a:pathLst>
            <a:path>
              <a:moveTo>
                <a:pt x="0" y="0"/>
              </a:moveTo>
              <a:lnTo>
                <a:pt x="0" y="308819"/>
              </a:lnTo>
              <a:lnTo>
                <a:pt x="100701" y="3088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FF6D1E-45E8-43FB-B424-697D66250555}">
      <dsp:nvSpPr>
        <dsp:cNvPr id="0" name=""/>
        <dsp:cNvSpPr/>
      </dsp:nvSpPr>
      <dsp:spPr>
        <a:xfrm>
          <a:off x="336828" y="1268952"/>
          <a:ext cx="2114741" cy="140982"/>
        </a:xfrm>
        <a:custGeom>
          <a:avLst/>
          <a:gdLst/>
          <a:ahLst/>
          <a:cxnLst/>
          <a:rect l="0" t="0" r="0" b="0"/>
          <a:pathLst>
            <a:path>
              <a:moveTo>
                <a:pt x="2114741" y="0"/>
              </a:moveTo>
              <a:lnTo>
                <a:pt x="2114741" y="70491"/>
              </a:lnTo>
              <a:lnTo>
                <a:pt x="0" y="70491"/>
              </a:lnTo>
              <a:lnTo>
                <a:pt x="0" y="140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DBC73-E896-48D6-A2F9-83C5CF8613CB}">
      <dsp:nvSpPr>
        <dsp:cNvPr id="0" name=""/>
        <dsp:cNvSpPr/>
      </dsp:nvSpPr>
      <dsp:spPr>
        <a:xfrm>
          <a:off x="2115897" y="933279"/>
          <a:ext cx="671346" cy="3356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rfm</a:t>
          </a:r>
        </a:p>
      </dsp:txBody>
      <dsp:txXfrm>
        <a:off x="2115897" y="933279"/>
        <a:ext cx="671346" cy="335673"/>
      </dsp:txXfrm>
    </dsp:sp>
    <dsp:sp modelId="{763FC3FC-10E9-4DFC-A775-E0DD04F4963C}">
      <dsp:nvSpPr>
        <dsp:cNvPr id="0" name=""/>
        <dsp:cNvSpPr/>
      </dsp:nvSpPr>
      <dsp:spPr>
        <a:xfrm>
          <a:off x="1155" y="1409935"/>
          <a:ext cx="671346" cy="3356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cfg</a:t>
          </a:r>
        </a:p>
      </dsp:txBody>
      <dsp:txXfrm>
        <a:off x="1155" y="1409935"/>
        <a:ext cx="671346" cy="335673"/>
      </dsp:txXfrm>
    </dsp:sp>
    <dsp:sp modelId="{66A7C7F1-C8BC-4AB0-891A-F923CAE2DEDE}">
      <dsp:nvSpPr>
        <dsp:cNvPr id="0" name=""/>
        <dsp:cNvSpPr/>
      </dsp:nvSpPr>
      <dsp:spPr>
        <a:xfrm>
          <a:off x="168992" y="1886591"/>
          <a:ext cx="671346" cy="3356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config.py</a:t>
          </a:r>
        </a:p>
      </dsp:txBody>
      <dsp:txXfrm>
        <a:off x="168992" y="1886591"/>
        <a:ext cx="671346" cy="335673"/>
      </dsp:txXfrm>
    </dsp:sp>
    <dsp:sp modelId="{9A9F67B2-A27A-4348-A5F3-8599A3166F67}">
      <dsp:nvSpPr>
        <dsp:cNvPr id="0" name=""/>
        <dsp:cNvSpPr/>
      </dsp:nvSpPr>
      <dsp:spPr>
        <a:xfrm>
          <a:off x="813484" y="1409935"/>
          <a:ext cx="671346" cy="3356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docs</a:t>
          </a:r>
        </a:p>
      </dsp:txBody>
      <dsp:txXfrm>
        <a:off x="813484" y="1409935"/>
        <a:ext cx="671346" cy="335673"/>
      </dsp:txXfrm>
    </dsp:sp>
    <dsp:sp modelId="{8EB07213-F071-4B04-B763-ED048E8411AD}">
      <dsp:nvSpPr>
        <dsp:cNvPr id="0" name=""/>
        <dsp:cNvSpPr/>
      </dsp:nvSpPr>
      <dsp:spPr>
        <a:xfrm>
          <a:off x="981321" y="1886591"/>
          <a:ext cx="671346" cy="3356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technical document</a:t>
          </a:r>
        </a:p>
      </dsp:txBody>
      <dsp:txXfrm>
        <a:off x="981321" y="1886591"/>
        <a:ext cx="671346" cy="335673"/>
      </dsp:txXfrm>
    </dsp:sp>
    <dsp:sp modelId="{94C4DF27-EE58-40A9-B6CE-3FBFA8F076C3}">
      <dsp:nvSpPr>
        <dsp:cNvPr id="0" name=""/>
        <dsp:cNvSpPr/>
      </dsp:nvSpPr>
      <dsp:spPr>
        <a:xfrm>
          <a:off x="1625814" y="1409935"/>
          <a:ext cx="671346" cy="3356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src</a:t>
          </a:r>
        </a:p>
      </dsp:txBody>
      <dsp:txXfrm>
        <a:off x="1625814" y="1409935"/>
        <a:ext cx="671346" cy="335673"/>
      </dsp:txXfrm>
    </dsp:sp>
    <dsp:sp modelId="{1BEF6DD7-039E-40F4-B704-2850B1F54E09}">
      <dsp:nvSpPr>
        <dsp:cNvPr id="0" name=""/>
        <dsp:cNvSpPr/>
      </dsp:nvSpPr>
      <dsp:spPr>
        <a:xfrm>
          <a:off x="1793650" y="1886591"/>
          <a:ext cx="671346" cy="3356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rfm_definition.py</a:t>
          </a:r>
        </a:p>
      </dsp:txBody>
      <dsp:txXfrm>
        <a:off x="1793650" y="1886591"/>
        <a:ext cx="671346" cy="335673"/>
      </dsp:txXfrm>
    </dsp:sp>
    <dsp:sp modelId="{1DB59F82-C006-4411-B0A0-398C38349E0F}">
      <dsp:nvSpPr>
        <dsp:cNvPr id="0" name=""/>
        <dsp:cNvSpPr/>
      </dsp:nvSpPr>
      <dsp:spPr>
        <a:xfrm>
          <a:off x="1793650" y="2363247"/>
          <a:ext cx="671346" cy="3356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rfm_analyzer.py</a:t>
          </a:r>
        </a:p>
      </dsp:txBody>
      <dsp:txXfrm>
        <a:off x="1793650" y="2363247"/>
        <a:ext cx="671346" cy="335673"/>
      </dsp:txXfrm>
    </dsp:sp>
    <dsp:sp modelId="{A4C50394-92D9-4F5B-80D2-4593621EFF3B}">
      <dsp:nvSpPr>
        <dsp:cNvPr id="0" name=""/>
        <dsp:cNvSpPr/>
      </dsp:nvSpPr>
      <dsp:spPr>
        <a:xfrm>
          <a:off x="4230639" y="1409935"/>
          <a:ext cx="671346" cy="3356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unit-test</a:t>
          </a:r>
        </a:p>
      </dsp:txBody>
      <dsp:txXfrm>
        <a:off x="4230639" y="1409935"/>
        <a:ext cx="671346" cy="335673"/>
      </dsp:txXfrm>
    </dsp:sp>
    <dsp:sp modelId="{0907D41E-C584-4274-835F-8A283C598634}">
      <dsp:nvSpPr>
        <dsp:cNvPr id="0" name=""/>
        <dsp:cNvSpPr/>
      </dsp:nvSpPr>
      <dsp:spPr>
        <a:xfrm>
          <a:off x="2605980" y="1886591"/>
          <a:ext cx="671346" cy="3356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coverage</a:t>
          </a:r>
        </a:p>
      </dsp:txBody>
      <dsp:txXfrm>
        <a:off x="2605980" y="1886591"/>
        <a:ext cx="671346" cy="335673"/>
      </dsp:txXfrm>
    </dsp:sp>
    <dsp:sp modelId="{AAF8CB09-C405-4BB5-BA67-6088F8CB6B9D}">
      <dsp:nvSpPr>
        <dsp:cNvPr id="0" name=""/>
        <dsp:cNvSpPr/>
      </dsp:nvSpPr>
      <dsp:spPr>
        <a:xfrm>
          <a:off x="3418309" y="1886591"/>
          <a:ext cx="671346" cy="3356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docs</a:t>
          </a:r>
        </a:p>
      </dsp:txBody>
      <dsp:txXfrm>
        <a:off x="3418309" y="1886591"/>
        <a:ext cx="671346" cy="335673"/>
      </dsp:txXfrm>
    </dsp:sp>
    <dsp:sp modelId="{C7C58EC0-DA71-435A-A601-5243E04CEF00}">
      <dsp:nvSpPr>
        <dsp:cNvPr id="0" name=""/>
        <dsp:cNvSpPr/>
      </dsp:nvSpPr>
      <dsp:spPr>
        <a:xfrm>
          <a:off x="4230639" y="1886591"/>
          <a:ext cx="671346" cy="3356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results</a:t>
          </a:r>
        </a:p>
      </dsp:txBody>
      <dsp:txXfrm>
        <a:off x="4230639" y="1886591"/>
        <a:ext cx="671346" cy="335673"/>
      </dsp:txXfrm>
    </dsp:sp>
    <dsp:sp modelId="{41BF00CC-542C-40AE-9979-84EB7A71B208}">
      <dsp:nvSpPr>
        <dsp:cNvPr id="0" name=""/>
        <dsp:cNvSpPr/>
      </dsp:nvSpPr>
      <dsp:spPr>
        <a:xfrm>
          <a:off x="5042968" y="1886591"/>
          <a:ext cx="671346" cy="3356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src</a:t>
          </a:r>
        </a:p>
      </dsp:txBody>
      <dsp:txXfrm>
        <a:off x="5042968" y="1886591"/>
        <a:ext cx="671346" cy="335673"/>
      </dsp:txXfrm>
    </dsp:sp>
    <dsp:sp modelId="{64CE050F-C6CA-49DC-AB95-8F238DA9BE00}">
      <dsp:nvSpPr>
        <dsp:cNvPr id="0" name=""/>
        <dsp:cNvSpPr/>
      </dsp:nvSpPr>
      <dsp:spPr>
        <a:xfrm>
          <a:off x="5210805" y="2363247"/>
          <a:ext cx="671346" cy="3356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rfm_analyzer-ut.py</a:t>
          </a:r>
        </a:p>
      </dsp:txBody>
      <dsp:txXfrm>
        <a:off x="5210805" y="2363247"/>
        <a:ext cx="671346" cy="335673"/>
      </dsp:txXfrm>
    </dsp:sp>
    <dsp:sp modelId="{E819A460-6A59-4F4E-9745-B32C50BDA0B7}">
      <dsp:nvSpPr>
        <dsp:cNvPr id="0" name=""/>
        <dsp:cNvSpPr/>
      </dsp:nvSpPr>
      <dsp:spPr>
        <a:xfrm>
          <a:off x="5855297" y="1886591"/>
          <a:ext cx="671346" cy="3356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testcases</a:t>
          </a:r>
        </a:p>
      </dsp:txBody>
      <dsp:txXfrm>
        <a:off x="5855297" y="1886591"/>
        <a:ext cx="671346" cy="3356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C491D7559B88B4EA3EB954ED624BB9D" ma:contentTypeVersion="11" ma:contentTypeDescription="Create a new document." ma:contentTypeScope="" ma:versionID="e2df8750690a7db37fac00cf1a1a94e2">
  <xsd:schema xmlns:xsd="http://www.w3.org/2001/XMLSchema" xmlns:xs="http://www.w3.org/2001/XMLSchema" xmlns:p="http://schemas.microsoft.com/office/2006/metadata/properties" xmlns:ns3="cb3e6485-6667-43c2-ab6a-8da3b1b91ee2" xmlns:ns4="c823f74d-52ef-494b-b6b8-63c69de0a859" targetNamespace="http://schemas.microsoft.com/office/2006/metadata/properties" ma:root="true" ma:fieldsID="a40cd489c3beb4c14c2e46161138ddf0" ns3:_="" ns4:_="">
    <xsd:import namespace="cb3e6485-6667-43c2-ab6a-8da3b1b91ee2"/>
    <xsd:import namespace="c823f74d-52ef-494b-b6b8-63c69de0a8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3e6485-6667-43c2-ab6a-8da3b1b91e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23f74d-52ef-494b-b6b8-63c69de0a85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75566B-B14F-4367-81FA-340555CA186B}">
  <ds:schemaRefs>
    <ds:schemaRef ds:uri="http://schemas.microsoft.com/office/2006/metadata/properties"/>
  </ds:schemaRefs>
</ds:datastoreItem>
</file>

<file path=customXml/itemProps2.xml><?xml version="1.0" encoding="utf-8"?>
<ds:datastoreItem xmlns:ds="http://schemas.openxmlformats.org/officeDocument/2006/customXml" ds:itemID="{FCA8FE4B-AE7B-449C-8083-07857EF31FD6}">
  <ds:schemaRefs>
    <ds:schemaRef ds:uri="http://schemas.openxmlformats.org/officeDocument/2006/bibliography"/>
  </ds:schemaRefs>
</ds:datastoreItem>
</file>

<file path=customXml/itemProps3.xml><?xml version="1.0" encoding="utf-8"?>
<ds:datastoreItem xmlns:ds="http://schemas.openxmlformats.org/officeDocument/2006/customXml" ds:itemID="{0A9A270D-25DA-4B0C-BAA6-63D4B6B23D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3e6485-6667-43c2-ab6a-8da3b1b91ee2"/>
    <ds:schemaRef ds:uri="c823f74d-52ef-494b-b6b8-63c69de0a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B62962-1B26-4D26-8488-97F6087CE1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5701</TotalTime>
  <Pages>9</Pages>
  <Words>1749</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JT International</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Hair, Louise</dc:creator>
  <cp:lastModifiedBy>Haldar, Souvik</cp:lastModifiedBy>
  <cp:revision>15</cp:revision>
  <cp:lastPrinted>2012-01-11T11:01:00Z</cp:lastPrinted>
  <dcterms:created xsi:type="dcterms:W3CDTF">2022-06-21T06:37:00Z</dcterms:created>
  <dcterms:modified xsi:type="dcterms:W3CDTF">2022-06-29T06:13:00Z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0x0101002C491D7559B88B4EA3EB954ED624BB9D</vt:lpwstr>
  </property>
  <property fmtid="{D5CDD505-2E9C-101B-9397-08002B2CF9AE}" pid="3" name="MSIP_Label_b020b37f-db72-473e-ae54-fb16df408069_Enabled">
    <vt:lpwstr>true</vt:lpwstr>
  </property>
  <property fmtid="{D5CDD505-2E9C-101B-9397-08002B2CF9AE}" pid="4" name="MSIP_Label_b020b37f-db72-473e-ae54-fb16df408069_SetDate">
    <vt:lpwstr>2022-06-15T15:54:33Z</vt:lpwstr>
  </property>
  <property fmtid="{D5CDD505-2E9C-101B-9397-08002B2CF9AE}" pid="5" name="MSIP_Label_b020b37f-db72-473e-ae54-fb16df408069_Method">
    <vt:lpwstr>Standard</vt:lpwstr>
  </property>
  <property fmtid="{D5CDD505-2E9C-101B-9397-08002B2CF9AE}" pid="6" name="MSIP_Label_b020b37f-db72-473e-ae54-fb16df408069_Name">
    <vt:lpwstr>General</vt:lpwstr>
  </property>
  <property fmtid="{D5CDD505-2E9C-101B-9397-08002B2CF9AE}" pid="7" name="MSIP_Label_b020b37f-db72-473e-ae54-fb16df408069_SiteId">
    <vt:lpwstr>705d07a3-2eea-4f3b-ab59-65ca29abeb26</vt:lpwstr>
  </property>
  <property fmtid="{D5CDD505-2E9C-101B-9397-08002B2CF9AE}" pid="8" name="MSIP_Label_b020b37f-db72-473e-ae54-fb16df408069_ActionId">
    <vt:lpwstr>f30f16e3-b457-4e3c-b047-70e4c0dea0d3</vt:lpwstr>
  </property>
  <property fmtid="{D5CDD505-2E9C-101B-9397-08002B2CF9AE}" pid="9" name="MSIP_Label_b020b37f-db72-473e-ae54-fb16df408069_ContentBits">
    <vt:lpwstr>0</vt:lpwstr>
  </property>
</Properties>
</file>