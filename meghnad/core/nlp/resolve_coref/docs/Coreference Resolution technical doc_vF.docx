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HAnsi"/>
        </w:rPr>
        <w:id w:val="445664425"/>
        <w:docPartObj>
          <w:docPartGallery w:val="Cover Pages"/>
          <w:docPartUnique/>
        </w:docPartObj>
      </w:sdtPr>
      <w:sdtEndPr>
        <w:rPr>
          <w:rFonts w:eastAsiaTheme="majorEastAsia"/>
          <w:b/>
          <w:bCs/>
          <w:color w:val="8F9195"/>
          <w:sz w:val="108"/>
          <w:szCs w:val="108"/>
          <w:lang w:val="en-US" w:eastAsia="ja-JP"/>
        </w:rPr>
      </w:sdtEndPr>
      <w:sdtContent>
        <w:p w14:paraId="3E7C4E1B" w14:textId="18C17B21" w:rsidR="00FD77B0" w:rsidRPr="000F7EDC" w:rsidRDefault="00FD77B0">
          <w:pPr>
            <w:rPr>
              <w:rFonts w:asciiTheme="minorHAnsi" w:hAnsiTheme="minorHAnsi" w:cstheme="minorHAnsi"/>
              <w:rPrChange w:id="0" w:author="Haldar, Souvik" w:date="2022-06-25T18:15:00Z">
                <w:rPr/>
              </w:rPrChange>
            </w:rPr>
          </w:pPr>
        </w:p>
        <w:p w14:paraId="324E7640" w14:textId="77777777" w:rsidR="00FD77B0" w:rsidRPr="000F7EDC" w:rsidRDefault="00FD77B0" w:rsidP="00FD77B0">
          <w:pPr>
            <w:rPr>
              <w:rFonts w:asciiTheme="minorHAnsi" w:hAnsiTheme="minorHAnsi" w:cstheme="minorHAnsi"/>
              <w:rPrChange w:id="1" w:author="Haldar, Souvik" w:date="2022-06-25T18:15:00Z">
                <w:rPr/>
              </w:rPrChange>
            </w:rPr>
          </w:pPr>
        </w:p>
        <w:p w14:paraId="4A084A35" w14:textId="1160FB1D" w:rsidR="00FD77B0" w:rsidRPr="000F7EDC" w:rsidRDefault="00000000">
          <w:pPr>
            <w:rPr>
              <w:rFonts w:asciiTheme="minorHAnsi" w:eastAsiaTheme="majorEastAsia" w:hAnsiTheme="minorHAnsi" w:cstheme="minorHAnsi"/>
              <w:b/>
              <w:bCs/>
              <w:color w:val="8F9195"/>
              <w:sz w:val="108"/>
              <w:szCs w:val="108"/>
              <w:lang w:val="en-US" w:eastAsia="ja-JP"/>
              <w:rPrChange w:id="2" w:author="Haldar, Souvik" w:date="2022-06-25T18:15:00Z">
                <w:rPr>
                  <w:rFonts w:ascii="Georgia" w:eastAsiaTheme="majorEastAsia" w:hAnsi="Georgia" w:cstheme="majorBidi"/>
                  <w:b/>
                  <w:bCs/>
                  <w:color w:val="8F9195"/>
                  <w:sz w:val="108"/>
                  <w:szCs w:val="108"/>
                  <w:lang w:val="en-US" w:eastAsia="ja-JP"/>
                </w:rPr>
              </w:rPrChange>
            </w:rPr>
          </w:pPr>
        </w:p>
      </w:sdtContent>
    </w:sdt>
    <w:p w14:paraId="25B6EE83" w14:textId="77777777" w:rsidR="00EA1AB9" w:rsidRPr="000F7EDC" w:rsidRDefault="00EA1AB9" w:rsidP="00EA1AB9">
      <w:pPr>
        <w:widowControl w:val="0"/>
        <w:rPr>
          <w:rFonts w:asciiTheme="minorHAnsi" w:hAnsiTheme="minorHAnsi" w:cstheme="minorHAnsi"/>
          <w:color w:val="8F9195"/>
          <w:sz w:val="22"/>
          <w:rPrChange w:id="3" w:author="Haldar, Souvik" w:date="2022-06-25T18:15:00Z">
            <w:rPr>
              <w:color w:val="8F9195"/>
              <w:sz w:val="22"/>
            </w:rPr>
          </w:rPrChange>
        </w:rPr>
      </w:pPr>
    </w:p>
    <w:p w14:paraId="4A084A36" w14:textId="521079C3" w:rsidR="007356EA" w:rsidRPr="000F7EDC" w:rsidRDefault="00F47B00" w:rsidP="00E57A9D">
      <w:pPr>
        <w:spacing w:before="1980" w:after="360" w:line="240" w:lineRule="auto"/>
        <w:rPr>
          <w:rFonts w:asciiTheme="minorHAnsi" w:hAnsiTheme="minorHAnsi" w:cstheme="minorHAnsi"/>
          <w:color w:val="8F9195"/>
          <w:sz w:val="92"/>
          <w:szCs w:val="92"/>
          <w:rPrChange w:id="4" w:author="Haldar, Souvik" w:date="2022-06-25T18:15:00Z">
            <w:rPr>
              <w:rFonts w:ascii="Georgia" w:hAnsi="Georgia"/>
              <w:color w:val="8F9195"/>
              <w:sz w:val="92"/>
              <w:szCs w:val="92"/>
            </w:rPr>
          </w:rPrChange>
        </w:rPr>
      </w:pPr>
      <w:r>
        <w:rPr>
          <w:rFonts w:asciiTheme="minorHAnsi" w:hAnsiTheme="minorHAnsi" w:cstheme="minorHAnsi"/>
          <w:color w:val="8F9195"/>
          <w:sz w:val="92"/>
          <w:szCs w:val="92"/>
        </w:rPr>
        <w:t>Coreference Resolution</w:t>
      </w:r>
    </w:p>
    <w:p w14:paraId="4A084A37" w14:textId="7D8ABAD8" w:rsidR="007356EA" w:rsidRPr="000F7EDC" w:rsidRDefault="00FD77B0" w:rsidP="007356EA">
      <w:pPr>
        <w:pStyle w:val="Heading"/>
        <w:rPr>
          <w:rFonts w:asciiTheme="minorHAnsi" w:hAnsiTheme="minorHAnsi" w:cstheme="minorHAnsi"/>
          <w:color w:val="7ECEAA"/>
          <w:lang w:val="en-US"/>
          <w14:ligatures w14:val="none"/>
          <w:rPrChange w:id="5" w:author="Haldar, Souvik" w:date="2022-06-25T18:15:00Z">
            <w:rPr>
              <w:color w:val="7ECEAA"/>
              <w:lang w:val="en-US"/>
              <w14:ligatures w14:val="none"/>
            </w:rPr>
          </w:rPrChange>
        </w:rPr>
      </w:pPr>
      <w:r w:rsidRPr="000F7EDC">
        <w:rPr>
          <w:rFonts w:asciiTheme="minorHAnsi" w:hAnsiTheme="minorHAnsi" w:cstheme="minorHAnsi"/>
          <w:color w:val="7ECEAA"/>
          <w:lang w:val="en-US"/>
          <w14:ligatures w14:val="none"/>
          <w:rPrChange w:id="6" w:author="Haldar, Souvik" w:date="2022-06-25T18:15:00Z">
            <w:rPr>
              <w:color w:val="7ECEAA"/>
              <w:lang w:val="en-US"/>
              <w14:ligatures w14:val="none"/>
            </w:rPr>
          </w:rPrChange>
        </w:rPr>
        <w:t>Technical document</w:t>
      </w:r>
    </w:p>
    <w:p w14:paraId="4A084A38" w14:textId="4908CD34" w:rsidR="0016458C" w:rsidRPr="000F7EDC" w:rsidRDefault="00FD77B0" w:rsidP="0016458C">
      <w:pPr>
        <w:pStyle w:val="Sub-heading"/>
        <w:rPr>
          <w:rFonts w:asciiTheme="minorHAnsi" w:hAnsiTheme="minorHAnsi" w:cstheme="minorHAnsi"/>
          <w:lang w:val="en-US"/>
          <w14:ligatures w14:val="none"/>
          <w:rPrChange w:id="7" w:author="Haldar, Souvik" w:date="2022-06-25T18:15:00Z">
            <w:rPr>
              <w:lang w:val="en-US"/>
              <w14:ligatures w14:val="none"/>
            </w:rPr>
          </w:rPrChange>
        </w:rPr>
      </w:pPr>
      <w:commentRangeStart w:id="8"/>
      <w:del w:id="9" w:author="Kaushik Bar IXO" w:date="2022-06-21T12:04:00Z">
        <w:r w:rsidRPr="000F7EDC" w:rsidDel="005D25F1">
          <w:rPr>
            <w:rFonts w:asciiTheme="minorHAnsi" w:hAnsiTheme="minorHAnsi" w:cstheme="minorHAnsi"/>
            <w:lang w:val="en-US"/>
            <w14:ligatures w14:val="none"/>
            <w:rPrChange w:id="10" w:author="Haldar, Souvik" w:date="2022-06-25T18:15:00Z">
              <w:rPr>
                <w:lang w:val="en-US"/>
                <w14:ligatures w14:val="none"/>
              </w:rPr>
            </w:rPrChange>
          </w:rPr>
          <w:delText>Ixolerator</w:delText>
        </w:r>
      </w:del>
      <w:proofErr w:type="spellStart"/>
      <w:ins w:id="11" w:author="Kaushik Bar IXO" w:date="2022-06-21T12:04:00Z">
        <w:r w:rsidR="005D25F1" w:rsidRPr="000F7EDC">
          <w:rPr>
            <w:rFonts w:asciiTheme="minorHAnsi" w:hAnsiTheme="minorHAnsi" w:cstheme="minorHAnsi"/>
            <w:lang w:val="en-US"/>
            <w14:ligatures w14:val="none"/>
            <w:rPrChange w:id="12" w:author="Haldar, Souvik" w:date="2022-06-25T18:15:00Z">
              <w:rPr>
                <w:lang w:val="en-US"/>
                <w14:ligatures w14:val="none"/>
              </w:rPr>
            </w:rPrChange>
          </w:rPr>
          <w:t>Meghnad</w:t>
        </w:r>
      </w:ins>
      <w:commentRangeEnd w:id="8"/>
      <w:proofErr w:type="spellEnd"/>
      <w:ins w:id="13" w:author="Kaushik Bar IXO" w:date="2022-06-21T12:31:00Z">
        <w:r w:rsidR="008824A8" w:rsidRPr="000F7EDC">
          <w:rPr>
            <w:rStyle w:val="CommentReference"/>
            <w:rFonts w:asciiTheme="minorHAnsi" w:eastAsiaTheme="minorHAnsi" w:hAnsiTheme="minorHAnsi" w:cstheme="minorHAnsi"/>
            <w:i w:val="0"/>
            <w:iCs w:val="0"/>
            <w:color w:val="auto"/>
            <w:kern w:val="0"/>
            <w:lang w:eastAsia="en-US"/>
            <w14:ligatures w14:val="none"/>
            <w14:cntxtAlts w14:val="0"/>
            <w:rPrChange w:id="14" w:author="Haldar, Souvik" w:date="2022-06-25T18:15:00Z">
              <w:rPr>
                <w:rStyle w:val="CommentReference"/>
                <w:rFonts w:ascii="Arial" w:eastAsiaTheme="minorHAnsi" w:hAnsi="Arial" w:cstheme="minorBidi"/>
                <w:i w:val="0"/>
                <w:iCs w:val="0"/>
                <w:color w:val="auto"/>
                <w:kern w:val="0"/>
                <w:lang w:eastAsia="en-US"/>
                <w14:ligatures w14:val="none"/>
                <w14:cntxtAlts w14:val="0"/>
              </w:rPr>
            </w:rPrChange>
          </w:rPr>
          <w:commentReference w:id="8"/>
        </w:r>
      </w:ins>
    </w:p>
    <w:p w14:paraId="14DBBE3A" w14:textId="192C8EF3" w:rsidR="00E7595D" w:rsidRPr="000F7EDC" w:rsidRDefault="007356EA" w:rsidP="00903932">
      <w:pPr>
        <w:pStyle w:val="TOCHeading"/>
        <w:rPr>
          <w:ins w:id="15" w:author="Haldar, Souvik" w:date="2022-06-25T18:04:00Z"/>
          <w:rFonts w:asciiTheme="minorHAnsi" w:hAnsiTheme="minorHAnsi" w:cstheme="minorHAnsi"/>
          <w:color w:val="8F9195"/>
          <w:sz w:val="108"/>
          <w:szCs w:val="108"/>
          <w:rPrChange w:id="16" w:author="Haldar, Souvik" w:date="2022-06-25T18:15:00Z">
            <w:rPr>
              <w:ins w:id="17" w:author="Haldar, Souvik" w:date="2022-06-25T18:04:00Z"/>
              <w:rFonts w:ascii="Georgia" w:hAnsi="Georgia"/>
              <w:color w:val="8F9195"/>
              <w:sz w:val="108"/>
              <w:szCs w:val="108"/>
            </w:rPr>
          </w:rPrChange>
        </w:rPr>
      </w:pPr>
      <w:r w:rsidRPr="000F7EDC">
        <w:rPr>
          <w:rFonts w:asciiTheme="minorHAnsi" w:hAnsiTheme="minorHAnsi" w:cstheme="minorHAnsi"/>
          <w:color w:val="8F9195"/>
          <w:sz w:val="108"/>
          <w:szCs w:val="108"/>
          <w:rPrChange w:id="18" w:author="Haldar, Souvik" w:date="2022-06-25T18:15:00Z">
            <w:rPr>
              <w:rFonts w:ascii="Georgia" w:hAnsi="Georgia"/>
              <w:color w:val="8F9195"/>
              <w:sz w:val="108"/>
              <w:szCs w:val="108"/>
            </w:rPr>
          </w:rPrChange>
        </w:rPr>
        <w:br w:type="page"/>
      </w:r>
    </w:p>
    <w:p w14:paraId="4BED4F0D" w14:textId="77777777" w:rsidR="00E7595D" w:rsidRPr="000F7EDC" w:rsidRDefault="00E7595D" w:rsidP="00E7595D">
      <w:pPr>
        <w:jc w:val="right"/>
        <w:rPr>
          <w:ins w:id="19" w:author="Haldar, Souvik" w:date="2022-06-25T18:06:00Z"/>
          <w:rFonts w:asciiTheme="minorHAnsi" w:eastAsiaTheme="majorEastAsia" w:hAnsiTheme="minorHAnsi" w:cstheme="minorHAnsi"/>
          <w:color w:val="8F9195"/>
          <w:sz w:val="44"/>
          <w:szCs w:val="44"/>
          <w:lang w:val="en-US" w:eastAsia="ja-JP"/>
          <w:rPrChange w:id="20" w:author="Haldar, Souvik" w:date="2022-06-25T18:15:00Z">
            <w:rPr>
              <w:ins w:id="21" w:author="Haldar, Souvik" w:date="2022-06-25T18:06:00Z"/>
              <w:rFonts w:ascii="Georgia" w:eastAsiaTheme="majorEastAsia" w:hAnsi="Georgia" w:cstheme="majorBidi"/>
              <w:color w:val="8F9195"/>
              <w:sz w:val="44"/>
              <w:szCs w:val="44"/>
              <w:lang w:val="en-US" w:eastAsia="ja-JP"/>
            </w:rPr>
          </w:rPrChange>
        </w:rPr>
      </w:pPr>
    </w:p>
    <w:p w14:paraId="665347BF" w14:textId="77777777" w:rsidR="00E7595D" w:rsidRPr="000F7EDC" w:rsidRDefault="00E7595D" w:rsidP="00E7595D">
      <w:pPr>
        <w:jc w:val="right"/>
        <w:rPr>
          <w:ins w:id="22" w:author="Haldar, Souvik" w:date="2022-06-25T18:06:00Z"/>
          <w:rFonts w:asciiTheme="minorHAnsi" w:eastAsiaTheme="majorEastAsia" w:hAnsiTheme="minorHAnsi" w:cstheme="minorHAnsi"/>
          <w:color w:val="8F9195"/>
          <w:sz w:val="44"/>
          <w:szCs w:val="44"/>
          <w:lang w:val="en-US" w:eastAsia="ja-JP"/>
          <w:rPrChange w:id="23" w:author="Haldar, Souvik" w:date="2022-06-25T18:15:00Z">
            <w:rPr>
              <w:ins w:id="24" w:author="Haldar, Souvik" w:date="2022-06-25T18:06:00Z"/>
              <w:rFonts w:ascii="Georgia" w:eastAsiaTheme="majorEastAsia" w:hAnsi="Georgia" w:cstheme="majorBidi"/>
              <w:color w:val="8F9195"/>
              <w:sz w:val="44"/>
              <w:szCs w:val="44"/>
              <w:lang w:val="en-US" w:eastAsia="ja-JP"/>
            </w:rPr>
          </w:rPrChange>
        </w:rPr>
      </w:pPr>
    </w:p>
    <w:p w14:paraId="6F1ABD85" w14:textId="77777777" w:rsidR="00E7595D" w:rsidRPr="000F7EDC" w:rsidRDefault="00E7595D" w:rsidP="00E7595D">
      <w:pPr>
        <w:jc w:val="right"/>
        <w:rPr>
          <w:ins w:id="25" w:author="Haldar, Souvik" w:date="2022-06-25T18:06:00Z"/>
          <w:rFonts w:asciiTheme="minorHAnsi" w:eastAsiaTheme="majorEastAsia" w:hAnsiTheme="minorHAnsi" w:cstheme="minorHAnsi"/>
          <w:color w:val="8F9195"/>
          <w:sz w:val="44"/>
          <w:szCs w:val="44"/>
          <w:lang w:val="en-US" w:eastAsia="ja-JP"/>
          <w:rPrChange w:id="26" w:author="Haldar, Souvik" w:date="2022-06-25T18:15:00Z">
            <w:rPr>
              <w:ins w:id="27" w:author="Haldar, Souvik" w:date="2022-06-25T18:06:00Z"/>
              <w:rFonts w:ascii="Georgia" w:eastAsiaTheme="majorEastAsia" w:hAnsi="Georgia" w:cstheme="majorBidi"/>
              <w:color w:val="8F9195"/>
              <w:sz w:val="44"/>
              <w:szCs w:val="44"/>
              <w:lang w:val="en-US" w:eastAsia="ja-JP"/>
            </w:rPr>
          </w:rPrChange>
        </w:rPr>
      </w:pPr>
    </w:p>
    <w:p w14:paraId="00CD4A17" w14:textId="4BA1AADF" w:rsidR="00E7595D" w:rsidRPr="000F7EDC" w:rsidRDefault="00F47B00">
      <w:pPr>
        <w:jc w:val="right"/>
        <w:rPr>
          <w:ins w:id="28" w:author="Haldar, Souvik" w:date="2022-06-25T18:05:00Z"/>
          <w:rFonts w:asciiTheme="minorHAnsi" w:eastAsiaTheme="majorEastAsia" w:hAnsiTheme="minorHAnsi" w:cstheme="minorHAnsi"/>
          <w:color w:val="8F9195"/>
          <w:sz w:val="44"/>
          <w:szCs w:val="44"/>
          <w:lang w:val="en-US" w:eastAsia="ja-JP"/>
          <w:rPrChange w:id="29" w:author="Haldar, Souvik" w:date="2022-06-25T18:15:00Z">
            <w:rPr>
              <w:ins w:id="30" w:author="Haldar, Souvik" w:date="2022-06-25T18:05:00Z"/>
              <w:rFonts w:ascii="Georgia" w:eastAsiaTheme="majorEastAsia" w:hAnsi="Georgia" w:cstheme="majorBidi"/>
              <w:b/>
              <w:bCs/>
              <w:color w:val="8F9195"/>
              <w:sz w:val="108"/>
              <w:szCs w:val="108"/>
              <w:lang w:val="en-US" w:eastAsia="ja-JP"/>
            </w:rPr>
          </w:rPrChange>
        </w:rPr>
        <w:pPrChange w:id="31" w:author="Haldar, Souvik" w:date="2022-06-25T18:06:00Z">
          <w:pPr/>
        </w:pPrChange>
      </w:pPr>
      <w:r>
        <w:rPr>
          <w:rFonts w:asciiTheme="minorHAnsi" w:eastAsiaTheme="majorEastAsia" w:hAnsiTheme="minorHAnsi" w:cstheme="minorHAnsi"/>
          <w:color w:val="8F9195"/>
          <w:sz w:val="44"/>
          <w:szCs w:val="44"/>
          <w:lang w:val="en-US" w:eastAsia="ja-JP"/>
        </w:rPr>
        <w:t>Coreference Resolution</w:t>
      </w:r>
      <w:ins w:id="32" w:author="Haldar, Souvik" w:date="2022-06-25T18:07:00Z">
        <w:r w:rsidR="00E7595D" w:rsidRPr="000F7EDC">
          <w:rPr>
            <w:rFonts w:asciiTheme="minorHAnsi" w:eastAsiaTheme="majorEastAsia" w:hAnsiTheme="minorHAnsi" w:cstheme="minorHAnsi"/>
            <w:color w:val="8F9195"/>
            <w:sz w:val="44"/>
            <w:szCs w:val="44"/>
            <w:lang w:val="en-US" w:eastAsia="ja-JP"/>
            <w:rPrChange w:id="33" w:author="Haldar, Souvik" w:date="2022-06-25T18:15:00Z">
              <w:rPr>
                <w:rFonts w:ascii="Georgia" w:eastAsiaTheme="majorEastAsia" w:hAnsi="Georgia" w:cstheme="majorBidi"/>
                <w:color w:val="8F9195"/>
                <w:sz w:val="44"/>
                <w:szCs w:val="44"/>
                <w:lang w:val="en-US" w:eastAsia="ja-JP"/>
              </w:rPr>
            </w:rPrChange>
          </w:rPr>
          <w:t xml:space="preserve"> D</w:t>
        </w:r>
      </w:ins>
      <w:ins w:id="34" w:author="Haldar, Souvik" w:date="2022-06-25T18:08:00Z">
        <w:r w:rsidR="00E7595D" w:rsidRPr="000F7EDC">
          <w:rPr>
            <w:rFonts w:asciiTheme="minorHAnsi" w:eastAsiaTheme="majorEastAsia" w:hAnsiTheme="minorHAnsi" w:cstheme="minorHAnsi"/>
            <w:color w:val="8F9195"/>
            <w:sz w:val="44"/>
            <w:szCs w:val="44"/>
            <w:lang w:val="en-US" w:eastAsia="ja-JP"/>
            <w:rPrChange w:id="35" w:author="Haldar, Souvik" w:date="2022-06-25T18:15:00Z">
              <w:rPr>
                <w:rFonts w:ascii="Georgia" w:eastAsiaTheme="majorEastAsia" w:hAnsi="Georgia" w:cstheme="majorBidi"/>
                <w:color w:val="8F9195"/>
                <w:sz w:val="44"/>
                <w:szCs w:val="44"/>
                <w:lang w:val="en-US" w:eastAsia="ja-JP"/>
              </w:rPr>
            </w:rPrChange>
          </w:rPr>
          <w:t>ocument Version</w:t>
        </w:r>
      </w:ins>
    </w:p>
    <w:tbl>
      <w:tblPr>
        <w:tblStyle w:val="TableGrid"/>
        <w:tblW w:w="9066" w:type="dxa"/>
        <w:tblLook w:val="04A0" w:firstRow="1" w:lastRow="0" w:firstColumn="1" w:lastColumn="0" w:noHBand="0" w:noVBand="1"/>
        <w:tblPrChange w:id="36" w:author="Haldar, Souvik" w:date="2022-06-25T18:0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022"/>
        <w:gridCol w:w="3022"/>
        <w:gridCol w:w="3022"/>
        <w:tblGridChange w:id="37">
          <w:tblGrid>
            <w:gridCol w:w="2840"/>
            <w:gridCol w:w="2840"/>
            <w:gridCol w:w="2840"/>
          </w:tblGrid>
        </w:tblGridChange>
      </w:tblGrid>
      <w:tr w:rsidR="00E7595D" w:rsidRPr="000F7EDC" w14:paraId="03965D69" w14:textId="77777777" w:rsidTr="00E7595D">
        <w:trPr>
          <w:trHeight w:val="297"/>
          <w:ins w:id="38" w:author="Haldar, Souvik" w:date="2022-06-25T18:05:00Z"/>
        </w:trPr>
        <w:tc>
          <w:tcPr>
            <w:tcW w:w="3022" w:type="dxa"/>
            <w:tcPrChange w:id="39" w:author="Haldar, Souvik" w:date="2022-06-25T18:07:00Z">
              <w:tcPr>
                <w:tcW w:w="2840" w:type="dxa"/>
              </w:tcPr>
            </w:tcPrChange>
          </w:tcPr>
          <w:p w14:paraId="5E9FF878" w14:textId="77777777" w:rsidR="00E7595D" w:rsidRPr="000F7EDC" w:rsidRDefault="00E7595D">
            <w:pPr>
              <w:jc w:val="center"/>
              <w:rPr>
                <w:ins w:id="40" w:author="Haldar, Souvik" w:date="2022-06-25T18:05:00Z"/>
                <w:rFonts w:asciiTheme="minorHAnsi" w:eastAsia="Calibri" w:hAnsiTheme="minorHAnsi" w:cstheme="minorHAnsi"/>
                <w:b/>
                <w:bCs/>
                <w:i/>
                <w:iCs/>
                <w:sz w:val="24"/>
                <w:szCs w:val="24"/>
                <w:lang w:val="en-US"/>
                <w:rPrChange w:id="41" w:author="Haldar, Souvik" w:date="2022-06-25T18:15:00Z">
                  <w:rPr>
                    <w:ins w:id="42" w:author="Haldar, Souvik" w:date="2022-06-25T18:05:00Z"/>
                    <w:rFonts w:eastAsia="Times New Roman"/>
                    <w:b/>
                    <w:bCs/>
                    <w:szCs w:val="22"/>
                    <w:lang w:val="en-GB"/>
                  </w:rPr>
                </w:rPrChange>
              </w:rPr>
            </w:pPr>
            <w:ins w:id="43" w:author="Haldar, Souvik" w:date="2022-06-25T18:05:00Z">
              <w:r w:rsidRPr="000F7EDC">
                <w:rPr>
                  <w:rFonts w:asciiTheme="minorHAnsi" w:eastAsia="Calibri" w:hAnsiTheme="minorHAnsi" w:cstheme="minorHAnsi"/>
                  <w:b/>
                  <w:bCs/>
                  <w:i/>
                  <w:iCs/>
                  <w:sz w:val="24"/>
                  <w:szCs w:val="24"/>
                  <w:lang w:val="en-US"/>
                  <w:rPrChange w:id="44" w:author="Haldar, Souvik" w:date="2022-06-25T18:15:00Z">
                    <w:rPr>
                      <w:rFonts w:eastAsia="Times New Roman"/>
                      <w:b/>
                      <w:bCs/>
                    </w:rPr>
                  </w:rPrChange>
                </w:rPr>
                <w:t>Author</w:t>
              </w:r>
            </w:ins>
          </w:p>
        </w:tc>
        <w:tc>
          <w:tcPr>
            <w:tcW w:w="3022" w:type="dxa"/>
            <w:tcPrChange w:id="45" w:author="Haldar, Souvik" w:date="2022-06-25T18:07:00Z">
              <w:tcPr>
                <w:tcW w:w="2840" w:type="dxa"/>
              </w:tcPr>
            </w:tcPrChange>
          </w:tcPr>
          <w:p w14:paraId="3A0C0290" w14:textId="77777777" w:rsidR="00E7595D" w:rsidRPr="000F7EDC" w:rsidRDefault="00E7595D">
            <w:pPr>
              <w:jc w:val="center"/>
              <w:rPr>
                <w:ins w:id="46" w:author="Haldar, Souvik" w:date="2022-06-25T18:05:00Z"/>
                <w:rFonts w:asciiTheme="minorHAnsi" w:eastAsia="Calibri" w:hAnsiTheme="minorHAnsi" w:cstheme="minorHAnsi"/>
                <w:b/>
                <w:bCs/>
                <w:i/>
                <w:iCs/>
                <w:sz w:val="24"/>
                <w:szCs w:val="24"/>
                <w:lang w:val="en-US"/>
                <w:rPrChange w:id="47" w:author="Haldar, Souvik" w:date="2022-06-25T18:15:00Z">
                  <w:rPr>
                    <w:ins w:id="48" w:author="Haldar, Souvik" w:date="2022-06-25T18:05:00Z"/>
                    <w:rFonts w:eastAsia="Times New Roman"/>
                    <w:b/>
                    <w:bCs/>
                    <w:szCs w:val="22"/>
                    <w:lang w:val="en-GB"/>
                  </w:rPr>
                </w:rPrChange>
              </w:rPr>
            </w:pPr>
            <w:ins w:id="49" w:author="Haldar, Souvik" w:date="2022-06-25T18:05:00Z">
              <w:r w:rsidRPr="000F7EDC">
                <w:rPr>
                  <w:rFonts w:asciiTheme="minorHAnsi" w:eastAsia="Calibri" w:hAnsiTheme="minorHAnsi" w:cstheme="minorHAnsi"/>
                  <w:b/>
                  <w:bCs/>
                  <w:i/>
                  <w:iCs/>
                  <w:sz w:val="24"/>
                  <w:szCs w:val="24"/>
                  <w:lang w:val="en-US"/>
                  <w:rPrChange w:id="50" w:author="Haldar, Souvik" w:date="2022-06-25T18:15:00Z">
                    <w:rPr>
                      <w:rFonts w:eastAsia="Times New Roman"/>
                      <w:b/>
                      <w:bCs/>
                    </w:rPr>
                  </w:rPrChange>
                </w:rPr>
                <w:t>Version</w:t>
              </w:r>
            </w:ins>
          </w:p>
        </w:tc>
        <w:tc>
          <w:tcPr>
            <w:tcW w:w="3022" w:type="dxa"/>
            <w:tcPrChange w:id="51" w:author="Haldar, Souvik" w:date="2022-06-25T18:07:00Z">
              <w:tcPr>
                <w:tcW w:w="2840" w:type="dxa"/>
              </w:tcPr>
            </w:tcPrChange>
          </w:tcPr>
          <w:p w14:paraId="79CB33FD" w14:textId="77777777" w:rsidR="00E7595D" w:rsidRPr="000F7EDC" w:rsidRDefault="00E7595D">
            <w:pPr>
              <w:jc w:val="center"/>
              <w:rPr>
                <w:ins w:id="52" w:author="Haldar, Souvik" w:date="2022-06-25T18:05:00Z"/>
                <w:rFonts w:asciiTheme="minorHAnsi" w:eastAsia="Calibri" w:hAnsiTheme="minorHAnsi" w:cstheme="minorHAnsi"/>
                <w:b/>
                <w:bCs/>
                <w:i/>
                <w:iCs/>
                <w:sz w:val="24"/>
                <w:szCs w:val="24"/>
                <w:lang w:val="en-US"/>
                <w:rPrChange w:id="53" w:author="Haldar, Souvik" w:date="2022-06-25T18:15:00Z">
                  <w:rPr>
                    <w:ins w:id="54" w:author="Haldar, Souvik" w:date="2022-06-25T18:05:00Z"/>
                    <w:rFonts w:eastAsia="Times New Roman"/>
                    <w:b/>
                    <w:bCs/>
                    <w:szCs w:val="22"/>
                    <w:lang w:val="en-GB"/>
                  </w:rPr>
                </w:rPrChange>
              </w:rPr>
            </w:pPr>
            <w:ins w:id="55" w:author="Haldar, Souvik" w:date="2022-06-25T18:05:00Z">
              <w:r w:rsidRPr="000F7EDC">
                <w:rPr>
                  <w:rFonts w:asciiTheme="minorHAnsi" w:eastAsia="Calibri" w:hAnsiTheme="minorHAnsi" w:cstheme="minorHAnsi"/>
                  <w:b/>
                  <w:bCs/>
                  <w:i/>
                  <w:iCs/>
                  <w:sz w:val="24"/>
                  <w:szCs w:val="24"/>
                  <w:lang w:val="en-US"/>
                  <w:rPrChange w:id="56" w:author="Haldar, Souvik" w:date="2022-06-25T18:15:00Z">
                    <w:rPr>
                      <w:rFonts w:eastAsia="Times New Roman"/>
                      <w:b/>
                      <w:bCs/>
                    </w:rPr>
                  </w:rPrChange>
                </w:rPr>
                <w:t>Date</w:t>
              </w:r>
            </w:ins>
          </w:p>
        </w:tc>
      </w:tr>
      <w:tr w:rsidR="00E7595D" w:rsidRPr="000F7EDC" w14:paraId="308C1054" w14:textId="77777777" w:rsidTr="00E7595D">
        <w:trPr>
          <w:trHeight w:val="297"/>
          <w:ins w:id="57" w:author="Haldar, Souvik" w:date="2022-06-25T18:05:00Z"/>
        </w:trPr>
        <w:tc>
          <w:tcPr>
            <w:tcW w:w="3022" w:type="dxa"/>
            <w:tcPrChange w:id="58" w:author="Haldar, Souvik" w:date="2022-06-25T18:07:00Z">
              <w:tcPr>
                <w:tcW w:w="2840" w:type="dxa"/>
              </w:tcPr>
            </w:tcPrChange>
          </w:tcPr>
          <w:p w14:paraId="3A8A3938" w14:textId="6C0EA3F1" w:rsidR="00E7595D" w:rsidRPr="000F7EDC" w:rsidRDefault="00F47B00">
            <w:pPr>
              <w:jc w:val="center"/>
              <w:rPr>
                <w:ins w:id="59" w:author="Haldar, Souvik" w:date="2022-06-25T18:05:00Z"/>
                <w:rFonts w:asciiTheme="minorHAnsi" w:eastAsia="Calibri" w:hAnsiTheme="minorHAnsi" w:cstheme="minorHAnsi"/>
                <w:i/>
                <w:iCs/>
                <w:sz w:val="24"/>
                <w:szCs w:val="24"/>
                <w:lang w:val="en-US"/>
                <w:rPrChange w:id="60" w:author="Haldar, Souvik" w:date="2022-06-25T18:15:00Z">
                  <w:rPr>
                    <w:ins w:id="61" w:author="Haldar, Souvik" w:date="2022-06-25T18:05:00Z"/>
                    <w:rFonts w:eastAsia="Times New Roman"/>
                    <w:szCs w:val="22"/>
                    <w:lang w:val="en-GB"/>
                  </w:rPr>
                </w:rPrChange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4"/>
                <w:szCs w:val="24"/>
                <w:lang w:val="en-US"/>
              </w:rPr>
              <w:t>Nayan Sarkar</w:t>
            </w:r>
          </w:p>
        </w:tc>
        <w:tc>
          <w:tcPr>
            <w:tcW w:w="3022" w:type="dxa"/>
            <w:tcPrChange w:id="62" w:author="Haldar, Souvik" w:date="2022-06-25T18:07:00Z">
              <w:tcPr>
                <w:tcW w:w="2840" w:type="dxa"/>
              </w:tcPr>
            </w:tcPrChange>
          </w:tcPr>
          <w:p w14:paraId="63C1FC66" w14:textId="77777777" w:rsidR="00E7595D" w:rsidRPr="000F7EDC" w:rsidRDefault="00E7595D">
            <w:pPr>
              <w:jc w:val="center"/>
              <w:rPr>
                <w:ins w:id="63" w:author="Haldar, Souvik" w:date="2022-06-25T18:05:00Z"/>
                <w:rFonts w:asciiTheme="minorHAnsi" w:eastAsia="Calibri" w:hAnsiTheme="minorHAnsi" w:cstheme="minorHAnsi"/>
                <w:i/>
                <w:iCs/>
                <w:sz w:val="24"/>
                <w:szCs w:val="24"/>
                <w:lang w:val="en-US"/>
                <w:rPrChange w:id="64" w:author="Haldar, Souvik" w:date="2022-06-25T18:15:00Z">
                  <w:rPr>
                    <w:ins w:id="65" w:author="Haldar, Souvik" w:date="2022-06-25T18:05:00Z"/>
                    <w:rFonts w:eastAsia="Times New Roman"/>
                    <w:szCs w:val="22"/>
                    <w:lang w:val="en-GB"/>
                  </w:rPr>
                </w:rPrChange>
              </w:rPr>
            </w:pPr>
            <w:ins w:id="66" w:author="Haldar, Souvik" w:date="2022-06-25T18:05:00Z">
              <w:r w:rsidRPr="000F7EDC">
                <w:rPr>
                  <w:rFonts w:asciiTheme="minorHAnsi" w:eastAsia="Calibri" w:hAnsiTheme="minorHAnsi" w:cstheme="minorHAnsi"/>
                  <w:i/>
                  <w:iCs/>
                  <w:sz w:val="24"/>
                  <w:szCs w:val="24"/>
                  <w:lang w:val="en-US"/>
                  <w:rPrChange w:id="67" w:author="Haldar, Souvik" w:date="2022-06-25T18:15:00Z">
                    <w:rPr>
                      <w:rFonts w:eastAsia="Times New Roman"/>
                    </w:rPr>
                  </w:rPrChange>
                </w:rPr>
                <w:t>1</w:t>
              </w:r>
            </w:ins>
          </w:p>
        </w:tc>
        <w:tc>
          <w:tcPr>
            <w:tcW w:w="3022" w:type="dxa"/>
            <w:tcPrChange w:id="68" w:author="Haldar, Souvik" w:date="2022-06-25T18:07:00Z">
              <w:tcPr>
                <w:tcW w:w="2840" w:type="dxa"/>
              </w:tcPr>
            </w:tcPrChange>
          </w:tcPr>
          <w:p w14:paraId="23FCB3D7" w14:textId="5FC155E4" w:rsidR="00E7595D" w:rsidRPr="000F7EDC" w:rsidRDefault="00F47B00">
            <w:pPr>
              <w:jc w:val="center"/>
              <w:rPr>
                <w:ins w:id="69" w:author="Haldar, Souvik" w:date="2022-06-25T18:05:00Z"/>
                <w:rFonts w:asciiTheme="minorHAnsi" w:eastAsia="Calibri" w:hAnsiTheme="minorHAnsi" w:cstheme="minorHAnsi"/>
                <w:i/>
                <w:iCs/>
                <w:sz w:val="24"/>
                <w:szCs w:val="24"/>
                <w:lang w:val="en-US"/>
                <w:rPrChange w:id="70" w:author="Haldar, Souvik" w:date="2022-06-25T18:15:00Z">
                  <w:rPr>
                    <w:ins w:id="71" w:author="Haldar, Souvik" w:date="2022-06-25T18:05:00Z"/>
                    <w:rFonts w:eastAsia="Times New Roman"/>
                    <w:szCs w:val="22"/>
                    <w:lang w:val="en-GB"/>
                  </w:rPr>
                </w:rPrChange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4"/>
                <w:szCs w:val="24"/>
                <w:lang w:val="en-US"/>
              </w:rPr>
              <w:t>02</w:t>
            </w:r>
            <w:ins w:id="72" w:author="Haldar, Souvik" w:date="2022-06-25T18:05:00Z">
              <w:r w:rsidR="00E7595D" w:rsidRPr="000F7EDC">
                <w:rPr>
                  <w:rFonts w:asciiTheme="minorHAnsi" w:eastAsia="Calibri" w:hAnsiTheme="minorHAnsi" w:cstheme="minorHAnsi"/>
                  <w:i/>
                  <w:iCs/>
                  <w:sz w:val="24"/>
                  <w:szCs w:val="24"/>
                  <w:lang w:val="en-US"/>
                  <w:rPrChange w:id="73" w:author="Haldar, Souvik" w:date="2022-06-25T18:15:00Z">
                    <w:rPr>
                      <w:rFonts w:eastAsia="Times New Roman"/>
                    </w:rPr>
                  </w:rPrChange>
                </w:rPr>
                <w:t>-0</w:t>
              </w:r>
            </w:ins>
            <w:r>
              <w:rPr>
                <w:rFonts w:asciiTheme="minorHAnsi" w:eastAsia="Calibri" w:hAnsiTheme="minorHAnsi" w:cstheme="minorHAnsi"/>
                <w:i/>
                <w:iCs/>
                <w:sz w:val="24"/>
                <w:szCs w:val="24"/>
                <w:lang w:val="en-US"/>
              </w:rPr>
              <w:t>8</w:t>
            </w:r>
            <w:ins w:id="74" w:author="Haldar, Souvik" w:date="2022-06-25T18:05:00Z">
              <w:r w:rsidR="00E7595D" w:rsidRPr="000F7EDC">
                <w:rPr>
                  <w:rFonts w:asciiTheme="minorHAnsi" w:eastAsia="Calibri" w:hAnsiTheme="minorHAnsi" w:cstheme="minorHAnsi"/>
                  <w:i/>
                  <w:iCs/>
                  <w:sz w:val="24"/>
                  <w:szCs w:val="24"/>
                  <w:lang w:val="en-US"/>
                  <w:rPrChange w:id="75" w:author="Haldar, Souvik" w:date="2022-06-25T18:15:00Z">
                    <w:rPr>
                      <w:rFonts w:eastAsia="Times New Roman"/>
                    </w:rPr>
                  </w:rPrChange>
                </w:rPr>
                <w:t>-2022</w:t>
              </w:r>
            </w:ins>
          </w:p>
        </w:tc>
      </w:tr>
    </w:tbl>
    <w:p w14:paraId="0DB5F960" w14:textId="66B675AD" w:rsidR="00FC7742" w:rsidRPr="000F7EDC" w:rsidRDefault="00FC7742">
      <w:pPr>
        <w:spacing w:after="0" w:line="240" w:lineRule="auto"/>
        <w:rPr>
          <w:ins w:id="76" w:author="Haldar, Souvik" w:date="2022-06-25T13:00:00Z"/>
          <w:rFonts w:asciiTheme="minorHAnsi" w:eastAsia="Calibri" w:hAnsiTheme="minorHAnsi" w:cstheme="minorHAnsi"/>
          <w:i/>
          <w:iCs/>
          <w:sz w:val="24"/>
          <w:szCs w:val="24"/>
          <w:rPrChange w:id="77" w:author="Haldar, Souvik" w:date="2022-06-25T18:15:00Z">
            <w:rPr>
              <w:ins w:id="78" w:author="Haldar, Souvik" w:date="2022-06-25T13:00:00Z"/>
              <w:rFonts w:ascii="Georgia" w:hAnsi="Georgia"/>
              <w:color w:val="8F9195"/>
              <w:sz w:val="108"/>
              <w:szCs w:val="108"/>
            </w:rPr>
          </w:rPrChange>
        </w:rPr>
        <w:pPrChange w:id="79" w:author="Haldar, Souvik" w:date="2022-06-25T18:07:00Z">
          <w:pPr>
            <w:pStyle w:val="TOCHeading"/>
          </w:pPr>
        </w:pPrChange>
      </w:pPr>
    </w:p>
    <w:p w14:paraId="45CA2FCF" w14:textId="412DC631" w:rsidR="00FC7742" w:rsidRPr="000F7EDC" w:rsidRDefault="00FC7742" w:rsidP="00FC7742">
      <w:pPr>
        <w:spacing w:after="0" w:line="240" w:lineRule="auto"/>
        <w:jc w:val="center"/>
        <w:rPr>
          <w:ins w:id="80" w:author="Haldar, Souvik" w:date="2022-06-25T18:05:00Z"/>
          <w:rFonts w:asciiTheme="minorHAnsi" w:eastAsia="Times New Roman" w:hAnsiTheme="minorHAnsi" w:cstheme="minorHAnsi"/>
          <w:sz w:val="22"/>
          <w:rPrChange w:id="81" w:author="Haldar, Souvik" w:date="2022-06-25T18:15:00Z">
            <w:rPr>
              <w:ins w:id="82" w:author="Haldar, Souvik" w:date="2022-06-25T18:05:00Z"/>
              <w:rFonts w:eastAsia="Times New Roman" w:cs="Arial"/>
              <w:sz w:val="22"/>
            </w:rPr>
          </w:rPrChange>
        </w:rPr>
      </w:pPr>
    </w:p>
    <w:p w14:paraId="141918F9" w14:textId="21DFD3C3" w:rsidR="00E7595D" w:rsidRPr="000F7EDC" w:rsidRDefault="00E7595D" w:rsidP="00FC7742">
      <w:pPr>
        <w:spacing w:after="0" w:line="240" w:lineRule="auto"/>
        <w:jc w:val="center"/>
        <w:rPr>
          <w:ins w:id="83" w:author="Haldar, Souvik" w:date="2022-06-25T18:05:00Z"/>
          <w:rFonts w:asciiTheme="minorHAnsi" w:eastAsia="Times New Roman" w:hAnsiTheme="minorHAnsi" w:cstheme="minorHAnsi"/>
          <w:sz w:val="22"/>
          <w:rPrChange w:id="84" w:author="Haldar, Souvik" w:date="2022-06-25T18:15:00Z">
            <w:rPr>
              <w:ins w:id="85" w:author="Haldar, Souvik" w:date="2022-06-25T18:05:00Z"/>
              <w:rFonts w:eastAsia="Times New Roman" w:cs="Arial"/>
              <w:sz w:val="22"/>
            </w:rPr>
          </w:rPrChange>
        </w:rPr>
      </w:pPr>
    </w:p>
    <w:p w14:paraId="22CBA85F" w14:textId="7A0717C1" w:rsidR="00E7595D" w:rsidRPr="000F7EDC" w:rsidRDefault="00E7595D" w:rsidP="00FC7742">
      <w:pPr>
        <w:spacing w:after="0" w:line="240" w:lineRule="auto"/>
        <w:jc w:val="center"/>
        <w:rPr>
          <w:ins w:id="86" w:author="Haldar, Souvik" w:date="2022-06-25T18:05:00Z"/>
          <w:rFonts w:asciiTheme="minorHAnsi" w:eastAsia="Times New Roman" w:hAnsiTheme="minorHAnsi" w:cstheme="minorHAnsi"/>
          <w:sz w:val="22"/>
          <w:rPrChange w:id="87" w:author="Haldar, Souvik" w:date="2022-06-25T18:15:00Z">
            <w:rPr>
              <w:ins w:id="88" w:author="Haldar, Souvik" w:date="2022-06-25T18:05:00Z"/>
              <w:rFonts w:eastAsia="Times New Roman" w:cs="Arial"/>
              <w:sz w:val="22"/>
            </w:rPr>
          </w:rPrChange>
        </w:rPr>
      </w:pPr>
    </w:p>
    <w:p w14:paraId="7D273FBF" w14:textId="65C56D4F" w:rsidR="00E7595D" w:rsidRPr="000F7EDC" w:rsidRDefault="00E7595D">
      <w:pPr>
        <w:spacing w:after="0" w:line="240" w:lineRule="auto"/>
        <w:rPr>
          <w:ins w:id="89" w:author="Haldar, Souvik" w:date="2022-06-25T18:05:00Z"/>
          <w:rFonts w:asciiTheme="minorHAnsi" w:eastAsia="Times New Roman" w:hAnsiTheme="minorHAnsi" w:cstheme="minorHAnsi"/>
          <w:sz w:val="22"/>
          <w:rPrChange w:id="90" w:author="Haldar, Souvik" w:date="2022-06-25T18:15:00Z">
            <w:rPr>
              <w:ins w:id="91" w:author="Haldar, Souvik" w:date="2022-06-25T18:05:00Z"/>
              <w:rFonts w:eastAsia="Times New Roman" w:cs="Arial"/>
              <w:sz w:val="22"/>
            </w:rPr>
          </w:rPrChange>
        </w:rPr>
        <w:pPrChange w:id="92" w:author="Haldar, Souvik" w:date="2022-06-25T18:07:00Z">
          <w:pPr>
            <w:spacing w:after="0" w:line="240" w:lineRule="auto"/>
            <w:jc w:val="center"/>
          </w:pPr>
        </w:pPrChange>
      </w:pPr>
    </w:p>
    <w:p w14:paraId="61FF5154" w14:textId="1ADFF75B" w:rsidR="00E7595D" w:rsidRPr="000F7EDC" w:rsidRDefault="00E7595D" w:rsidP="00FC7742">
      <w:pPr>
        <w:spacing w:after="0" w:line="240" w:lineRule="auto"/>
        <w:jc w:val="center"/>
        <w:rPr>
          <w:ins w:id="93" w:author="Haldar, Souvik" w:date="2022-06-25T18:05:00Z"/>
          <w:rFonts w:asciiTheme="minorHAnsi" w:eastAsia="Times New Roman" w:hAnsiTheme="minorHAnsi" w:cstheme="minorHAnsi"/>
          <w:sz w:val="22"/>
          <w:rPrChange w:id="94" w:author="Haldar, Souvik" w:date="2022-06-25T18:15:00Z">
            <w:rPr>
              <w:ins w:id="95" w:author="Haldar, Souvik" w:date="2022-06-25T18:05:00Z"/>
              <w:rFonts w:eastAsia="Times New Roman" w:cs="Arial"/>
              <w:sz w:val="22"/>
            </w:rPr>
          </w:rPrChange>
        </w:rPr>
      </w:pPr>
    </w:p>
    <w:p w14:paraId="1D2130DB" w14:textId="1D5C1063" w:rsidR="00E7595D" w:rsidRPr="000F7EDC" w:rsidRDefault="00E7595D" w:rsidP="00FC7742">
      <w:pPr>
        <w:spacing w:after="0" w:line="240" w:lineRule="auto"/>
        <w:jc w:val="center"/>
        <w:rPr>
          <w:ins w:id="96" w:author="Haldar, Souvik" w:date="2022-06-25T18:05:00Z"/>
          <w:rFonts w:asciiTheme="minorHAnsi" w:eastAsia="Times New Roman" w:hAnsiTheme="minorHAnsi" w:cstheme="minorHAnsi"/>
          <w:sz w:val="22"/>
          <w:rPrChange w:id="97" w:author="Haldar, Souvik" w:date="2022-06-25T18:15:00Z">
            <w:rPr>
              <w:ins w:id="98" w:author="Haldar, Souvik" w:date="2022-06-25T18:05:00Z"/>
              <w:rFonts w:eastAsia="Times New Roman" w:cs="Arial"/>
              <w:sz w:val="22"/>
            </w:rPr>
          </w:rPrChange>
        </w:rPr>
      </w:pPr>
    </w:p>
    <w:p w14:paraId="6FED5CBC" w14:textId="000B9009" w:rsidR="00E7595D" w:rsidRPr="000F7EDC" w:rsidRDefault="00E7595D" w:rsidP="00FC7742">
      <w:pPr>
        <w:spacing w:after="0" w:line="240" w:lineRule="auto"/>
        <w:jc w:val="center"/>
        <w:rPr>
          <w:ins w:id="99" w:author="Haldar, Souvik" w:date="2022-06-25T18:05:00Z"/>
          <w:rFonts w:asciiTheme="minorHAnsi" w:eastAsia="Times New Roman" w:hAnsiTheme="minorHAnsi" w:cstheme="minorHAnsi"/>
          <w:sz w:val="22"/>
          <w:rPrChange w:id="100" w:author="Haldar, Souvik" w:date="2022-06-25T18:15:00Z">
            <w:rPr>
              <w:ins w:id="101" w:author="Haldar, Souvik" w:date="2022-06-25T18:05:00Z"/>
              <w:rFonts w:eastAsia="Times New Roman" w:cs="Arial"/>
              <w:sz w:val="22"/>
            </w:rPr>
          </w:rPrChange>
        </w:rPr>
      </w:pPr>
    </w:p>
    <w:p w14:paraId="56A166EF" w14:textId="08F6CB7A" w:rsidR="00E7595D" w:rsidRPr="000F7EDC" w:rsidRDefault="00E7595D" w:rsidP="00FC7742">
      <w:pPr>
        <w:spacing w:after="0" w:line="240" w:lineRule="auto"/>
        <w:jc w:val="center"/>
        <w:rPr>
          <w:ins w:id="102" w:author="Haldar, Souvik" w:date="2022-06-25T18:05:00Z"/>
          <w:rFonts w:asciiTheme="minorHAnsi" w:eastAsia="Times New Roman" w:hAnsiTheme="minorHAnsi" w:cstheme="minorHAnsi"/>
          <w:sz w:val="22"/>
          <w:rPrChange w:id="103" w:author="Haldar, Souvik" w:date="2022-06-25T18:15:00Z">
            <w:rPr>
              <w:ins w:id="104" w:author="Haldar, Souvik" w:date="2022-06-25T18:05:00Z"/>
              <w:rFonts w:eastAsia="Times New Roman" w:cs="Arial"/>
              <w:sz w:val="22"/>
            </w:rPr>
          </w:rPrChange>
        </w:rPr>
      </w:pPr>
    </w:p>
    <w:p w14:paraId="7EE8B09A" w14:textId="3FCC075F" w:rsidR="00E7595D" w:rsidRPr="000F7EDC" w:rsidRDefault="00E7595D" w:rsidP="00FC7742">
      <w:pPr>
        <w:spacing w:after="0" w:line="240" w:lineRule="auto"/>
        <w:jc w:val="center"/>
        <w:rPr>
          <w:ins w:id="105" w:author="Haldar, Souvik" w:date="2022-06-25T18:05:00Z"/>
          <w:rFonts w:asciiTheme="minorHAnsi" w:eastAsia="Times New Roman" w:hAnsiTheme="minorHAnsi" w:cstheme="minorHAnsi"/>
          <w:sz w:val="22"/>
          <w:rPrChange w:id="106" w:author="Haldar, Souvik" w:date="2022-06-25T18:15:00Z">
            <w:rPr>
              <w:ins w:id="107" w:author="Haldar, Souvik" w:date="2022-06-25T18:05:00Z"/>
              <w:rFonts w:eastAsia="Times New Roman" w:cs="Arial"/>
              <w:sz w:val="22"/>
            </w:rPr>
          </w:rPrChange>
        </w:rPr>
      </w:pPr>
    </w:p>
    <w:p w14:paraId="11439212" w14:textId="684765BF" w:rsidR="00E7595D" w:rsidRPr="000F7EDC" w:rsidRDefault="00E7595D" w:rsidP="00FC7742">
      <w:pPr>
        <w:spacing w:after="0" w:line="240" w:lineRule="auto"/>
        <w:jc w:val="center"/>
        <w:rPr>
          <w:ins w:id="108" w:author="Haldar, Souvik" w:date="2022-06-25T18:05:00Z"/>
          <w:rFonts w:asciiTheme="minorHAnsi" w:eastAsia="Times New Roman" w:hAnsiTheme="minorHAnsi" w:cstheme="minorHAnsi"/>
          <w:sz w:val="22"/>
          <w:rPrChange w:id="109" w:author="Haldar, Souvik" w:date="2022-06-25T18:15:00Z">
            <w:rPr>
              <w:ins w:id="110" w:author="Haldar, Souvik" w:date="2022-06-25T18:05:00Z"/>
              <w:rFonts w:eastAsia="Times New Roman" w:cs="Arial"/>
              <w:sz w:val="22"/>
            </w:rPr>
          </w:rPrChange>
        </w:rPr>
      </w:pPr>
    </w:p>
    <w:p w14:paraId="16174CD8" w14:textId="16EBC8FF" w:rsidR="00E7595D" w:rsidRPr="000F7EDC" w:rsidRDefault="00E7595D" w:rsidP="00FC7742">
      <w:pPr>
        <w:spacing w:after="0" w:line="240" w:lineRule="auto"/>
        <w:jc w:val="center"/>
        <w:rPr>
          <w:ins w:id="111" w:author="Haldar, Souvik" w:date="2022-06-25T18:05:00Z"/>
          <w:rFonts w:asciiTheme="minorHAnsi" w:eastAsia="Times New Roman" w:hAnsiTheme="minorHAnsi" w:cstheme="minorHAnsi"/>
          <w:sz w:val="22"/>
          <w:rPrChange w:id="112" w:author="Haldar, Souvik" w:date="2022-06-25T18:15:00Z">
            <w:rPr>
              <w:ins w:id="113" w:author="Haldar, Souvik" w:date="2022-06-25T18:05:00Z"/>
              <w:rFonts w:eastAsia="Times New Roman" w:cs="Arial"/>
              <w:sz w:val="22"/>
            </w:rPr>
          </w:rPrChange>
        </w:rPr>
      </w:pPr>
    </w:p>
    <w:p w14:paraId="6E8A9FE6" w14:textId="57251C69" w:rsidR="00E7595D" w:rsidRPr="000F7EDC" w:rsidRDefault="00E7595D" w:rsidP="00FC7742">
      <w:pPr>
        <w:spacing w:after="0" w:line="240" w:lineRule="auto"/>
        <w:jc w:val="center"/>
        <w:rPr>
          <w:ins w:id="114" w:author="Haldar, Souvik" w:date="2022-06-25T18:05:00Z"/>
          <w:rFonts w:asciiTheme="minorHAnsi" w:eastAsia="Times New Roman" w:hAnsiTheme="minorHAnsi" w:cstheme="minorHAnsi"/>
          <w:sz w:val="22"/>
          <w:rPrChange w:id="115" w:author="Haldar, Souvik" w:date="2022-06-25T18:15:00Z">
            <w:rPr>
              <w:ins w:id="116" w:author="Haldar, Souvik" w:date="2022-06-25T18:05:00Z"/>
              <w:rFonts w:eastAsia="Times New Roman" w:cs="Arial"/>
              <w:sz w:val="22"/>
            </w:rPr>
          </w:rPrChange>
        </w:rPr>
      </w:pPr>
    </w:p>
    <w:p w14:paraId="45BFCAAD" w14:textId="69CF2337" w:rsidR="00E7595D" w:rsidRPr="000F7EDC" w:rsidRDefault="00E7595D" w:rsidP="00FC7742">
      <w:pPr>
        <w:spacing w:after="0" w:line="240" w:lineRule="auto"/>
        <w:jc w:val="center"/>
        <w:rPr>
          <w:ins w:id="117" w:author="Haldar, Souvik" w:date="2022-06-25T18:05:00Z"/>
          <w:rFonts w:asciiTheme="minorHAnsi" w:eastAsia="Times New Roman" w:hAnsiTheme="minorHAnsi" w:cstheme="minorHAnsi"/>
          <w:sz w:val="22"/>
          <w:rPrChange w:id="118" w:author="Haldar, Souvik" w:date="2022-06-25T18:15:00Z">
            <w:rPr>
              <w:ins w:id="119" w:author="Haldar, Souvik" w:date="2022-06-25T18:05:00Z"/>
              <w:rFonts w:eastAsia="Times New Roman" w:cs="Arial"/>
              <w:sz w:val="22"/>
            </w:rPr>
          </w:rPrChange>
        </w:rPr>
      </w:pPr>
    </w:p>
    <w:p w14:paraId="4A86E30D" w14:textId="33C13D0B" w:rsidR="00E7595D" w:rsidRPr="000F7EDC" w:rsidRDefault="00E7595D" w:rsidP="00FC7742">
      <w:pPr>
        <w:spacing w:after="0" w:line="240" w:lineRule="auto"/>
        <w:jc w:val="center"/>
        <w:rPr>
          <w:ins w:id="120" w:author="Haldar, Souvik" w:date="2022-06-25T18:05:00Z"/>
          <w:rFonts w:asciiTheme="minorHAnsi" w:eastAsia="Times New Roman" w:hAnsiTheme="minorHAnsi" w:cstheme="minorHAnsi"/>
          <w:sz w:val="22"/>
          <w:rPrChange w:id="121" w:author="Haldar, Souvik" w:date="2022-06-25T18:15:00Z">
            <w:rPr>
              <w:ins w:id="122" w:author="Haldar, Souvik" w:date="2022-06-25T18:05:00Z"/>
              <w:rFonts w:eastAsia="Times New Roman" w:cs="Arial"/>
              <w:sz w:val="22"/>
            </w:rPr>
          </w:rPrChange>
        </w:rPr>
      </w:pPr>
    </w:p>
    <w:p w14:paraId="174FA83D" w14:textId="65F5EC72" w:rsidR="00E7595D" w:rsidRPr="000F7EDC" w:rsidRDefault="00E7595D" w:rsidP="00FC7742">
      <w:pPr>
        <w:spacing w:after="0" w:line="240" w:lineRule="auto"/>
        <w:jc w:val="center"/>
        <w:rPr>
          <w:ins w:id="123" w:author="Haldar, Souvik" w:date="2022-06-25T18:05:00Z"/>
          <w:rFonts w:asciiTheme="minorHAnsi" w:eastAsia="Times New Roman" w:hAnsiTheme="minorHAnsi" w:cstheme="minorHAnsi"/>
          <w:sz w:val="22"/>
          <w:rPrChange w:id="124" w:author="Haldar, Souvik" w:date="2022-06-25T18:15:00Z">
            <w:rPr>
              <w:ins w:id="125" w:author="Haldar, Souvik" w:date="2022-06-25T18:05:00Z"/>
              <w:rFonts w:eastAsia="Times New Roman" w:cs="Arial"/>
              <w:sz w:val="22"/>
            </w:rPr>
          </w:rPrChange>
        </w:rPr>
      </w:pPr>
    </w:p>
    <w:p w14:paraId="267CCBC6" w14:textId="1CA23629" w:rsidR="00E7595D" w:rsidRPr="000F7EDC" w:rsidRDefault="00E7595D" w:rsidP="00FC7742">
      <w:pPr>
        <w:spacing w:after="0" w:line="240" w:lineRule="auto"/>
        <w:jc w:val="center"/>
        <w:rPr>
          <w:ins w:id="126" w:author="Haldar, Souvik" w:date="2022-06-25T18:05:00Z"/>
          <w:rFonts w:asciiTheme="minorHAnsi" w:eastAsia="Times New Roman" w:hAnsiTheme="minorHAnsi" w:cstheme="minorHAnsi"/>
          <w:sz w:val="22"/>
          <w:rPrChange w:id="127" w:author="Haldar, Souvik" w:date="2022-06-25T18:15:00Z">
            <w:rPr>
              <w:ins w:id="128" w:author="Haldar, Souvik" w:date="2022-06-25T18:05:00Z"/>
              <w:rFonts w:eastAsia="Times New Roman" w:cs="Arial"/>
              <w:sz w:val="22"/>
            </w:rPr>
          </w:rPrChange>
        </w:rPr>
      </w:pPr>
    </w:p>
    <w:p w14:paraId="16048476" w14:textId="465A53DF" w:rsidR="00E7595D" w:rsidRPr="000F7EDC" w:rsidRDefault="00E7595D" w:rsidP="00FC7742">
      <w:pPr>
        <w:spacing w:after="0" w:line="240" w:lineRule="auto"/>
        <w:jc w:val="center"/>
        <w:rPr>
          <w:ins w:id="129" w:author="Haldar, Souvik" w:date="2022-06-25T18:05:00Z"/>
          <w:rFonts w:asciiTheme="minorHAnsi" w:eastAsia="Times New Roman" w:hAnsiTheme="minorHAnsi" w:cstheme="minorHAnsi"/>
          <w:sz w:val="22"/>
          <w:rPrChange w:id="130" w:author="Haldar, Souvik" w:date="2022-06-25T18:15:00Z">
            <w:rPr>
              <w:ins w:id="131" w:author="Haldar, Souvik" w:date="2022-06-25T18:05:00Z"/>
              <w:rFonts w:eastAsia="Times New Roman" w:cs="Arial"/>
              <w:sz w:val="22"/>
            </w:rPr>
          </w:rPrChange>
        </w:rPr>
      </w:pPr>
    </w:p>
    <w:p w14:paraId="125063E9" w14:textId="3115A994" w:rsidR="00E7595D" w:rsidRPr="000F7EDC" w:rsidRDefault="00E7595D" w:rsidP="00FC7742">
      <w:pPr>
        <w:spacing w:after="0" w:line="240" w:lineRule="auto"/>
        <w:jc w:val="center"/>
        <w:rPr>
          <w:ins w:id="132" w:author="Haldar, Souvik" w:date="2022-06-25T18:05:00Z"/>
          <w:rFonts w:asciiTheme="minorHAnsi" w:eastAsia="Times New Roman" w:hAnsiTheme="minorHAnsi" w:cstheme="minorHAnsi"/>
          <w:sz w:val="22"/>
          <w:rPrChange w:id="133" w:author="Haldar, Souvik" w:date="2022-06-25T18:15:00Z">
            <w:rPr>
              <w:ins w:id="134" w:author="Haldar, Souvik" w:date="2022-06-25T18:05:00Z"/>
              <w:rFonts w:eastAsia="Times New Roman" w:cs="Arial"/>
              <w:sz w:val="22"/>
            </w:rPr>
          </w:rPrChange>
        </w:rPr>
      </w:pPr>
    </w:p>
    <w:p w14:paraId="271754A1" w14:textId="4516715D" w:rsidR="00E7595D" w:rsidRPr="000F7EDC" w:rsidRDefault="00E7595D" w:rsidP="00FC7742">
      <w:pPr>
        <w:spacing w:after="0" w:line="240" w:lineRule="auto"/>
        <w:jc w:val="center"/>
        <w:rPr>
          <w:ins w:id="135" w:author="Haldar, Souvik" w:date="2022-06-25T18:05:00Z"/>
          <w:rFonts w:asciiTheme="minorHAnsi" w:eastAsia="Times New Roman" w:hAnsiTheme="minorHAnsi" w:cstheme="minorHAnsi"/>
          <w:sz w:val="22"/>
          <w:rPrChange w:id="136" w:author="Haldar, Souvik" w:date="2022-06-25T18:15:00Z">
            <w:rPr>
              <w:ins w:id="137" w:author="Haldar, Souvik" w:date="2022-06-25T18:05:00Z"/>
              <w:rFonts w:eastAsia="Times New Roman" w:cs="Arial"/>
              <w:sz w:val="22"/>
            </w:rPr>
          </w:rPrChange>
        </w:rPr>
      </w:pPr>
    </w:p>
    <w:p w14:paraId="0907E491" w14:textId="0ED831BF" w:rsidR="00E7595D" w:rsidRPr="000F7EDC" w:rsidRDefault="00E7595D" w:rsidP="00FC7742">
      <w:pPr>
        <w:spacing w:after="0" w:line="240" w:lineRule="auto"/>
        <w:jc w:val="center"/>
        <w:rPr>
          <w:ins w:id="138" w:author="Haldar, Souvik" w:date="2022-06-25T18:05:00Z"/>
          <w:rFonts w:asciiTheme="minorHAnsi" w:eastAsia="Times New Roman" w:hAnsiTheme="minorHAnsi" w:cstheme="minorHAnsi"/>
          <w:sz w:val="22"/>
          <w:rPrChange w:id="139" w:author="Haldar, Souvik" w:date="2022-06-25T18:15:00Z">
            <w:rPr>
              <w:ins w:id="140" w:author="Haldar, Souvik" w:date="2022-06-25T18:05:00Z"/>
              <w:rFonts w:eastAsia="Times New Roman" w:cs="Arial"/>
              <w:sz w:val="22"/>
            </w:rPr>
          </w:rPrChange>
        </w:rPr>
      </w:pPr>
    </w:p>
    <w:p w14:paraId="16F9202A" w14:textId="6E53B270" w:rsidR="00E7595D" w:rsidRPr="000F7EDC" w:rsidRDefault="00E7595D" w:rsidP="00FC7742">
      <w:pPr>
        <w:spacing w:after="0" w:line="240" w:lineRule="auto"/>
        <w:jc w:val="center"/>
        <w:rPr>
          <w:ins w:id="141" w:author="Haldar, Souvik" w:date="2022-06-25T18:05:00Z"/>
          <w:rFonts w:asciiTheme="minorHAnsi" w:eastAsia="Times New Roman" w:hAnsiTheme="minorHAnsi" w:cstheme="minorHAnsi"/>
          <w:sz w:val="22"/>
          <w:rPrChange w:id="142" w:author="Haldar, Souvik" w:date="2022-06-25T18:15:00Z">
            <w:rPr>
              <w:ins w:id="143" w:author="Haldar, Souvik" w:date="2022-06-25T18:05:00Z"/>
              <w:rFonts w:eastAsia="Times New Roman" w:cs="Arial"/>
              <w:sz w:val="22"/>
            </w:rPr>
          </w:rPrChange>
        </w:rPr>
      </w:pPr>
    </w:p>
    <w:p w14:paraId="1BF161F5" w14:textId="1647C3CE" w:rsidR="00E7595D" w:rsidRPr="000F7EDC" w:rsidRDefault="00E7595D" w:rsidP="00FC7742">
      <w:pPr>
        <w:spacing w:after="0" w:line="240" w:lineRule="auto"/>
        <w:jc w:val="center"/>
        <w:rPr>
          <w:ins w:id="144" w:author="Haldar, Souvik" w:date="2022-06-25T18:05:00Z"/>
          <w:rFonts w:asciiTheme="minorHAnsi" w:eastAsia="Times New Roman" w:hAnsiTheme="minorHAnsi" w:cstheme="minorHAnsi"/>
          <w:sz w:val="22"/>
          <w:rPrChange w:id="145" w:author="Haldar, Souvik" w:date="2022-06-25T18:15:00Z">
            <w:rPr>
              <w:ins w:id="146" w:author="Haldar, Souvik" w:date="2022-06-25T18:05:00Z"/>
              <w:rFonts w:eastAsia="Times New Roman" w:cs="Arial"/>
              <w:sz w:val="22"/>
            </w:rPr>
          </w:rPrChange>
        </w:rPr>
      </w:pPr>
    </w:p>
    <w:p w14:paraId="5A2F7A78" w14:textId="6A7A361E" w:rsidR="00E7595D" w:rsidRPr="000F7EDC" w:rsidRDefault="00E7595D" w:rsidP="00FC7742">
      <w:pPr>
        <w:spacing w:after="0" w:line="240" w:lineRule="auto"/>
        <w:jc w:val="center"/>
        <w:rPr>
          <w:ins w:id="147" w:author="Haldar, Souvik" w:date="2022-06-25T18:05:00Z"/>
          <w:rFonts w:asciiTheme="minorHAnsi" w:eastAsia="Times New Roman" w:hAnsiTheme="minorHAnsi" w:cstheme="minorHAnsi"/>
          <w:sz w:val="22"/>
          <w:rPrChange w:id="148" w:author="Haldar, Souvik" w:date="2022-06-25T18:15:00Z">
            <w:rPr>
              <w:ins w:id="149" w:author="Haldar, Souvik" w:date="2022-06-25T18:05:00Z"/>
              <w:rFonts w:eastAsia="Times New Roman" w:cs="Arial"/>
              <w:sz w:val="22"/>
            </w:rPr>
          </w:rPrChange>
        </w:rPr>
      </w:pPr>
    </w:p>
    <w:p w14:paraId="6D7B05A5" w14:textId="23948899" w:rsidR="00E7595D" w:rsidRPr="000F7EDC" w:rsidRDefault="00E7595D" w:rsidP="00FC7742">
      <w:pPr>
        <w:spacing w:after="0" w:line="240" w:lineRule="auto"/>
        <w:jc w:val="center"/>
        <w:rPr>
          <w:ins w:id="150" w:author="Haldar, Souvik" w:date="2022-06-25T18:05:00Z"/>
          <w:rFonts w:asciiTheme="minorHAnsi" w:eastAsia="Times New Roman" w:hAnsiTheme="minorHAnsi" w:cstheme="minorHAnsi"/>
          <w:sz w:val="22"/>
          <w:rPrChange w:id="151" w:author="Haldar, Souvik" w:date="2022-06-25T18:15:00Z">
            <w:rPr>
              <w:ins w:id="152" w:author="Haldar, Souvik" w:date="2022-06-25T18:05:00Z"/>
              <w:rFonts w:eastAsia="Times New Roman" w:cs="Arial"/>
              <w:sz w:val="22"/>
            </w:rPr>
          </w:rPrChange>
        </w:rPr>
      </w:pPr>
    </w:p>
    <w:p w14:paraId="14492097" w14:textId="5473ED83" w:rsidR="00E7595D" w:rsidRPr="000F7EDC" w:rsidRDefault="00E7595D" w:rsidP="00FC7742">
      <w:pPr>
        <w:spacing w:after="0" w:line="240" w:lineRule="auto"/>
        <w:jc w:val="center"/>
        <w:rPr>
          <w:ins w:id="153" w:author="Haldar, Souvik" w:date="2022-06-25T18:05:00Z"/>
          <w:rFonts w:asciiTheme="minorHAnsi" w:eastAsia="Times New Roman" w:hAnsiTheme="minorHAnsi" w:cstheme="minorHAnsi"/>
          <w:sz w:val="22"/>
          <w:rPrChange w:id="154" w:author="Haldar, Souvik" w:date="2022-06-25T18:15:00Z">
            <w:rPr>
              <w:ins w:id="155" w:author="Haldar, Souvik" w:date="2022-06-25T18:05:00Z"/>
              <w:rFonts w:eastAsia="Times New Roman" w:cs="Arial"/>
              <w:sz w:val="22"/>
            </w:rPr>
          </w:rPrChange>
        </w:rPr>
      </w:pPr>
    </w:p>
    <w:p w14:paraId="7E6B9E51" w14:textId="01A58091" w:rsidR="00E7595D" w:rsidRPr="000F7EDC" w:rsidRDefault="00E7595D" w:rsidP="00FC7742">
      <w:pPr>
        <w:spacing w:after="0" w:line="240" w:lineRule="auto"/>
        <w:jc w:val="center"/>
        <w:rPr>
          <w:ins w:id="156" w:author="Haldar, Souvik" w:date="2022-06-25T18:05:00Z"/>
          <w:rFonts w:asciiTheme="minorHAnsi" w:eastAsia="Times New Roman" w:hAnsiTheme="minorHAnsi" w:cstheme="minorHAnsi"/>
          <w:sz w:val="22"/>
          <w:rPrChange w:id="157" w:author="Haldar, Souvik" w:date="2022-06-25T18:15:00Z">
            <w:rPr>
              <w:ins w:id="158" w:author="Haldar, Souvik" w:date="2022-06-25T18:05:00Z"/>
              <w:rFonts w:eastAsia="Times New Roman" w:cs="Arial"/>
              <w:sz w:val="22"/>
            </w:rPr>
          </w:rPrChange>
        </w:rPr>
      </w:pPr>
    </w:p>
    <w:p w14:paraId="4541E6F5" w14:textId="0C462C42" w:rsidR="00E7595D" w:rsidRPr="000F7EDC" w:rsidRDefault="00E7595D" w:rsidP="00FC7742">
      <w:pPr>
        <w:spacing w:after="0" w:line="240" w:lineRule="auto"/>
        <w:jc w:val="center"/>
        <w:rPr>
          <w:ins w:id="159" w:author="Haldar, Souvik" w:date="2022-06-25T18:05:00Z"/>
          <w:rFonts w:asciiTheme="minorHAnsi" w:eastAsia="Times New Roman" w:hAnsiTheme="minorHAnsi" w:cstheme="minorHAnsi"/>
          <w:sz w:val="22"/>
          <w:rPrChange w:id="160" w:author="Haldar, Souvik" w:date="2022-06-25T18:15:00Z">
            <w:rPr>
              <w:ins w:id="161" w:author="Haldar, Souvik" w:date="2022-06-25T18:05:00Z"/>
              <w:rFonts w:eastAsia="Times New Roman" w:cs="Arial"/>
              <w:sz w:val="22"/>
            </w:rPr>
          </w:rPrChange>
        </w:rPr>
      </w:pPr>
    </w:p>
    <w:p w14:paraId="7B1CAA74" w14:textId="15C4131D" w:rsidR="00E7595D" w:rsidRPr="000F7EDC" w:rsidRDefault="00E7595D" w:rsidP="00FC7742">
      <w:pPr>
        <w:spacing w:after="0" w:line="240" w:lineRule="auto"/>
        <w:jc w:val="center"/>
        <w:rPr>
          <w:ins w:id="162" w:author="Haldar, Souvik" w:date="2022-06-25T18:05:00Z"/>
          <w:rFonts w:asciiTheme="minorHAnsi" w:eastAsia="Times New Roman" w:hAnsiTheme="minorHAnsi" w:cstheme="minorHAnsi"/>
          <w:sz w:val="22"/>
          <w:rPrChange w:id="163" w:author="Haldar, Souvik" w:date="2022-06-25T18:15:00Z">
            <w:rPr>
              <w:ins w:id="164" w:author="Haldar, Souvik" w:date="2022-06-25T18:05:00Z"/>
              <w:rFonts w:eastAsia="Times New Roman" w:cs="Arial"/>
              <w:sz w:val="22"/>
            </w:rPr>
          </w:rPrChange>
        </w:rPr>
      </w:pPr>
    </w:p>
    <w:p w14:paraId="1E1DF376" w14:textId="7E11CAFB" w:rsidR="00E7595D" w:rsidRPr="000F7EDC" w:rsidRDefault="00E7595D" w:rsidP="00FC7742">
      <w:pPr>
        <w:spacing w:after="0" w:line="240" w:lineRule="auto"/>
        <w:jc w:val="center"/>
        <w:rPr>
          <w:ins w:id="165" w:author="Haldar, Souvik" w:date="2022-06-25T18:05:00Z"/>
          <w:rFonts w:asciiTheme="minorHAnsi" w:eastAsia="Times New Roman" w:hAnsiTheme="minorHAnsi" w:cstheme="minorHAnsi"/>
          <w:sz w:val="22"/>
          <w:rPrChange w:id="166" w:author="Haldar, Souvik" w:date="2022-06-25T18:15:00Z">
            <w:rPr>
              <w:ins w:id="167" w:author="Haldar, Souvik" w:date="2022-06-25T18:05:00Z"/>
              <w:rFonts w:eastAsia="Times New Roman" w:cs="Arial"/>
              <w:sz w:val="22"/>
            </w:rPr>
          </w:rPrChange>
        </w:rPr>
      </w:pPr>
    </w:p>
    <w:p w14:paraId="0BA50C94" w14:textId="55E033F3" w:rsidR="00E7595D" w:rsidRPr="000F7EDC" w:rsidRDefault="00E7595D" w:rsidP="00FC7742">
      <w:pPr>
        <w:spacing w:after="0" w:line="240" w:lineRule="auto"/>
        <w:jc w:val="center"/>
        <w:rPr>
          <w:ins w:id="168" w:author="Haldar, Souvik" w:date="2022-06-25T18:05:00Z"/>
          <w:rFonts w:asciiTheme="minorHAnsi" w:eastAsia="Times New Roman" w:hAnsiTheme="minorHAnsi" w:cstheme="minorHAnsi"/>
          <w:sz w:val="22"/>
          <w:rPrChange w:id="169" w:author="Haldar, Souvik" w:date="2022-06-25T18:15:00Z">
            <w:rPr>
              <w:ins w:id="170" w:author="Haldar, Souvik" w:date="2022-06-25T18:05:00Z"/>
              <w:rFonts w:eastAsia="Times New Roman" w:cs="Arial"/>
              <w:sz w:val="22"/>
            </w:rPr>
          </w:rPrChange>
        </w:rPr>
      </w:pPr>
    </w:p>
    <w:p w14:paraId="1535D53C" w14:textId="4D421E1C" w:rsidR="00E7595D" w:rsidRPr="000F7EDC" w:rsidRDefault="00E7595D" w:rsidP="00FC7742">
      <w:pPr>
        <w:spacing w:after="0" w:line="240" w:lineRule="auto"/>
        <w:jc w:val="center"/>
        <w:rPr>
          <w:ins w:id="171" w:author="Haldar, Souvik" w:date="2022-06-25T18:05:00Z"/>
          <w:rFonts w:asciiTheme="minorHAnsi" w:eastAsia="Times New Roman" w:hAnsiTheme="minorHAnsi" w:cstheme="minorHAnsi"/>
          <w:sz w:val="22"/>
          <w:rPrChange w:id="172" w:author="Haldar, Souvik" w:date="2022-06-25T18:15:00Z">
            <w:rPr>
              <w:ins w:id="173" w:author="Haldar, Souvik" w:date="2022-06-25T18:05:00Z"/>
              <w:rFonts w:eastAsia="Times New Roman" w:cs="Arial"/>
              <w:sz w:val="22"/>
            </w:rPr>
          </w:rPrChange>
        </w:rPr>
      </w:pPr>
    </w:p>
    <w:p w14:paraId="7C8A04AA" w14:textId="55E1EE8F" w:rsidR="00E7595D" w:rsidRPr="000F7EDC" w:rsidRDefault="00E7595D" w:rsidP="00FC7742">
      <w:pPr>
        <w:spacing w:after="0" w:line="240" w:lineRule="auto"/>
        <w:jc w:val="center"/>
        <w:rPr>
          <w:ins w:id="174" w:author="Haldar, Souvik" w:date="2022-06-25T18:05:00Z"/>
          <w:rFonts w:asciiTheme="minorHAnsi" w:eastAsia="Times New Roman" w:hAnsiTheme="minorHAnsi" w:cstheme="minorHAnsi"/>
          <w:sz w:val="22"/>
          <w:rPrChange w:id="175" w:author="Haldar, Souvik" w:date="2022-06-25T18:15:00Z">
            <w:rPr>
              <w:ins w:id="176" w:author="Haldar, Souvik" w:date="2022-06-25T18:05:00Z"/>
              <w:rFonts w:eastAsia="Times New Roman" w:cs="Arial"/>
              <w:sz w:val="22"/>
            </w:rPr>
          </w:rPrChange>
        </w:rPr>
      </w:pPr>
    </w:p>
    <w:p w14:paraId="5789C714" w14:textId="5BA73004" w:rsidR="00E7595D" w:rsidRPr="000F7EDC" w:rsidRDefault="00E7595D" w:rsidP="00FC7742">
      <w:pPr>
        <w:spacing w:after="0" w:line="240" w:lineRule="auto"/>
        <w:jc w:val="center"/>
        <w:rPr>
          <w:ins w:id="177" w:author="Haldar, Souvik" w:date="2022-06-25T18:05:00Z"/>
          <w:rFonts w:asciiTheme="minorHAnsi" w:eastAsia="Times New Roman" w:hAnsiTheme="minorHAnsi" w:cstheme="minorHAnsi"/>
          <w:sz w:val="22"/>
          <w:rPrChange w:id="178" w:author="Haldar, Souvik" w:date="2022-06-25T18:15:00Z">
            <w:rPr>
              <w:ins w:id="179" w:author="Haldar, Souvik" w:date="2022-06-25T18:05:00Z"/>
              <w:rFonts w:eastAsia="Times New Roman" w:cs="Arial"/>
              <w:sz w:val="22"/>
            </w:rPr>
          </w:rPrChange>
        </w:rPr>
      </w:pPr>
    </w:p>
    <w:p w14:paraId="37E9FCEB" w14:textId="269899B1" w:rsidR="00E7595D" w:rsidRPr="000F7EDC" w:rsidRDefault="00E7595D" w:rsidP="00FC7742">
      <w:pPr>
        <w:spacing w:after="0" w:line="240" w:lineRule="auto"/>
        <w:jc w:val="center"/>
        <w:rPr>
          <w:ins w:id="180" w:author="Haldar, Souvik" w:date="2022-06-25T18:05:00Z"/>
          <w:rFonts w:asciiTheme="minorHAnsi" w:eastAsia="Times New Roman" w:hAnsiTheme="minorHAnsi" w:cstheme="minorHAnsi"/>
          <w:sz w:val="22"/>
          <w:rPrChange w:id="181" w:author="Haldar, Souvik" w:date="2022-06-25T18:15:00Z">
            <w:rPr>
              <w:ins w:id="182" w:author="Haldar, Souvik" w:date="2022-06-25T18:05:00Z"/>
              <w:rFonts w:eastAsia="Times New Roman" w:cs="Arial"/>
              <w:sz w:val="22"/>
            </w:rPr>
          </w:rPrChange>
        </w:rPr>
      </w:pPr>
    </w:p>
    <w:p w14:paraId="474CD85E" w14:textId="6A156969" w:rsidR="00E7595D" w:rsidRPr="000F7EDC" w:rsidRDefault="00E7595D" w:rsidP="00FC7742">
      <w:pPr>
        <w:spacing w:after="0" w:line="240" w:lineRule="auto"/>
        <w:jc w:val="center"/>
        <w:rPr>
          <w:ins w:id="183" w:author="Haldar, Souvik" w:date="2022-06-25T18:05:00Z"/>
          <w:rFonts w:asciiTheme="minorHAnsi" w:eastAsia="Times New Roman" w:hAnsiTheme="minorHAnsi" w:cstheme="minorHAnsi"/>
          <w:sz w:val="22"/>
          <w:rPrChange w:id="184" w:author="Haldar, Souvik" w:date="2022-06-25T18:15:00Z">
            <w:rPr>
              <w:ins w:id="185" w:author="Haldar, Souvik" w:date="2022-06-25T18:05:00Z"/>
              <w:rFonts w:eastAsia="Times New Roman" w:cs="Arial"/>
              <w:sz w:val="22"/>
            </w:rPr>
          </w:rPrChange>
        </w:rPr>
      </w:pPr>
    </w:p>
    <w:p w14:paraId="5279C420" w14:textId="77777777" w:rsidR="00E7595D" w:rsidRPr="000F7EDC" w:rsidRDefault="00E7595D">
      <w:pPr>
        <w:spacing w:after="0" w:line="240" w:lineRule="auto"/>
        <w:jc w:val="center"/>
        <w:rPr>
          <w:ins w:id="186" w:author="Haldar, Souvik" w:date="2022-06-25T13:02:00Z"/>
          <w:rFonts w:asciiTheme="minorHAnsi" w:eastAsia="Times New Roman" w:hAnsiTheme="minorHAnsi" w:cstheme="minorHAnsi"/>
          <w:sz w:val="22"/>
          <w:rPrChange w:id="187" w:author="Haldar, Souvik" w:date="2022-06-25T18:15:00Z">
            <w:rPr>
              <w:ins w:id="188" w:author="Haldar, Souvik" w:date="2022-06-25T13:02:00Z"/>
              <w:rFonts w:ascii="Times New Roman" w:hAnsi="Times New Roman" w:cs="Times New Roman"/>
              <w:sz w:val="36"/>
              <w:szCs w:val="36"/>
              <w:lang w:val="en-IN"/>
            </w:rPr>
          </w:rPrChange>
        </w:rPr>
        <w:pPrChange w:id="189" w:author="Haldar, Souvik" w:date="2022-06-25T13:02:00Z">
          <w:pPr/>
        </w:pPrChange>
      </w:pPr>
    </w:p>
    <w:p w14:paraId="57F05EA3" w14:textId="7898F389" w:rsidR="00903932" w:rsidRPr="000F7EDC" w:rsidDel="00FC7742" w:rsidRDefault="00903932" w:rsidP="00903932">
      <w:pPr>
        <w:pStyle w:val="TOCHeading"/>
        <w:rPr>
          <w:del w:id="190" w:author="Haldar, Souvik" w:date="2022-06-25T13:02:00Z"/>
          <w:rFonts w:asciiTheme="minorHAnsi" w:hAnsiTheme="minorHAnsi" w:cstheme="minorHAnsi"/>
          <w:color w:val="8F9195"/>
          <w:sz w:val="108"/>
          <w:szCs w:val="108"/>
          <w:rPrChange w:id="191" w:author="Haldar, Souvik" w:date="2022-06-25T18:15:00Z">
            <w:rPr>
              <w:del w:id="192" w:author="Haldar, Souvik" w:date="2022-06-25T13:02:00Z"/>
              <w:rFonts w:ascii="Georgia" w:hAnsi="Georgia"/>
              <w:color w:val="8F9195"/>
              <w:sz w:val="108"/>
              <w:szCs w:val="108"/>
            </w:rPr>
          </w:rPrChange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18"/>
          <w:lang w:val="en-IN" w:eastAsia="en-US"/>
        </w:rPr>
        <w:id w:val="1011029753"/>
        <w:docPartObj>
          <w:docPartGallery w:val="Table of Contents"/>
          <w:docPartUnique/>
        </w:docPartObj>
      </w:sdtPr>
      <w:sdtEndPr>
        <w:rPr>
          <w:noProof/>
          <w:sz w:val="18"/>
          <w:szCs w:val="22"/>
          <w:lang w:val="en-GB"/>
        </w:rPr>
      </w:sdtEndPr>
      <w:sdtContent>
        <w:commentRangeStart w:id="193" w:displacedByCustomXml="prev"/>
        <w:p w14:paraId="6F8D2C02" w14:textId="59DD2B87" w:rsidR="00903932" w:rsidRPr="000F7EDC" w:rsidRDefault="00903932" w:rsidP="00903932">
          <w:pPr>
            <w:pStyle w:val="TOCHeading"/>
            <w:rPr>
              <w:rFonts w:asciiTheme="minorHAnsi" w:hAnsiTheme="minorHAnsi" w:cstheme="minorHAnsi"/>
              <w:rPrChange w:id="194" w:author="Haldar, Souvik" w:date="2022-06-25T18:15:00Z">
                <w:rPr/>
              </w:rPrChange>
            </w:rPr>
          </w:pPr>
          <w:r w:rsidRPr="000F7EDC">
            <w:rPr>
              <w:rFonts w:asciiTheme="minorHAnsi" w:hAnsiTheme="minorHAnsi" w:cstheme="minorHAnsi"/>
              <w:rPrChange w:id="195" w:author="Haldar, Souvik" w:date="2022-06-25T18:15:00Z">
                <w:rPr/>
              </w:rPrChange>
            </w:rPr>
            <w:t>Contents</w:t>
          </w:r>
          <w:commentRangeEnd w:id="193"/>
          <w:r w:rsidR="00910E13" w:rsidRPr="000F7EDC">
            <w:rPr>
              <w:rStyle w:val="CommentReference"/>
              <w:rFonts w:asciiTheme="minorHAnsi" w:eastAsiaTheme="minorHAnsi" w:hAnsiTheme="minorHAnsi" w:cstheme="minorHAnsi"/>
              <w:b w:val="0"/>
              <w:bCs w:val="0"/>
              <w:color w:val="auto"/>
              <w:lang w:val="en-GB" w:eastAsia="en-US"/>
              <w:rPrChange w:id="196" w:author="Haldar, Souvik" w:date="2022-06-25T18:15:00Z">
                <w:rPr>
                  <w:rStyle w:val="CommentReference"/>
                  <w:rFonts w:ascii="Arial" w:eastAsiaTheme="minorHAnsi" w:hAnsi="Arial" w:cstheme="minorBidi"/>
                  <w:b w:val="0"/>
                  <w:bCs w:val="0"/>
                  <w:color w:val="auto"/>
                  <w:lang w:val="en-GB" w:eastAsia="en-US"/>
                </w:rPr>
              </w:rPrChange>
            </w:rPr>
            <w:commentReference w:id="193"/>
          </w:r>
        </w:p>
        <w:p w14:paraId="15DE4E40" w14:textId="77777777" w:rsidR="00903932" w:rsidRPr="006A7835" w:rsidRDefault="00903932" w:rsidP="00903932">
          <w:pPr>
            <w:rPr>
              <w:rFonts w:asciiTheme="minorHAnsi" w:hAnsiTheme="minorHAnsi" w:cstheme="minorHAnsi"/>
              <w:sz w:val="24"/>
              <w:szCs w:val="24"/>
              <w:lang w:val="en-US" w:eastAsia="ja-JP"/>
              <w:rPrChange w:id="197" w:author="Haldar, Souvik" w:date="2022-06-25T18:15:00Z">
                <w:rPr>
                  <w:lang w:val="en-US" w:eastAsia="ja-JP"/>
                </w:rPr>
              </w:rPrChange>
            </w:rPr>
          </w:pPr>
        </w:p>
        <w:p w14:paraId="14E1328D" w14:textId="670C2E3F" w:rsidR="00023CCF" w:rsidRDefault="00903932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 w:rsidRPr="006A7835">
            <w:rPr>
              <w:rFonts w:asciiTheme="minorHAnsi" w:hAnsiTheme="minorHAnsi" w:cstheme="minorHAnsi"/>
              <w:sz w:val="24"/>
              <w:szCs w:val="24"/>
              <w:rPrChange w:id="198" w:author="Haldar, Souvik" w:date="2022-06-25T18:15:00Z">
                <w:rPr/>
              </w:rPrChange>
            </w:rPr>
            <w:fldChar w:fldCharType="begin"/>
          </w:r>
          <w:r w:rsidRPr="006A7835">
            <w:rPr>
              <w:rFonts w:asciiTheme="minorHAnsi" w:hAnsiTheme="minorHAnsi" w:cstheme="minorHAnsi"/>
              <w:sz w:val="24"/>
              <w:szCs w:val="24"/>
              <w:rPrChange w:id="199" w:author="Haldar, Souvik" w:date="2022-06-25T18:15:00Z">
                <w:rPr/>
              </w:rPrChange>
            </w:rPr>
            <w:instrText xml:space="preserve"> TOC \o "1-3" \h \z \u </w:instrText>
          </w:r>
          <w:r w:rsidRPr="006A7835">
            <w:rPr>
              <w:rFonts w:asciiTheme="minorHAnsi" w:hAnsiTheme="minorHAnsi" w:cstheme="minorHAnsi"/>
              <w:sz w:val="24"/>
              <w:szCs w:val="24"/>
              <w:rPrChange w:id="200" w:author="Haldar, Souvik" w:date="2022-06-25T18:15:00Z">
                <w:rPr>
                  <w:rFonts w:cstheme="minorBidi"/>
                  <w:b/>
                  <w:bCs/>
                  <w:noProof/>
                  <w:sz w:val="18"/>
                  <w:szCs w:val="22"/>
                  <w:lang w:val="en-GB"/>
                </w:rPr>
              </w:rPrChange>
            </w:rPr>
            <w:fldChar w:fldCharType="separate"/>
          </w:r>
          <w:hyperlink w:anchor="_Toc110457496" w:history="1">
            <w:r w:rsidR="00023CCF" w:rsidRPr="007B147D">
              <w:rPr>
                <w:rStyle w:val="Hyperlink"/>
                <w:rFonts w:ascii="Georgia" w:hAnsi="Georgia"/>
                <w:noProof/>
              </w:rPr>
              <w:t>1.</w:t>
            </w:r>
            <w:r w:rsidR="00023CC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023CCF" w:rsidRPr="007B147D">
              <w:rPr>
                <w:rStyle w:val="Hyperlink"/>
                <w:noProof/>
              </w:rPr>
              <w:t>Introduction</w:t>
            </w:r>
            <w:r w:rsidR="00023CCF">
              <w:rPr>
                <w:noProof/>
                <w:webHidden/>
              </w:rPr>
              <w:tab/>
            </w:r>
            <w:r w:rsidR="00023CCF">
              <w:rPr>
                <w:noProof/>
                <w:webHidden/>
              </w:rPr>
              <w:fldChar w:fldCharType="begin"/>
            </w:r>
            <w:r w:rsidR="00023CCF">
              <w:rPr>
                <w:noProof/>
                <w:webHidden/>
              </w:rPr>
              <w:instrText xml:space="preserve"> PAGEREF _Toc110457496 \h </w:instrText>
            </w:r>
            <w:r w:rsidR="00023CCF">
              <w:rPr>
                <w:noProof/>
                <w:webHidden/>
              </w:rPr>
            </w:r>
            <w:r w:rsidR="00023CCF">
              <w:rPr>
                <w:noProof/>
                <w:webHidden/>
              </w:rPr>
              <w:fldChar w:fldCharType="separate"/>
            </w:r>
            <w:r w:rsidR="00023CCF">
              <w:rPr>
                <w:noProof/>
                <w:webHidden/>
              </w:rPr>
              <w:t>3</w:t>
            </w:r>
            <w:r w:rsidR="00023CCF">
              <w:rPr>
                <w:noProof/>
                <w:webHidden/>
              </w:rPr>
              <w:fldChar w:fldCharType="end"/>
            </w:r>
          </w:hyperlink>
        </w:p>
        <w:p w14:paraId="1E5CF87B" w14:textId="3B974C40" w:rsidR="00023CCF" w:rsidRDefault="00023CCF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10457497" w:history="1">
            <w:r w:rsidRPr="007B147D">
              <w:rPr>
                <w:rStyle w:val="Hyperlink"/>
                <w:rFonts w:ascii="Georgia" w:hAnsi="Georg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B147D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556E" w14:textId="55646465" w:rsidR="00023CCF" w:rsidRDefault="00023CCF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10457498" w:history="1">
            <w:r w:rsidRPr="007B147D">
              <w:rPr>
                <w:rStyle w:val="Hyperlink"/>
                <w:rFonts w:ascii="Georgia" w:hAnsi="Georg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B147D">
              <w:rPr>
                <w:rStyle w:val="Hyperlink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597F" w14:textId="11DEBD43" w:rsidR="00023CCF" w:rsidRDefault="00023CC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10457499" w:history="1">
            <w:r w:rsidRPr="007B147D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0C6A" w14:textId="6E1C1D3E" w:rsidR="00023CCF" w:rsidRDefault="00023CCF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10457500" w:history="1">
            <w:r w:rsidRPr="007B147D">
              <w:rPr>
                <w:rStyle w:val="Hyperlink"/>
                <w:rFonts w:ascii="Georgia" w:hAnsi="Georg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B147D">
              <w:rPr>
                <w:rStyle w:val="Hyperlink"/>
                <w:noProof/>
              </w:rPr>
              <w:t>Coref resolver &amp; sample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2FF3" w14:textId="16A4CDB6" w:rsidR="00023CCF" w:rsidRDefault="00023CCF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10457501" w:history="1">
            <w:r w:rsidRPr="007B147D">
              <w:rPr>
                <w:rStyle w:val="Hyperlink"/>
                <w:rFonts w:ascii="Georgia" w:hAnsi="Georg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B147D">
              <w:rPr>
                <w:rStyle w:val="Hyperlink"/>
                <w:noProof/>
              </w:rPr>
              <w:t>Code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E5744" w14:textId="2CCBBCBE" w:rsidR="00023CCF" w:rsidRDefault="00023CC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10457502" w:history="1">
            <w:r w:rsidRPr="007B147D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AB50" w14:textId="025CF026" w:rsidR="00023CCF" w:rsidRDefault="00023CC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10457503" w:history="1">
            <w:r w:rsidRPr="007B147D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ResolveCorefConfig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6ED36" w14:textId="608D97E7" w:rsidR="00023CCF" w:rsidRDefault="00023CCF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0457504" w:history="1">
            <w:r w:rsidRPr="007B147D">
              <w:rPr>
                <w:rStyle w:val="Hyperlink"/>
                <w:rFonts w:ascii="Symbol" w:eastAsia="Times New Roman" w:hAnsi="Symbol" w:cstheme="minorHAnsi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147D">
              <w:rPr>
                <w:rStyle w:val="Hyperlink"/>
                <w:rFonts w:eastAsia="Times New Roman" w:cstheme="minorHAnsi"/>
                <w:i/>
                <w:noProof/>
              </w:rPr>
              <w:t>get_resolve_coref_configs(self)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6FF97" w14:textId="17D51AF0" w:rsidR="00023CCF" w:rsidRDefault="00023CC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10457505" w:history="1">
            <w:r w:rsidRPr="007B147D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ResolveCoref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2EED" w14:textId="46ED8DA6" w:rsidR="00023CCF" w:rsidRDefault="00023CCF">
          <w:pPr>
            <w:pStyle w:val="TOC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0457506" w:history="1">
            <w:r w:rsidRPr="007B147D">
              <w:rPr>
                <w:rStyle w:val="Hyperlink"/>
                <w:rFonts w:ascii="Symbol" w:eastAsia="Times New Roman" w:hAnsi="Symbol" w:cstheme="minorHAnsi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147D">
              <w:rPr>
                <w:rStyle w:val="Hyperlink"/>
                <w:rFonts w:eastAsia="Times New Roman" w:cstheme="minorHAnsi"/>
                <w:i/>
                <w:noProof/>
              </w:rPr>
              <w:t>get_coref_resolved(self, seq:str, known_tags:List[str])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2998" w14:textId="413E8A46" w:rsidR="00023CCF" w:rsidRDefault="00023CCF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10457509" w:history="1">
            <w:r w:rsidRPr="007B147D">
              <w:rPr>
                <w:rStyle w:val="Hyperlink"/>
                <w:rFonts w:ascii="Georgia" w:hAnsi="Georg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B147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4AEF" w14:textId="79416A7B" w:rsidR="00903932" w:rsidRPr="000F7EDC" w:rsidRDefault="00903932" w:rsidP="00903932">
          <w:pPr>
            <w:rPr>
              <w:rFonts w:asciiTheme="minorHAnsi" w:hAnsiTheme="minorHAnsi" w:cstheme="minorHAnsi"/>
              <w:rPrChange w:id="201" w:author="Haldar, Souvik" w:date="2022-06-25T18:15:00Z">
                <w:rPr/>
              </w:rPrChange>
            </w:rPr>
          </w:pPr>
          <w:r w:rsidRPr="006A7835">
            <w:rPr>
              <w:rFonts w:asciiTheme="minorHAnsi" w:hAnsiTheme="minorHAnsi" w:cstheme="minorHAnsi"/>
              <w:b/>
              <w:bCs/>
              <w:noProof/>
              <w:sz w:val="24"/>
              <w:szCs w:val="24"/>
              <w:rPrChange w:id="202" w:author="Haldar, Souvik" w:date="2022-06-25T18:15:00Z">
                <w:rPr>
                  <w:b/>
                  <w:bCs/>
                  <w:noProof/>
                </w:rPr>
              </w:rPrChange>
            </w:rPr>
            <w:fldChar w:fldCharType="end"/>
          </w:r>
        </w:p>
      </w:sdtContent>
    </w:sdt>
    <w:p w14:paraId="205A8F83" w14:textId="77777777" w:rsidR="00903932" w:rsidRPr="000F7EDC" w:rsidRDefault="00903932" w:rsidP="00903932">
      <w:pPr>
        <w:rPr>
          <w:rFonts w:asciiTheme="minorHAnsi" w:hAnsiTheme="minorHAnsi" w:cstheme="minorHAnsi"/>
          <w:lang w:val="en-US"/>
          <w:rPrChange w:id="203" w:author="Haldar, Souvik" w:date="2022-06-25T18:15:00Z">
            <w:rPr>
              <w:lang w:val="en-US"/>
            </w:rPr>
          </w:rPrChange>
        </w:rPr>
      </w:pPr>
    </w:p>
    <w:p w14:paraId="4D406284" w14:textId="77777777" w:rsidR="00903932" w:rsidRPr="000F7EDC" w:rsidRDefault="00903932" w:rsidP="00903932">
      <w:pPr>
        <w:rPr>
          <w:rFonts w:asciiTheme="minorHAnsi" w:hAnsiTheme="minorHAnsi" w:cstheme="minorHAnsi"/>
          <w:lang w:val="en-US"/>
          <w:rPrChange w:id="204" w:author="Haldar, Souvik" w:date="2022-06-25T18:15:00Z">
            <w:rPr>
              <w:lang w:val="en-US"/>
            </w:rPr>
          </w:rPrChange>
        </w:rPr>
      </w:pPr>
    </w:p>
    <w:p w14:paraId="3A103832" w14:textId="77777777" w:rsidR="00903932" w:rsidRPr="000F7EDC" w:rsidRDefault="00903932" w:rsidP="00903932">
      <w:pPr>
        <w:rPr>
          <w:rFonts w:asciiTheme="minorHAnsi" w:hAnsiTheme="minorHAnsi" w:cstheme="minorHAnsi"/>
          <w:lang w:val="en-US"/>
          <w:rPrChange w:id="205" w:author="Haldar, Souvik" w:date="2022-06-25T18:15:00Z">
            <w:rPr>
              <w:lang w:val="en-US"/>
            </w:rPr>
          </w:rPrChange>
        </w:rPr>
      </w:pPr>
    </w:p>
    <w:p w14:paraId="2D6BC617" w14:textId="77777777" w:rsidR="004F3A52" w:rsidRPr="000F7EDC" w:rsidRDefault="004F3A52" w:rsidP="00903932">
      <w:pPr>
        <w:rPr>
          <w:rFonts w:asciiTheme="minorHAnsi" w:hAnsiTheme="minorHAnsi" w:cstheme="minorHAnsi"/>
          <w:lang w:val="en-US"/>
          <w:rPrChange w:id="206" w:author="Haldar, Souvik" w:date="2022-06-25T18:15:00Z">
            <w:rPr>
              <w:lang w:val="en-US"/>
            </w:rPr>
          </w:rPrChange>
        </w:rPr>
      </w:pPr>
    </w:p>
    <w:p w14:paraId="1A9B2E22" w14:textId="77777777" w:rsidR="004F3A52" w:rsidRPr="000F7EDC" w:rsidRDefault="004F3A52" w:rsidP="00903932">
      <w:pPr>
        <w:rPr>
          <w:rFonts w:asciiTheme="minorHAnsi" w:hAnsiTheme="minorHAnsi" w:cstheme="minorHAnsi"/>
          <w:lang w:val="en-US"/>
          <w:rPrChange w:id="207" w:author="Haldar, Souvik" w:date="2022-06-25T18:15:00Z">
            <w:rPr>
              <w:lang w:val="en-US"/>
            </w:rPr>
          </w:rPrChange>
        </w:rPr>
      </w:pPr>
    </w:p>
    <w:p w14:paraId="1B48B2A1" w14:textId="76133162" w:rsidR="00903932" w:rsidRPr="000F7EDC" w:rsidRDefault="00903932" w:rsidP="00903932">
      <w:pPr>
        <w:rPr>
          <w:rFonts w:asciiTheme="minorHAnsi" w:hAnsiTheme="minorHAnsi" w:cstheme="minorHAnsi"/>
          <w:lang w:val="en-US"/>
          <w:rPrChange w:id="208" w:author="Haldar, Souvik" w:date="2022-06-25T18:15:00Z">
            <w:rPr>
              <w:lang w:val="en-US"/>
            </w:rPr>
          </w:rPrChange>
        </w:rPr>
      </w:pPr>
    </w:p>
    <w:p w14:paraId="595A77B5" w14:textId="60564FE6" w:rsidR="00194148" w:rsidRDefault="00194148" w:rsidP="00903932">
      <w:pPr>
        <w:rPr>
          <w:rFonts w:asciiTheme="minorHAnsi" w:hAnsiTheme="minorHAnsi" w:cstheme="minorHAnsi"/>
          <w:lang w:val="en-US"/>
        </w:rPr>
      </w:pPr>
    </w:p>
    <w:p w14:paraId="6A441985" w14:textId="607F8185" w:rsidR="00F47B00" w:rsidRDefault="00F47B00" w:rsidP="00903932">
      <w:pPr>
        <w:rPr>
          <w:rFonts w:asciiTheme="minorHAnsi" w:hAnsiTheme="minorHAnsi" w:cstheme="minorHAnsi"/>
          <w:lang w:val="en-US"/>
        </w:rPr>
      </w:pPr>
    </w:p>
    <w:p w14:paraId="1698AE00" w14:textId="0D54AD63" w:rsidR="00416999" w:rsidRDefault="00416999" w:rsidP="00903932">
      <w:pPr>
        <w:rPr>
          <w:rFonts w:asciiTheme="minorHAnsi" w:hAnsiTheme="minorHAnsi" w:cstheme="minorHAnsi"/>
          <w:lang w:val="en-US"/>
        </w:rPr>
      </w:pPr>
    </w:p>
    <w:p w14:paraId="048C61C5" w14:textId="188F7BE4" w:rsidR="00416999" w:rsidRDefault="00416999" w:rsidP="00903932">
      <w:pPr>
        <w:rPr>
          <w:rFonts w:asciiTheme="minorHAnsi" w:hAnsiTheme="minorHAnsi" w:cstheme="minorHAnsi"/>
          <w:lang w:val="en-US"/>
        </w:rPr>
      </w:pPr>
    </w:p>
    <w:p w14:paraId="53908B94" w14:textId="6B479DFB" w:rsidR="00416999" w:rsidRDefault="00416999" w:rsidP="00903932">
      <w:pPr>
        <w:rPr>
          <w:rFonts w:asciiTheme="minorHAnsi" w:hAnsiTheme="minorHAnsi" w:cstheme="minorHAnsi"/>
          <w:lang w:val="en-US"/>
        </w:rPr>
      </w:pPr>
    </w:p>
    <w:p w14:paraId="358491A2" w14:textId="39D3B99C" w:rsidR="00416999" w:rsidRDefault="00416999" w:rsidP="00903932">
      <w:pPr>
        <w:rPr>
          <w:rFonts w:asciiTheme="minorHAnsi" w:hAnsiTheme="minorHAnsi" w:cstheme="minorHAnsi"/>
          <w:lang w:val="en-US"/>
        </w:rPr>
      </w:pPr>
    </w:p>
    <w:p w14:paraId="0A8473A3" w14:textId="1654DF27" w:rsidR="00416999" w:rsidRDefault="00416999" w:rsidP="00903932">
      <w:pPr>
        <w:rPr>
          <w:rFonts w:asciiTheme="minorHAnsi" w:hAnsiTheme="minorHAnsi" w:cstheme="minorHAnsi"/>
          <w:lang w:val="en-US"/>
        </w:rPr>
      </w:pPr>
    </w:p>
    <w:p w14:paraId="510191B7" w14:textId="443FFC50" w:rsidR="00416999" w:rsidRDefault="00416999" w:rsidP="00903932">
      <w:pPr>
        <w:rPr>
          <w:rFonts w:asciiTheme="minorHAnsi" w:hAnsiTheme="minorHAnsi" w:cstheme="minorHAnsi"/>
          <w:lang w:val="en-US"/>
        </w:rPr>
      </w:pPr>
    </w:p>
    <w:p w14:paraId="65BF52F1" w14:textId="77777777" w:rsidR="00416999" w:rsidRPr="000F7EDC" w:rsidRDefault="00416999" w:rsidP="00903932">
      <w:pPr>
        <w:rPr>
          <w:rFonts w:asciiTheme="minorHAnsi" w:hAnsiTheme="minorHAnsi" w:cstheme="minorHAnsi"/>
          <w:lang w:val="en-US"/>
          <w:rPrChange w:id="209" w:author="Haldar, Souvik" w:date="2022-06-25T18:15:00Z">
            <w:rPr>
              <w:lang w:val="en-US"/>
            </w:rPr>
          </w:rPrChange>
        </w:rPr>
      </w:pPr>
    </w:p>
    <w:p w14:paraId="4EF98382" w14:textId="54C0FCB4" w:rsidR="00903932" w:rsidRPr="00232F29" w:rsidDel="000F7EDC" w:rsidRDefault="00903932" w:rsidP="00903932">
      <w:pPr>
        <w:rPr>
          <w:del w:id="210" w:author="Haldar, Souvik" w:date="2022-06-25T18:15:00Z"/>
          <w:rFonts w:asciiTheme="majorHAnsi" w:hAnsiTheme="majorHAnsi" w:cstheme="majorBidi"/>
          <w:sz w:val="44"/>
          <w:szCs w:val="44"/>
          <w:lang w:val="en-IN"/>
          <w:rPrChange w:id="211" w:author="Haldar, Souvik" w:date="2022-06-25T18:18:00Z">
            <w:rPr>
              <w:del w:id="212" w:author="Haldar, Souvik" w:date="2022-06-25T18:15:00Z"/>
              <w:lang w:val="en-US"/>
            </w:rPr>
          </w:rPrChange>
        </w:rPr>
      </w:pPr>
      <w:bookmarkStart w:id="213" w:name="_Toc110315699"/>
      <w:bookmarkStart w:id="214" w:name="_Toc110324869"/>
      <w:bookmarkStart w:id="215" w:name="_Toc110457495"/>
      <w:bookmarkEnd w:id="213"/>
      <w:bookmarkEnd w:id="214"/>
      <w:bookmarkEnd w:id="215"/>
    </w:p>
    <w:p w14:paraId="0E6AE33A" w14:textId="2D8E2651" w:rsidR="00903932" w:rsidRPr="00232F29" w:rsidRDefault="00FD3785">
      <w:pPr>
        <w:pStyle w:val="Heading1"/>
        <w:numPr>
          <w:ilvl w:val="0"/>
          <w:numId w:val="1"/>
        </w:numPr>
        <w:spacing w:before="240" w:line="259" w:lineRule="auto"/>
        <w:rPr>
          <w:b w:val="0"/>
          <w:bCs w:val="0"/>
          <w:sz w:val="44"/>
          <w:szCs w:val="44"/>
          <w:rPrChange w:id="216" w:author="Haldar, Souvik" w:date="2022-06-25T18:18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  <w:pPrChange w:id="217" w:author="Haldar, Souvik" w:date="2022-06-25T18:18:00Z">
          <w:pPr>
            <w:pStyle w:val="Heading1"/>
            <w:numPr>
              <w:numId w:val="1"/>
            </w:numPr>
            <w:ind w:left="567" w:hanging="567"/>
          </w:pPr>
        </w:pPrChange>
      </w:pPr>
      <w:bookmarkStart w:id="218" w:name="_Toc110457496"/>
      <w:r w:rsidRPr="00232F29">
        <w:rPr>
          <w:b w:val="0"/>
          <w:bCs w:val="0"/>
          <w:sz w:val="44"/>
          <w:szCs w:val="44"/>
          <w:rPrChange w:id="219" w:author="Haldar, Souvik" w:date="2022-06-25T18:18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  <w:t>Introduction</w:t>
      </w:r>
      <w:bookmarkEnd w:id="218"/>
    </w:p>
    <w:p w14:paraId="359BDEB2" w14:textId="77777777" w:rsidR="00903932" w:rsidRPr="006A7835" w:rsidRDefault="00903932" w:rsidP="00903932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rPrChange w:id="220" w:author="Haldar, Souvik" w:date="2022-06-25T18:15:00Z">
            <w:rPr>
              <w:rFonts w:eastAsia="Times New Roman"/>
            </w:rPr>
          </w:rPrChange>
        </w:rPr>
      </w:pPr>
    </w:p>
    <w:p w14:paraId="458A41AD" w14:textId="1AA1D12C" w:rsidR="00FD3785" w:rsidRPr="006A7835" w:rsidRDefault="00A33EF8" w:rsidP="00FD3785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1C253C"/>
          <w:sz w:val="24"/>
          <w:szCs w:val="24"/>
          <w:lang w:val="en-IN" w:eastAsia="es-ES"/>
          <w:rPrChange w:id="221" w:author="Haldar, Souvik" w:date="2022-06-25T18:15:00Z">
            <w:rPr>
              <w:rFonts w:eastAsia="Times New Roman" w:cs="Arial"/>
              <w:b/>
              <w:bCs/>
              <w:color w:val="1C253C"/>
              <w:sz w:val="24"/>
              <w:szCs w:val="24"/>
              <w:lang w:val="en-IN" w:eastAsia="es-ES"/>
            </w:rPr>
          </w:rPrChange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Coreference Resolution refers to the task of finding all expressions that point to a particular entity in a give text. Generally, pronouns are used to mention different noun forms. In a long text where multiple entities are being mentioned, it is important to know which pronouns are </w:t>
      </w:r>
      <w:r w:rsidR="009F0F14">
        <w:rPr>
          <w:rFonts w:asciiTheme="minorHAnsi" w:eastAsia="Times New Roman" w:hAnsiTheme="minorHAnsi" w:cstheme="minorHAnsi"/>
          <w:sz w:val="24"/>
          <w:szCs w:val="24"/>
        </w:rPr>
        <w:t xml:space="preserve">referenced to which entity. Coreference Resolution offers a solution to this problem. </w:t>
      </w:r>
    </w:p>
    <w:p w14:paraId="74DCF9CE" w14:textId="64FD8E3C" w:rsidR="002261FB" w:rsidRDefault="008D1A1B">
      <w:pPr>
        <w:pStyle w:val="Heading1"/>
        <w:numPr>
          <w:ilvl w:val="0"/>
          <w:numId w:val="1"/>
        </w:numPr>
        <w:spacing w:before="240" w:line="259" w:lineRule="auto"/>
        <w:ind w:left="630"/>
        <w:rPr>
          <w:b w:val="0"/>
          <w:bCs w:val="0"/>
          <w:sz w:val="44"/>
          <w:szCs w:val="44"/>
        </w:rPr>
      </w:pPr>
      <w:bookmarkStart w:id="222" w:name="_Toc110457497"/>
      <w:r w:rsidRPr="00232F29">
        <w:rPr>
          <w:b w:val="0"/>
          <w:bCs w:val="0"/>
          <w:sz w:val="44"/>
          <w:szCs w:val="44"/>
          <w:rPrChange w:id="223" w:author="Haldar, Souvik" w:date="2022-06-25T18:18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  <w:t>Prerequisites</w:t>
      </w:r>
      <w:bookmarkEnd w:id="222"/>
    </w:p>
    <w:p w14:paraId="6E468DB4" w14:textId="77777777" w:rsidR="005D7C2B" w:rsidRPr="005D7C2B" w:rsidRDefault="005D7C2B" w:rsidP="005D7C2B">
      <w:pPr>
        <w:rPr>
          <w:lang w:val="en-IN"/>
          <w:rPrChange w:id="224" w:author="Haldar, Souvik" w:date="2022-06-25T18:18:00Z">
            <w:rPr>
              <w:rFonts w:ascii="Georgia" w:hAnsi="Georgia"/>
              <w:b/>
              <w:color w:val="7ECEAA"/>
              <w:sz w:val="46"/>
              <w:szCs w:val="46"/>
              <w:lang w:val="en-US"/>
            </w:rPr>
          </w:rPrChange>
        </w:rPr>
      </w:pPr>
    </w:p>
    <w:p w14:paraId="19DFBA92" w14:textId="100FB7C6" w:rsidR="000077C2" w:rsidRDefault="00026A04" w:rsidP="000077C2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26A04">
        <w:rPr>
          <w:rFonts w:asciiTheme="minorHAnsi" w:eastAsia="Times New Roman" w:hAnsiTheme="minorHAnsi" w:cstheme="minorHAnsi"/>
          <w:sz w:val="24"/>
          <w:szCs w:val="24"/>
        </w:rPr>
        <w:t>Coreference Resolution in this case is an unsupervised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method where two python modules named “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AllenNLP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” and “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Coreferee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”</w:t>
      </w:r>
      <w:r w:rsidR="008503CD">
        <w:rPr>
          <w:rFonts w:asciiTheme="minorHAnsi" w:eastAsia="Times New Roman" w:hAnsiTheme="minorHAnsi" w:cstheme="minorHAnsi"/>
          <w:sz w:val="24"/>
          <w:szCs w:val="24"/>
        </w:rPr>
        <w:t xml:space="preserve"> have been used to build a solution. The “</w:t>
      </w:r>
      <w:proofErr w:type="spellStart"/>
      <w:r w:rsidR="008503CD">
        <w:rPr>
          <w:rFonts w:asciiTheme="minorHAnsi" w:eastAsia="Times New Roman" w:hAnsiTheme="minorHAnsi" w:cstheme="minorHAnsi"/>
          <w:sz w:val="24"/>
          <w:szCs w:val="24"/>
        </w:rPr>
        <w:t>coref_resolve</w:t>
      </w:r>
      <w:proofErr w:type="spellEnd"/>
      <w:r w:rsidR="008503CD">
        <w:rPr>
          <w:rFonts w:asciiTheme="minorHAnsi" w:eastAsia="Times New Roman" w:hAnsiTheme="minorHAnsi" w:cstheme="minorHAnsi"/>
          <w:sz w:val="24"/>
          <w:szCs w:val="24"/>
        </w:rPr>
        <w:t>” module uses pretrained models from both python modules and extracts the best out of them. Thus, for this module to work properly we need above mentioned modules installed properly.</w:t>
      </w:r>
    </w:p>
    <w:p w14:paraId="4609CDD1" w14:textId="0129AF2F" w:rsidR="00B512D8" w:rsidRDefault="00B512D8" w:rsidP="000077C2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73252E6" w14:textId="20E7848B" w:rsidR="00B512D8" w:rsidRPr="00026A04" w:rsidRDefault="00B512D8" w:rsidP="000077C2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Nevertheless</w:t>
      </w:r>
      <w:r w:rsidR="00891C5E">
        <w:rPr>
          <w:rFonts w:asciiTheme="minorHAnsi" w:eastAsia="Times New Roman" w:hAnsiTheme="minorHAnsi" w:cstheme="minorHAnsi"/>
          <w:sz w:val="24"/>
          <w:szCs w:val="24"/>
        </w:rPr>
        <w:t>, the text provided for Coreference Resolution should contain both noun(s) and pronoun(s) for the model to work effectively.</w:t>
      </w:r>
    </w:p>
    <w:p w14:paraId="38D98179" w14:textId="1C7D974E" w:rsidR="002261FB" w:rsidRPr="005D7C2B" w:rsidRDefault="008D1A1B" w:rsidP="002261FB">
      <w:pPr>
        <w:pStyle w:val="Heading1"/>
        <w:numPr>
          <w:ilvl w:val="0"/>
          <w:numId w:val="1"/>
        </w:numPr>
        <w:spacing w:before="240" w:line="259" w:lineRule="auto"/>
        <w:ind w:left="630"/>
        <w:rPr>
          <w:b w:val="0"/>
          <w:bCs w:val="0"/>
          <w:sz w:val="44"/>
          <w:szCs w:val="44"/>
          <w:rPrChange w:id="225" w:author="Haldar, Souvik" w:date="2022-06-25T18:15:00Z">
            <w:rPr>
              <w:lang w:val="en-US"/>
            </w:rPr>
          </w:rPrChange>
        </w:rPr>
      </w:pPr>
      <w:bookmarkStart w:id="226" w:name="_Toc110457498"/>
      <w:r w:rsidRPr="00232F29">
        <w:rPr>
          <w:b w:val="0"/>
          <w:bCs w:val="0"/>
          <w:sz w:val="44"/>
          <w:szCs w:val="44"/>
          <w:rPrChange w:id="227" w:author="Haldar, Souvik" w:date="2022-06-25T18:18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  <w:t>Config</w:t>
      </w:r>
      <w:bookmarkEnd w:id="226"/>
    </w:p>
    <w:p w14:paraId="4B8ACCF4" w14:textId="0A52B486" w:rsidR="002261FB" w:rsidRPr="000F7EDC" w:rsidRDefault="00BE3C9B" w:rsidP="005D7C2B">
      <w:pPr>
        <w:pStyle w:val="Heading2"/>
        <w:ind w:firstLine="270"/>
        <w:rPr>
          <w:rFonts w:asciiTheme="minorHAnsi" w:eastAsia="Times New Roman" w:hAnsiTheme="minorHAnsi" w:cstheme="minorHAnsi"/>
          <w:b w:val="0"/>
          <w:i/>
          <w:color w:val="8F9195"/>
          <w:sz w:val="36"/>
          <w:szCs w:val="36"/>
          <w:lang w:val="en-GB"/>
          <w:rPrChange w:id="228" w:author="Haldar, Souvik" w:date="2022-06-25T18:15:00Z">
            <w:rPr>
              <w:rFonts w:ascii="Georgia" w:eastAsia="Times New Roman" w:hAnsi="Georgia"/>
              <w:b w:val="0"/>
              <w:i/>
              <w:color w:val="8F9195"/>
              <w:sz w:val="36"/>
              <w:szCs w:val="36"/>
              <w:lang w:val="en-GB"/>
            </w:rPr>
          </w:rPrChange>
        </w:rPr>
      </w:pPr>
      <w:bookmarkStart w:id="229" w:name="_Toc110457499"/>
      <w:r>
        <w:rPr>
          <w:rFonts w:asciiTheme="minorHAnsi" w:eastAsia="Times New Roman" w:hAnsiTheme="minorHAnsi" w:cstheme="minorHAnsi"/>
          <w:b w:val="0"/>
          <w:i/>
          <w:color w:val="8F9195"/>
          <w:sz w:val="36"/>
          <w:szCs w:val="36"/>
          <w:lang w:val="en-GB"/>
        </w:rPr>
        <w:t>Configuration</w:t>
      </w:r>
      <w:bookmarkEnd w:id="229"/>
    </w:p>
    <w:p w14:paraId="483FADBB" w14:textId="1A6BBF20" w:rsidR="00CF2656" w:rsidRDefault="00BE3C9B" w:rsidP="00E71A5C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E3C9B">
        <w:rPr>
          <w:rFonts w:asciiTheme="minorHAnsi" w:eastAsia="Times New Roman" w:hAnsiTheme="minorHAnsi" w:cstheme="minorHAnsi"/>
          <w:sz w:val="24"/>
          <w:szCs w:val="24"/>
        </w:rPr>
        <w:t xml:space="preserve">The </w:t>
      </w:r>
      <w:r>
        <w:rPr>
          <w:rFonts w:asciiTheme="minorHAnsi" w:eastAsia="Times New Roman" w:hAnsiTheme="minorHAnsi" w:cstheme="minorHAnsi"/>
          <w:sz w:val="24"/>
          <w:szCs w:val="24"/>
        </w:rPr>
        <w:t>config file contains the following parameters:</w:t>
      </w:r>
    </w:p>
    <w:p w14:paraId="2CC63ED2" w14:textId="65006AB2" w:rsidR="00BE3C9B" w:rsidRDefault="00BE3C9B" w:rsidP="00BE3C9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E663B6">
        <w:rPr>
          <w:rFonts w:asciiTheme="minorHAnsi" w:eastAsia="Times New Roman" w:hAnsiTheme="minorHAnsi" w:cstheme="minorHAnsi"/>
          <w:b/>
          <w:bCs/>
          <w:sz w:val="24"/>
          <w:szCs w:val="24"/>
        </w:rPr>
        <w:t>tag</w:t>
      </w:r>
      <w:r>
        <w:rPr>
          <w:rFonts w:asciiTheme="minorHAnsi" w:eastAsia="Times New Roman" w:hAnsiTheme="minorHAnsi" w:cstheme="minorHAnsi"/>
          <w:sz w:val="24"/>
          <w:szCs w:val="24"/>
        </w:rPr>
        <w:t>: Tags which are to be targeted in coreference resolution.</w:t>
      </w:r>
    </w:p>
    <w:p w14:paraId="328FDB95" w14:textId="5C0A1158" w:rsidR="00BE3C9B" w:rsidRDefault="00BE3C9B" w:rsidP="00BE3C9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E663B6">
        <w:rPr>
          <w:rFonts w:asciiTheme="minorHAnsi" w:eastAsia="Times New Roman" w:hAnsiTheme="minorHAnsi" w:cstheme="minorHAnsi"/>
          <w:b/>
          <w:bCs/>
          <w:sz w:val="24"/>
          <w:szCs w:val="24"/>
        </w:rPr>
        <w:t>pos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: Poses which are to be targeted in coreference resolution.</w:t>
      </w:r>
    </w:p>
    <w:p w14:paraId="30826AE2" w14:textId="09483F47" w:rsidR="009F3FE7" w:rsidRPr="009937A7" w:rsidRDefault="001C2DB7" w:rsidP="00A65FFE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rPrChange w:id="230" w:author="Haldar, Souvik" w:date="2022-06-25T18:15:00Z">
            <w:rPr>
              <w:rFonts w:eastAsia="Times New Roman"/>
              <w:b/>
              <w:bCs/>
            </w:rPr>
          </w:rPrChange>
        </w:rPr>
      </w:pPr>
      <w:proofErr w:type="spellStart"/>
      <w:r w:rsidRPr="00E663B6">
        <w:rPr>
          <w:rFonts w:asciiTheme="minorHAnsi" w:eastAsia="Times New Roman" w:hAnsiTheme="minorHAnsi" w:cstheme="minorHAnsi"/>
          <w:b/>
          <w:bCs/>
          <w:sz w:val="24"/>
          <w:szCs w:val="24"/>
        </w:rPr>
        <w:t>allenNLPurl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: URL from which pretrained model is to be fetched.</w:t>
      </w:r>
    </w:p>
    <w:p w14:paraId="3EFA5C4E" w14:textId="08C29482" w:rsidR="00651288" w:rsidRDefault="005D7C2B" w:rsidP="005D7C2B">
      <w:pPr>
        <w:pStyle w:val="Heading1"/>
        <w:numPr>
          <w:ilvl w:val="0"/>
          <w:numId w:val="1"/>
        </w:numPr>
        <w:spacing w:before="240" w:line="259" w:lineRule="auto"/>
        <w:ind w:left="630"/>
        <w:rPr>
          <w:b w:val="0"/>
          <w:bCs w:val="0"/>
          <w:sz w:val="44"/>
          <w:szCs w:val="44"/>
        </w:rPr>
      </w:pPr>
      <w:bookmarkStart w:id="231" w:name="_Toc110457500"/>
      <w:proofErr w:type="spellStart"/>
      <w:r>
        <w:rPr>
          <w:b w:val="0"/>
          <w:bCs w:val="0"/>
          <w:sz w:val="44"/>
          <w:szCs w:val="44"/>
        </w:rPr>
        <w:t>Coref</w:t>
      </w:r>
      <w:proofErr w:type="spellEnd"/>
      <w:r w:rsidR="008D1A1B" w:rsidRPr="00232F29">
        <w:rPr>
          <w:b w:val="0"/>
          <w:bCs w:val="0"/>
          <w:sz w:val="44"/>
          <w:szCs w:val="44"/>
          <w:rPrChange w:id="232" w:author="Haldar, Souvik" w:date="2022-06-25T18:19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  <w:t xml:space="preserve"> </w:t>
      </w:r>
      <w:r w:rsidR="007E7CD4">
        <w:rPr>
          <w:b w:val="0"/>
          <w:bCs w:val="0"/>
          <w:sz w:val="44"/>
          <w:szCs w:val="44"/>
        </w:rPr>
        <w:t>r</w:t>
      </w:r>
      <w:r>
        <w:rPr>
          <w:b w:val="0"/>
          <w:bCs w:val="0"/>
          <w:sz w:val="44"/>
          <w:szCs w:val="44"/>
        </w:rPr>
        <w:t>esolver</w:t>
      </w:r>
      <w:r w:rsidR="00AC343E" w:rsidRPr="00232F29">
        <w:rPr>
          <w:b w:val="0"/>
          <w:bCs w:val="0"/>
          <w:sz w:val="44"/>
          <w:szCs w:val="44"/>
          <w:rPrChange w:id="233" w:author="Haldar, Souvik" w:date="2022-06-25T18:19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  <w:t xml:space="preserve"> &amp; </w:t>
      </w:r>
      <w:ins w:id="234" w:author="Haldar, Souvik" w:date="2022-06-25T13:03:00Z">
        <w:r w:rsidR="00FC7742" w:rsidRPr="00232F29">
          <w:rPr>
            <w:b w:val="0"/>
            <w:bCs w:val="0"/>
            <w:sz w:val="44"/>
            <w:szCs w:val="44"/>
            <w:rPrChange w:id="235" w:author="Haldar, Souvik" w:date="2022-06-25T18:19:00Z">
              <w:rPr>
                <w:rFonts w:ascii="Georgia" w:hAnsi="Georgia"/>
                <w:b w:val="0"/>
                <w:color w:val="7ECEAA"/>
                <w:sz w:val="46"/>
                <w:szCs w:val="46"/>
                <w:lang w:val="en-US"/>
              </w:rPr>
            </w:rPrChange>
          </w:rPr>
          <w:t>s</w:t>
        </w:r>
      </w:ins>
      <w:del w:id="236" w:author="Haldar, Souvik" w:date="2022-06-25T13:03:00Z">
        <w:r w:rsidR="00AC343E" w:rsidRPr="00232F29" w:rsidDel="00FC7742">
          <w:rPr>
            <w:b w:val="0"/>
            <w:bCs w:val="0"/>
            <w:sz w:val="44"/>
            <w:szCs w:val="44"/>
            <w:rPrChange w:id="237" w:author="Haldar, Souvik" w:date="2022-06-25T18:19:00Z">
              <w:rPr>
                <w:rFonts w:ascii="Georgia" w:hAnsi="Georgia"/>
                <w:b w:val="0"/>
                <w:color w:val="7ECEAA"/>
                <w:sz w:val="46"/>
                <w:szCs w:val="46"/>
                <w:lang w:val="en-US"/>
              </w:rPr>
            </w:rPrChange>
          </w:rPr>
          <w:delText>S</w:delText>
        </w:r>
      </w:del>
      <w:r w:rsidR="00AC343E" w:rsidRPr="00232F29">
        <w:rPr>
          <w:b w:val="0"/>
          <w:bCs w:val="0"/>
          <w:sz w:val="44"/>
          <w:szCs w:val="44"/>
          <w:rPrChange w:id="238" w:author="Haldar, Souvik" w:date="2022-06-25T18:19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  <w:t>ample output</w:t>
      </w:r>
      <w:bookmarkEnd w:id="231"/>
    </w:p>
    <w:p w14:paraId="43680235" w14:textId="77777777" w:rsidR="005D7C2B" w:rsidRPr="005D7C2B" w:rsidRDefault="005D7C2B" w:rsidP="005D7C2B">
      <w:pPr>
        <w:rPr>
          <w:lang w:val="en-IN"/>
        </w:rPr>
      </w:pPr>
    </w:p>
    <w:p w14:paraId="64108689" w14:textId="77777777" w:rsidR="00931652" w:rsidRPr="00DF40A0" w:rsidDel="00130DB4" w:rsidRDefault="00931652" w:rsidP="00931652">
      <w:pPr>
        <w:spacing w:before="240" w:after="0"/>
        <w:rPr>
          <w:del w:id="239" w:author="Haldar, Souvik" w:date="2022-06-25T13:30:00Z"/>
          <w:rFonts w:asciiTheme="minorHAnsi" w:hAnsiTheme="minorHAnsi" w:cstheme="minorHAnsi"/>
          <w:sz w:val="24"/>
          <w:szCs w:val="24"/>
          <w:lang w:val="en-IN"/>
          <w:rPrChange w:id="240" w:author="Haldar, Souvik" w:date="2022-06-25T18:15:00Z">
            <w:rPr>
              <w:del w:id="241" w:author="Haldar, Souvik" w:date="2022-06-25T13:30:00Z"/>
              <w:lang w:val="en-IN"/>
            </w:rPr>
          </w:rPrChange>
        </w:rPr>
      </w:pPr>
    </w:p>
    <w:p w14:paraId="25B3F01C" w14:textId="3E4D8F93" w:rsidR="00651288" w:rsidRPr="00DF40A0" w:rsidRDefault="007E7CD4" w:rsidP="00651288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rPrChange w:id="242" w:author="Haldar, Souvik" w:date="2022-06-25T18:15:00Z">
            <w:rPr>
              <w:rFonts w:eastAsia="Times New Roman" w:cs="Arial"/>
              <w:sz w:val="22"/>
            </w:rPr>
          </w:rPrChange>
        </w:rPr>
      </w:pP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Coref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resolver</w:t>
      </w:r>
      <w:r w:rsidR="00651288" w:rsidRPr="00DF40A0">
        <w:rPr>
          <w:rFonts w:asciiTheme="minorHAnsi" w:eastAsia="Times New Roman" w:hAnsiTheme="minorHAnsi" w:cstheme="minorHAnsi"/>
          <w:sz w:val="24"/>
          <w:szCs w:val="24"/>
          <w:rPrChange w:id="243" w:author="Haldar, Souvik" w:date="2022-06-25T18:15:00Z">
            <w:rPr>
              <w:rFonts w:eastAsia="Times New Roman" w:cs="Arial"/>
              <w:sz w:val="22"/>
            </w:rPr>
          </w:rPrChange>
        </w:rPr>
        <w:t xml:space="preserve"> module is responsible for </w:t>
      </w:r>
      <w:r>
        <w:rPr>
          <w:rFonts w:asciiTheme="minorHAnsi" w:eastAsia="Times New Roman" w:hAnsiTheme="minorHAnsi" w:cstheme="minorHAnsi"/>
          <w:sz w:val="24"/>
          <w:szCs w:val="24"/>
        </w:rPr>
        <w:t>coreference resolution</w:t>
      </w:r>
      <w:r w:rsidR="00651288" w:rsidRPr="00DF40A0">
        <w:rPr>
          <w:rFonts w:asciiTheme="minorHAnsi" w:eastAsia="Times New Roman" w:hAnsiTheme="minorHAnsi" w:cstheme="minorHAnsi"/>
          <w:sz w:val="24"/>
          <w:szCs w:val="24"/>
          <w:rPrChange w:id="244" w:author="Haldar, Souvik" w:date="2022-06-25T18:15:00Z">
            <w:rPr>
              <w:rFonts w:eastAsia="Times New Roman" w:cs="Arial"/>
              <w:sz w:val="22"/>
            </w:rPr>
          </w:rPrChange>
        </w:rPr>
        <w:t xml:space="preserve"> based on the config parameters. This module </w:t>
      </w:r>
      <w:r w:rsidR="004C6ECD">
        <w:rPr>
          <w:rFonts w:asciiTheme="minorHAnsi" w:eastAsia="Times New Roman" w:hAnsiTheme="minorHAnsi" w:cstheme="minorHAnsi"/>
          <w:sz w:val="24"/>
          <w:szCs w:val="24"/>
        </w:rPr>
        <w:t>yields entity mentions for each sentence in a text in a dictionary where the key is sentence number and values are list of entities mentioned in that sentence.</w:t>
      </w:r>
    </w:p>
    <w:p w14:paraId="030F1880" w14:textId="72247BCB" w:rsidR="00651288" w:rsidRDefault="00651288" w:rsidP="00651288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DF40A0">
        <w:rPr>
          <w:rFonts w:asciiTheme="minorHAnsi" w:eastAsia="Times New Roman" w:hAnsiTheme="minorHAnsi" w:cstheme="minorHAnsi"/>
          <w:sz w:val="24"/>
          <w:szCs w:val="24"/>
          <w:rPrChange w:id="245" w:author="Haldar, Souvik" w:date="2022-06-25T18:15:00Z">
            <w:rPr>
              <w:rFonts w:eastAsia="Times New Roman" w:cs="Arial"/>
              <w:sz w:val="22"/>
            </w:rPr>
          </w:rPrChange>
        </w:rPr>
        <w:t>The sample output is as follows,</w:t>
      </w:r>
    </w:p>
    <w:p w14:paraId="7CAE2031" w14:textId="07578CB9" w:rsidR="001D7AEC" w:rsidRDefault="001D7AEC" w:rsidP="00651288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D7AEC">
        <w:rPr>
          <w:rFonts w:asciiTheme="minorHAnsi" w:eastAsia="Times New Roman" w:hAnsiTheme="minorHAnsi" w:cstheme="minorHAnsi"/>
          <w:b/>
          <w:bCs/>
          <w:sz w:val="24"/>
          <w:szCs w:val="24"/>
        </w:rPr>
        <w:t>Input text</w:t>
      </w:r>
      <w:r>
        <w:rPr>
          <w:rFonts w:asciiTheme="minorHAnsi" w:eastAsia="Times New Roman" w:hAnsiTheme="minorHAnsi" w:cstheme="minorHAnsi"/>
          <w:sz w:val="24"/>
          <w:szCs w:val="24"/>
        </w:rPr>
        <w:t>: “</w:t>
      </w:r>
      <w:r w:rsidR="000B2AFD" w:rsidRPr="000B2AFD">
        <w:rPr>
          <w:rFonts w:asciiTheme="minorHAnsi" w:eastAsia="Times New Roman" w:hAnsiTheme="minorHAnsi" w:cstheme="minorHAnsi"/>
          <w:sz w:val="24"/>
          <w:szCs w:val="24"/>
        </w:rPr>
        <w:t xml:space="preserve">Maruti Suzuki </w:t>
      </w:r>
      <w:proofErr w:type="spellStart"/>
      <w:r w:rsidR="000B2AFD" w:rsidRPr="000B2AFD">
        <w:rPr>
          <w:rFonts w:asciiTheme="minorHAnsi" w:eastAsia="Times New Roman" w:hAnsiTheme="minorHAnsi" w:cstheme="minorHAnsi"/>
          <w:sz w:val="24"/>
          <w:szCs w:val="24"/>
        </w:rPr>
        <w:t>WagonR</w:t>
      </w:r>
      <w:proofErr w:type="spellEnd"/>
      <w:r w:rsidR="000B2AFD" w:rsidRPr="000B2AFD">
        <w:rPr>
          <w:rFonts w:asciiTheme="minorHAnsi" w:eastAsia="Times New Roman" w:hAnsiTheme="minorHAnsi" w:cstheme="minorHAnsi"/>
          <w:sz w:val="24"/>
          <w:szCs w:val="24"/>
        </w:rPr>
        <w:t xml:space="preserve"> is a very good hatchback segment car. It has a decent looks and interior of this car looks nice. This car has good performance and better mileage than </w:t>
      </w:r>
      <w:proofErr w:type="spellStart"/>
      <w:r w:rsidR="000B2AFD" w:rsidRPr="000B2AFD">
        <w:rPr>
          <w:rFonts w:asciiTheme="minorHAnsi" w:eastAsia="Times New Roman" w:hAnsiTheme="minorHAnsi" w:cstheme="minorHAnsi"/>
          <w:sz w:val="24"/>
          <w:szCs w:val="24"/>
        </w:rPr>
        <w:t>Baleno</w:t>
      </w:r>
      <w:proofErr w:type="spellEnd"/>
      <w:r w:rsidR="000B2AFD" w:rsidRPr="000B2AFD">
        <w:rPr>
          <w:rFonts w:asciiTheme="minorHAnsi" w:eastAsia="Times New Roman" w:hAnsiTheme="minorHAnsi" w:cstheme="minorHAnsi"/>
          <w:sz w:val="24"/>
          <w:szCs w:val="24"/>
        </w:rPr>
        <w:t>.</w:t>
      </w:r>
      <w:r w:rsidR="000B2AFD">
        <w:rPr>
          <w:rFonts w:asciiTheme="minorHAnsi" w:eastAsia="Times New Roman" w:hAnsiTheme="minorHAnsi" w:cstheme="minorHAnsi"/>
          <w:sz w:val="24"/>
          <w:szCs w:val="24"/>
        </w:rPr>
        <w:t>”</w:t>
      </w:r>
    </w:p>
    <w:p w14:paraId="44BE58A4" w14:textId="4353665B" w:rsidR="000B2AFD" w:rsidRDefault="000B2AFD" w:rsidP="00651288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b/>
          <w:bCs/>
          <w:sz w:val="24"/>
          <w:szCs w:val="24"/>
        </w:rPr>
        <w:t>Known tags</w:t>
      </w:r>
      <w:r>
        <w:rPr>
          <w:rFonts w:asciiTheme="minorHAnsi" w:eastAsia="Times New Roman" w:hAnsiTheme="minorHAnsi" w:cstheme="minorHAnsi"/>
          <w:sz w:val="24"/>
          <w:szCs w:val="24"/>
        </w:rPr>
        <w:t>: None</w:t>
      </w:r>
    </w:p>
    <w:p w14:paraId="718A9469" w14:textId="30D64BCA" w:rsidR="000B2AFD" w:rsidRDefault="000B2AFD" w:rsidP="00651288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28266019" w14:textId="63415F25" w:rsidR="000B2AFD" w:rsidRDefault="000B2AFD" w:rsidP="00651288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DEBF3E5" w14:textId="77777777" w:rsidR="000B2AFD" w:rsidRDefault="000B2AFD" w:rsidP="00651288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67B5E59" w14:textId="77777777" w:rsidR="000B2AFD" w:rsidRDefault="001D7AEC" w:rsidP="000B2AFD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D3D0A">
        <w:rPr>
          <w:rFonts w:asciiTheme="minorHAnsi" w:eastAsia="Times New Roman" w:hAnsiTheme="minorHAnsi" w:cstheme="minorHAnsi"/>
          <w:b/>
          <w:bCs/>
          <w:sz w:val="24"/>
          <w:szCs w:val="24"/>
        </w:rPr>
        <w:lastRenderedPageBreak/>
        <w:t>Output Dictionary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</w:p>
    <w:p w14:paraId="3F8C592A" w14:textId="77777777" w:rsidR="000B2AFD" w:rsidRDefault="000B2AFD" w:rsidP="000B2AFD">
      <w:pPr>
        <w:spacing w:line="240" w:lineRule="auto"/>
        <w:ind w:left="144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sz w:val="24"/>
          <w:szCs w:val="24"/>
        </w:rPr>
        <w:t>{</w:t>
      </w:r>
    </w:p>
    <w:p w14:paraId="29808AA3" w14:textId="3EE3ADB9" w:rsidR="000B2AFD" w:rsidRDefault="000B2AFD" w:rsidP="000B2AFD">
      <w:pPr>
        <w:spacing w:line="240" w:lineRule="auto"/>
        <w:ind w:left="144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sz w:val="24"/>
          <w:szCs w:val="24"/>
        </w:rPr>
        <w:t xml:space="preserve">0: </w:t>
      </w:r>
    </w:p>
    <w:p w14:paraId="5CBA1954" w14:textId="77777777" w:rsidR="000B2AFD" w:rsidRDefault="000B2AFD" w:rsidP="000B2AFD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sz w:val="24"/>
          <w:szCs w:val="24"/>
        </w:rPr>
        <w:t>{</w:t>
      </w:r>
    </w:p>
    <w:p w14:paraId="487501FE" w14:textId="77777777" w:rsidR="00F021CE" w:rsidRDefault="000B2AFD" w:rsidP="000B2AFD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sz w:val="24"/>
          <w:szCs w:val="24"/>
        </w:rPr>
        <w:t>'</w:t>
      </w:r>
      <w:proofErr w:type="spellStart"/>
      <w:r w:rsidRPr="000B2AFD">
        <w:rPr>
          <w:rFonts w:asciiTheme="minorHAnsi" w:eastAsia="Times New Roman" w:hAnsiTheme="minorHAnsi" w:cstheme="minorHAnsi"/>
          <w:sz w:val="24"/>
          <w:szCs w:val="24"/>
        </w:rPr>
        <w:t>seq</w:t>
      </w:r>
      <w:proofErr w:type="spellEnd"/>
      <w:r w:rsidRPr="000B2AFD">
        <w:rPr>
          <w:rFonts w:asciiTheme="minorHAnsi" w:eastAsia="Times New Roman" w:hAnsiTheme="minorHAnsi" w:cstheme="minorHAnsi"/>
          <w:sz w:val="24"/>
          <w:szCs w:val="24"/>
        </w:rPr>
        <w:t xml:space="preserve">': Maruti Suzuki </w:t>
      </w:r>
      <w:proofErr w:type="spellStart"/>
      <w:r w:rsidRPr="000B2AFD">
        <w:rPr>
          <w:rFonts w:asciiTheme="minorHAnsi" w:eastAsia="Times New Roman" w:hAnsiTheme="minorHAnsi" w:cstheme="minorHAnsi"/>
          <w:sz w:val="24"/>
          <w:szCs w:val="24"/>
        </w:rPr>
        <w:t>WagonR</w:t>
      </w:r>
      <w:proofErr w:type="spellEnd"/>
      <w:r w:rsidRPr="000B2AFD">
        <w:rPr>
          <w:rFonts w:asciiTheme="minorHAnsi" w:eastAsia="Times New Roman" w:hAnsiTheme="minorHAnsi" w:cstheme="minorHAnsi"/>
          <w:sz w:val="24"/>
          <w:szCs w:val="24"/>
        </w:rPr>
        <w:t xml:space="preserve"> is a very good hatchback segment car.,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2E6BC745" w14:textId="084B3676" w:rsidR="000B2AFD" w:rsidRDefault="000B2AFD" w:rsidP="000B2AFD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sz w:val="24"/>
          <w:szCs w:val="24"/>
        </w:rPr>
        <w:t xml:space="preserve">'tags': ['Maruti Suzuki </w:t>
      </w:r>
      <w:proofErr w:type="spellStart"/>
      <w:r w:rsidRPr="000B2AFD">
        <w:rPr>
          <w:rFonts w:asciiTheme="minorHAnsi" w:eastAsia="Times New Roman" w:hAnsiTheme="minorHAnsi" w:cstheme="minorHAnsi"/>
          <w:sz w:val="24"/>
          <w:szCs w:val="24"/>
        </w:rPr>
        <w:t>WagonR</w:t>
      </w:r>
      <w:proofErr w:type="spellEnd"/>
      <w:r w:rsidRPr="000B2AFD">
        <w:rPr>
          <w:rFonts w:asciiTheme="minorHAnsi" w:eastAsia="Times New Roman" w:hAnsiTheme="minorHAnsi" w:cstheme="minorHAnsi"/>
          <w:sz w:val="24"/>
          <w:szCs w:val="24"/>
        </w:rPr>
        <w:t>']</w:t>
      </w:r>
    </w:p>
    <w:p w14:paraId="0B664DAD" w14:textId="5930564E" w:rsidR="000B2AFD" w:rsidRDefault="000B2AFD" w:rsidP="000B2AFD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sz w:val="24"/>
          <w:szCs w:val="24"/>
        </w:rPr>
        <w:t xml:space="preserve">}, </w:t>
      </w:r>
    </w:p>
    <w:p w14:paraId="1664E4E2" w14:textId="77777777" w:rsidR="000B2AFD" w:rsidRDefault="000B2AFD" w:rsidP="000B2AFD">
      <w:pPr>
        <w:spacing w:line="240" w:lineRule="auto"/>
        <w:ind w:left="21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sz w:val="24"/>
          <w:szCs w:val="24"/>
        </w:rPr>
        <w:t xml:space="preserve">1: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Pr="000B2AFD">
        <w:rPr>
          <w:rFonts w:asciiTheme="minorHAnsi" w:eastAsia="Times New Roman" w:hAnsiTheme="minorHAnsi" w:cstheme="minorHAnsi"/>
          <w:sz w:val="24"/>
          <w:szCs w:val="24"/>
        </w:rPr>
        <w:t>{</w:t>
      </w:r>
    </w:p>
    <w:p w14:paraId="45EAFF78" w14:textId="6A6A9862" w:rsidR="000B2AFD" w:rsidRDefault="000B2AFD" w:rsidP="000B2AFD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sz w:val="24"/>
          <w:szCs w:val="24"/>
        </w:rPr>
        <w:t>'</w:t>
      </w:r>
      <w:proofErr w:type="spellStart"/>
      <w:r w:rsidRPr="000B2AFD">
        <w:rPr>
          <w:rFonts w:asciiTheme="minorHAnsi" w:eastAsia="Times New Roman" w:hAnsiTheme="minorHAnsi" w:cstheme="minorHAnsi"/>
          <w:sz w:val="24"/>
          <w:szCs w:val="24"/>
        </w:rPr>
        <w:t>seq</w:t>
      </w:r>
      <w:proofErr w:type="spellEnd"/>
      <w:r w:rsidRPr="000B2AFD">
        <w:rPr>
          <w:rFonts w:asciiTheme="minorHAnsi" w:eastAsia="Times New Roman" w:hAnsiTheme="minorHAnsi" w:cstheme="minorHAnsi"/>
          <w:sz w:val="24"/>
          <w:szCs w:val="24"/>
        </w:rPr>
        <w:t xml:space="preserve">': Maruti Suzuki </w:t>
      </w:r>
      <w:proofErr w:type="spellStart"/>
      <w:r w:rsidRPr="000B2AFD">
        <w:rPr>
          <w:rFonts w:asciiTheme="minorHAnsi" w:eastAsia="Times New Roman" w:hAnsiTheme="minorHAnsi" w:cstheme="minorHAnsi"/>
          <w:sz w:val="24"/>
          <w:szCs w:val="24"/>
        </w:rPr>
        <w:t>WagonR</w:t>
      </w:r>
      <w:proofErr w:type="spellEnd"/>
      <w:r w:rsidRPr="000B2AFD">
        <w:rPr>
          <w:rFonts w:asciiTheme="minorHAnsi" w:eastAsia="Times New Roman" w:hAnsiTheme="minorHAnsi" w:cstheme="minorHAnsi"/>
          <w:sz w:val="24"/>
          <w:szCs w:val="24"/>
        </w:rPr>
        <w:t xml:space="preserve"> has a decent looks and interior of Maruti Suzuki </w:t>
      </w:r>
      <w:proofErr w:type="spellStart"/>
      <w:r w:rsidRPr="000B2AFD">
        <w:rPr>
          <w:rFonts w:asciiTheme="minorHAnsi" w:eastAsia="Times New Roman" w:hAnsiTheme="minorHAnsi" w:cstheme="minorHAnsi"/>
          <w:sz w:val="24"/>
          <w:szCs w:val="24"/>
        </w:rPr>
        <w:t>WagonR</w:t>
      </w:r>
      <w:proofErr w:type="spellEnd"/>
      <w:r w:rsidRPr="000B2AFD">
        <w:rPr>
          <w:rFonts w:asciiTheme="minorHAnsi" w:eastAsia="Times New Roman" w:hAnsiTheme="minorHAnsi" w:cstheme="minorHAnsi"/>
          <w:sz w:val="24"/>
          <w:szCs w:val="24"/>
        </w:rPr>
        <w:t xml:space="preserve"> looks nice., </w:t>
      </w:r>
    </w:p>
    <w:p w14:paraId="162981E2" w14:textId="77777777" w:rsidR="000B2AFD" w:rsidRDefault="000B2AFD" w:rsidP="000B2AFD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sz w:val="24"/>
          <w:szCs w:val="24"/>
        </w:rPr>
        <w:t xml:space="preserve">'tags': ['Maruti Suzuki </w:t>
      </w:r>
      <w:proofErr w:type="spellStart"/>
      <w:r w:rsidRPr="000B2AFD">
        <w:rPr>
          <w:rFonts w:asciiTheme="minorHAnsi" w:eastAsia="Times New Roman" w:hAnsiTheme="minorHAnsi" w:cstheme="minorHAnsi"/>
          <w:sz w:val="24"/>
          <w:szCs w:val="24"/>
        </w:rPr>
        <w:t>WagonR</w:t>
      </w:r>
      <w:proofErr w:type="spellEnd"/>
      <w:r w:rsidRPr="000B2AFD">
        <w:rPr>
          <w:rFonts w:asciiTheme="minorHAnsi" w:eastAsia="Times New Roman" w:hAnsiTheme="minorHAnsi" w:cstheme="minorHAnsi"/>
          <w:sz w:val="24"/>
          <w:szCs w:val="24"/>
        </w:rPr>
        <w:t>']</w:t>
      </w:r>
    </w:p>
    <w:p w14:paraId="2E91620A" w14:textId="37AD808D" w:rsidR="000B2AFD" w:rsidRDefault="000B2AFD" w:rsidP="000B2AFD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sz w:val="24"/>
          <w:szCs w:val="24"/>
        </w:rPr>
        <w:t xml:space="preserve">}, </w:t>
      </w:r>
    </w:p>
    <w:p w14:paraId="3038A07D" w14:textId="77777777" w:rsidR="000B2AFD" w:rsidRDefault="000B2AFD" w:rsidP="000B2AFD">
      <w:pPr>
        <w:spacing w:line="240" w:lineRule="auto"/>
        <w:ind w:left="21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sz w:val="24"/>
          <w:szCs w:val="24"/>
        </w:rPr>
        <w:t xml:space="preserve">2: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Pr="000B2AFD">
        <w:rPr>
          <w:rFonts w:asciiTheme="minorHAnsi" w:eastAsia="Times New Roman" w:hAnsiTheme="minorHAnsi" w:cstheme="minorHAnsi"/>
          <w:sz w:val="24"/>
          <w:szCs w:val="24"/>
        </w:rPr>
        <w:t>{</w:t>
      </w:r>
    </w:p>
    <w:p w14:paraId="17F311BC" w14:textId="51687AB7" w:rsidR="000B2AFD" w:rsidRDefault="000B2AFD" w:rsidP="000B2AFD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sz w:val="24"/>
          <w:szCs w:val="24"/>
        </w:rPr>
        <w:t>'</w:t>
      </w:r>
      <w:proofErr w:type="spellStart"/>
      <w:r w:rsidRPr="000B2AFD">
        <w:rPr>
          <w:rFonts w:asciiTheme="minorHAnsi" w:eastAsia="Times New Roman" w:hAnsiTheme="minorHAnsi" w:cstheme="minorHAnsi"/>
          <w:sz w:val="24"/>
          <w:szCs w:val="24"/>
        </w:rPr>
        <w:t>seq</w:t>
      </w:r>
      <w:proofErr w:type="spellEnd"/>
      <w:r w:rsidRPr="000B2AFD">
        <w:rPr>
          <w:rFonts w:asciiTheme="minorHAnsi" w:eastAsia="Times New Roman" w:hAnsiTheme="minorHAnsi" w:cstheme="minorHAnsi"/>
          <w:sz w:val="24"/>
          <w:szCs w:val="24"/>
        </w:rPr>
        <w:t xml:space="preserve">': Maruti Suzuki </w:t>
      </w:r>
      <w:proofErr w:type="spellStart"/>
      <w:r w:rsidRPr="000B2AFD">
        <w:rPr>
          <w:rFonts w:asciiTheme="minorHAnsi" w:eastAsia="Times New Roman" w:hAnsiTheme="minorHAnsi" w:cstheme="minorHAnsi"/>
          <w:sz w:val="24"/>
          <w:szCs w:val="24"/>
        </w:rPr>
        <w:t>WagonR</w:t>
      </w:r>
      <w:proofErr w:type="spellEnd"/>
      <w:r w:rsidRPr="000B2AFD">
        <w:rPr>
          <w:rFonts w:asciiTheme="minorHAnsi" w:eastAsia="Times New Roman" w:hAnsiTheme="minorHAnsi" w:cstheme="minorHAnsi"/>
          <w:sz w:val="24"/>
          <w:szCs w:val="24"/>
        </w:rPr>
        <w:t xml:space="preserve"> has good performance and better mileage than </w:t>
      </w:r>
      <w:proofErr w:type="spellStart"/>
      <w:r w:rsidRPr="000B2AFD">
        <w:rPr>
          <w:rFonts w:asciiTheme="minorHAnsi" w:eastAsia="Times New Roman" w:hAnsiTheme="minorHAnsi" w:cstheme="minorHAnsi"/>
          <w:sz w:val="24"/>
          <w:szCs w:val="24"/>
        </w:rPr>
        <w:t>Baleno</w:t>
      </w:r>
      <w:proofErr w:type="spellEnd"/>
      <w:r w:rsidRPr="000B2AFD">
        <w:rPr>
          <w:rFonts w:asciiTheme="minorHAnsi" w:eastAsia="Times New Roman" w:hAnsiTheme="minorHAnsi" w:cstheme="minorHAnsi"/>
          <w:sz w:val="24"/>
          <w:szCs w:val="24"/>
        </w:rPr>
        <w:t xml:space="preserve">., </w:t>
      </w:r>
    </w:p>
    <w:p w14:paraId="2DE1C557" w14:textId="77777777" w:rsidR="000B2AFD" w:rsidRDefault="000B2AFD" w:rsidP="000B2AFD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sz w:val="24"/>
          <w:szCs w:val="24"/>
        </w:rPr>
        <w:t xml:space="preserve">'tags': ['Maruti Suzuki </w:t>
      </w:r>
      <w:proofErr w:type="spellStart"/>
      <w:r w:rsidRPr="000B2AFD">
        <w:rPr>
          <w:rFonts w:asciiTheme="minorHAnsi" w:eastAsia="Times New Roman" w:hAnsiTheme="minorHAnsi" w:cstheme="minorHAnsi"/>
          <w:sz w:val="24"/>
          <w:szCs w:val="24"/>
        </w:rPr>
        <w:t>WagonR</w:t>
      </w:r>
      <w:proofErr w:type="spellEnd"/>
      <w:r w:rsidRPr="000B2AFD">
        <w:rPr>
          <w:rFonts w:asciiTheme="minorHAnsi" w:eastAsia="Times New Roman" w:hAnsiTheme="minorHAnsi" w:cstheme="minorHAnsi"/>
          <w:sz w:val="24"/>
          <w:szCs w:val="24"/>
        </w:rPr>
        <w:t>', '</w:t>
      </w:r>
      <w:proofErr w:type="spellStart"/>
      <w:r w:rsidRPr="000B2AFD">
        <w:rPr>
          <w:rFonts w:asciiTheme="minorHAnsi" w:eastAsia="Times New Roman" w:hAnsiTheme="minorHAnsi" w:cstheme="minorHAnsi"/>
          <w:sz w:val="24"/>
          <w:szCs w:val="24"/>
        </w:rPr>
        <w:t>Baleno</w:t>
      </w:r>
      <w:proofErr w:type="spellEnd"/>
      <w:r w:rsidRPr="000B2AFD">
        <w:rPr>
          <w:rFonts w:asciiTheme="minorHAnsi" w:eastAsia="Times New Roman" w:hAnsiTheme="minorHAnsi" w:cstheme="minorHAnsi"/>
          <w:sz w:val="24"/>
          <w:szCs w:val="24"/>
        </w:rPr>
        <w:t>']</w:t>
      </w:r>
    </w:p>
    <w:p w14:paraId="798D5ADC" w14:textId="77777777" w:rsidR="000B2AFD" w:rsidRDefault="000B2AFD" w:rsidP="000B2AFD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sz w:val="24"/>
          <w:szCs w:val="24"/>
        </w:rPr>
        <w:t>}</w:t>
      </w:r>
    </w:p>
    <w:p w14:paraId="7C20C6FA" w14:textId="06457AA0" w:rsidR="000B2AFD" w:rsidRDefault="000B2AFD" w:rsidP="000B2AFD">
      <w:pPr>
        <w:spacing w:line="240" w:lineRule="auto"/>
        <w:ind w:left="144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sz w:val="24"/>
          <w:szCs w:val="24"/>
        </w:rPr>
        <w:t>}</w:t>
      </w:r>
    </w:p>
    <w:p w14:paraId="29C82486" w14:textId="284869C3" w:rsidR="000B2AFD" w:rsidRDefault="000B2AFD" w:rsidP="000B2AFD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D7AEC">
        <w:rPr>
          <w:rFonts w:asciiTheme="minorHAnsi" w:eastAsia="Times New Roman" w:hAnsiTheme="minorHAnsi" w:cstheme="minorHAnsi"/>
          <w:b/>
          <w:bCs/>
          <w:sz w:val="24"/>
          <w:szCs w:val="24"/>
        </w:rPr>
        <w:t>Input text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  <w:r w:rsidR="00F021CE">
        <w:rPr>
          <w:rFonts w:asciiTheme="minorHAnsi" w:eastAsia="Times New Roman" w:hAnsiTheme="minorHAnsi" w:cstheme="minorHAnsi"/>
          <w:sz w:val="24"/>
          <w:szCs w:val="24"/>
        </w:rPr>
        <w:t>“</w:t>
      </w:r>
      <w:r w:rsidR="00F021CE" w:rsidRPr="00F021CE">
        <w:rPr>
          <w:rFonts w:asciiTheme="minorHAnsi" w:eastAsia="Times New Roman" w:hAnsiTheme="minorHAnsi" w:cstheme="minorHAnsi"/>
          <w:sz w:val="24"/>
          <w:szCs w:val="24"/>
        </w:rPr>
        <w:t xml:space="preserve">Maruti Suzuki </w:t>
      </w:r>
      <w:proofErr w:type="spellStart"/>
      <w:r w:rsidR="00F021CE" w:rsidRPr="00F021CE">
        <w:rPr>
          <w:rFonts w:asciiTheme="minorHAnsi" w:eastAsia="Times New Roman" w:hAnsiTheme="minorHAnsi" w:cstheme="minorHAnsi"/>
          <w:sz w:val="24"/>
          <w:szCs w:val="24"/>
        </w:rPr>
        <w:t>WagonR</w:t>
      </w:r>
      <w:proofErr w:type="spellEnd"/>
      <w:r w:rsidR="00F021CE" w:rsidRPr="00F021CE">
        <w:rPr>
          <w:rFonts w:asciiTheme="minorHAnsi" w:eastAsia="Times New Roman" w:hAnsiTheme="minorHAnsi" w:cstheme="minorHAnsi"/>
          <w:sz w:val="24"/>
          <w:szCs w:val="24"/>
        </w:rPr>
        <w:t xml:space="preserve"> is a very good hatchback segment car. It has a decent looks and interior of this car looks nice. This car has good performance and better mileage than </w:t>
      </w:r>
      <w:proofErr w:type="spellStart"/>
      <w:r w:rsidR="00F021CE" w:rsidRPr="00F021CE">
        <w:rPr>
          <w:rFonts w:asciiTheme="minorHAnsi" w:eastAsia="Times New Roman" w:hAnsiTheme="minorHAnsi" w:cstheme="minorHAnsi"/>
          <w:sz w:val="24"/>
          <w:szCs w:val="24"/>
        </w:rPr>
        <w:t>Balino</w:t>
      </w:r>
      <w:proofErr w:type="spellEnd"/>
      <w:r w:rsidR="00F021CE" w:rsidRPr="00F021CE">
        <w:rPr>
          <w:rFonts w:asciiTheme="minorHAnsi" w:eastAsia="Times New Roman" w:hAnsiTheme="minorHAnsi" w:cstheme="minorHAnsi"/>
          <w:sz w:val="24"/>
          <w:szCs w:val="24"/>
        </w:rPr>
        <w:t>.</w:t>
      </w:r>
      <w:r w:rsidR="00F021CE">
        <w:rPr>
          <w:rFonts w:asciiTheme="minorHAnsi" w:eastAsia="Times New Roman" w:hAnsiTheme="minorHAnsi" w:cstheme="minorHAnsi"/>
          <w:sz w:val="24"/>
          <w:szCs w:val="24"/>
        </w:rPr>
        <w:t>”</w:t>
      </w:r>
    </w:p>
    <w:p w14:paraId="73073EC2" w14:textId="11FFC68B" w:rsidR="000B2AFD" w:rsidRDefault="000B2AFD" w:rsidP="000B2AFD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B2AFD">
        <w:rPr>
          <w:rFonts w:asciiTheme="minorHAnsi" w:eastAsia="Times New Roman" w:hAnsiTheme="minorHAnsi" w:cstheme="minorHAnsi"/>
          <w:b/>
          <w:bCs/>
          <w:sz w:val="24"/>
          <w:szCs w:val="24"/>
        </w:rPr>
        <w:t>Known tags</w:t>
      </w:r>
      <w:r>
        <w:rPr>
          <w:rFonts w:asciiTheme="minorHAnsi" w:eastAsia="Times New Roman" w:hAnsiTheme="minorHAnsi" w:cstheme="minorHAnsi"/>
          <w:sz w:val="24"/>
          <w:szCs w:val="24"/>
        </w:rPr>
        <w:t>: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[“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Baleno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”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,”Wagon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R”]</w:t>
      </w:r>
    </w:p>
    <w:p w14:paraId="77FF868B" w14:textId="77777777" w:rsidR="000B2AFD" w:rsidRDefault="000B2AFD" w:rsidP="000B2AFD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D3D0A">
        <w:rPr>
          <w:rFonts w:asciiTheme="minorHAnsi" w:eastAsia="Times New Roman" w:hAnsiTheme="minorHAnsi" w:cstheme="minorHAnsi"/>
          <w:b/>
          <w:bCs/>
          <w:sz w:val="24"/>
          <w:szCs w:val="24"/>
        </w:rPr>
        <w:t>Output Dictionary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</w:p>
    <w:p w14:paraId="07B52F7D" w14:textId="77777777" w:rsidR="00F021CE" w:rsidRDefault="00F021CE" w:rsidP="00F021CE">
      <w:pPr>
        <w:spacing w:line="240" w:lineRule="auto"/>
        <w:ind w:left="21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021CE">
        <w:rPr>
          <w:rFonts w:asciiTheme="minorHAnsi" w:eastAsia="Times New Roman" w:hAnsiTheme="minorHAnsi" w:cstheme="minorHAnsi"/>
          <w:sz w:val="24"/>
          <w:szCs w:val="24"/>
        </w:rPr>
        <w:t>{</w:t>
      </w:r>
    </w:p>
    <w:p w14:paraId="5F64A61A" w14:textId="77777777" w:rsidR="00F021CE" w:rsidRDefault="00F021CE" w:rsidP="00F021CE">
      <w:pPr>
        <w:spacing w:line="240" w:lineRule="auto"/>
        <w:ind w:left="21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021CE">
        <w:rPr>
          <w:rFonts w:asciiTheme="minorHAnsi" w:eastAsia="Times New Roman" w:hAnsiTheme="minorHAnsi" w:cstheme="minorHAnsi"/>
          <w:sz w:val="24"/>
          <w:szCs w:val="24"/>
        </w:rPr>
        <w:t xml:space="preserve">0: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Pr="00F021CE">
        <w:rPr>
          <w:rFonts w:asciiTheme="minorHAnsi" w:eastAsia="Times New Roman" w:hAnsiTheme="minorHAnsi" w:cstheme="minorHAnsi"/>
          <w:sz w:val="24"/>
          <w:szCs w:val="24"/>
        </w:rPr>
        <w:t>{</w:t>
      </w:r>
    </w:p>
    <w:p w14:paraId="7B85E1DE" w14:textId="77777777" w:rsidR="00F021CE" w:rsidRDefault="00F021CE" w:rsidP="00F021CE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021CE">
        <w:rPr>
          <w:rFonts w:asciiTheme="minorHAnsi" w:eastAsia="Times New Roman" w:hAnsiTheme="minorHAnsi" w:cstheme="minorHAnsi"/>
          <w:sz w:val="24"/>
          <w:szCs w:val="24"/>
        </w:rPr>
        <w:t>'</w:t>
      </w:r>
      <w:proofErr w:type="spellStart"/>
      <w:r w:rsidRPr="00F021CE">
        <w:rPr>
          <w:rFonts w:asciiTheme="minorHAnsi" w:eastAsia="Times New Roman" w:hAnsiTheme="minorHAnsi" w:cstheme="minorHAnsi"/>
          <w:sz w:val="24"/>
          <w:szCs w:val="24"/>
        </w:rPr>
        <w:t>seq</w:t>
      </w:r>
      <w:proofErr w:type="spellEnd"/>
      <w:r w:rsidRPr="00F021CE">
        <w:rPr>
          <w:rFonts w:asciiTheme="minorHAnsi" w:eastAsia="Times New Roman" w:hAnsiTheme="minorHAnsi" w:cstheme="minorHAnsi"/>
          <w:sz w:val="24"/>
          <w:szCs w:val="24"/>
        </w:rPr>
        <w:t xml:space="preserve">': 'Wagon R is a very good hatchback segment car.', </w:t>
      </w:r>
    </w:p>
    <w:p w14:paraId="0A2F66E1" w14:textId="77777777" w:rsidR="00F021CE" w:rsidRDefault="00F021CE" w:rsidP="00F021CE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021CE">
        <w:rPr>
          <w:rFonts w:asciiTheme="minorHAnsi" w:eastAsia="Times New Roman" w:hAnsiTheme="minorHAnsi" w:cstheme="minorHAnsi"/>
          <w:sz w:val="24"/>
          <w:szCs w:val="24"/>
        </w:rPr>
        <w:t>'tags': ['Wagon R']</w:t>
      </w:r>
    </w:p>
    <w:p w14:paraId="75D7AA78" w14:textId="77777777" w:rsidR="00F021CE" w:rsidRDefault="00F021CE" w:rsidP="00F021CE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021CE">
        <w:rPr>
          <w:rFonts w:asciiTheme="minorHAnsi" w:eastAsia="Times New Roman" w:hAnsiTheme="minorHAnsi" w:cstheme="minorHAnsi"/>
          <w:sz w:val="24"/>
          <w:szCs w:val="24"/>
        </w:rPr>
        <w:t xml:space="preserve">}, </w:t>
      </w:r>
    </w:p>
    <w:p w14:paraId="0F408A13" w14:textId="77777777" w:rsidR="00F021CE" w:rsidRDefault="00F021CE" w:rsidP="00F021CE">
      <w:pPr>
        <w:spacing w:line="240" w:lineRule="auto"/>
        <w:ind w:left="21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021CE">
        <w:rPr>
          <w:rFonts w:asciiTheme="minorHAnsi" w:eastAsia="Times New Roman" w:hAnsiTheme="minorHAnsi" w:cstheme="minorHAnsi"/>
          <w:sz w:val="24"/>
          <w:szCs w:val="24"/>
        </w:rPr>
        <w:t xml:space="preserve">1: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Pr="00F021CE">
        <w:rPr>
          <w:rFonts w:asciiTheme="minorHAnsi" w:eastAsia="Times New Roman" w:hAnsiTheme="minorHAnsi" w:cstheme="minorHAnsi"/>
          <w:sz w:val="24"/>
          <w:szCs w:val="24"/>
        </w:rPr>
        <w:t>{</w:t>
      </w:r>
    </w:p>
    <w:p w14:paraId="4CAD98A3" w14:textId="77777777" w:rsidR="00F021CE" w:rsidRDefault="00F021CE" w:rsidP="00F021CE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021CE">
        <w:rPr>
          <w:rFonts w:asciiTheme="minorHAnsi" w:eastAsia="Times New Roman" w:hAnsiTheme="minorHAnsi" w:cstheme="minorHAnsi"/>
          <w:sz w:val="24"/>
          <w:szCs w:val="24"/>
        </w:rPr>
        <w:lastRenderedPageBreak/>
        <w:t>'</w:t>
      </w:r>
      <w:proofErr w:type="spellStart"/>
      <w:r w:rsidRPr="00F021CE">
        <w:rPr>
          <w:rFonts w:asciiTheme="minorHAnsi" w:eastAsia="Times New Roman" w:hAnsiTheme="minorHAnsi" w:cstheme="minorHAnsi"/>
          <w:sz w:val="24"/>
          <w:szCs w:val="24"/>
        </w:rPr>
        <w:t>seq</w:t>
      </w:r>
      <w:proofErr w:type="spellEnd"/>
      <w:r w:rsidRPr="00F021CE">
        <w:rPr>
          <w:rFonts w:asciiTheme="minorHAnsi" w:eastAsia="Times New Roman" w:hAnsiTheme="minorHAnsi" w:cstheme="minorHAnsi"/>
          <w:sz w:val="24"/>
          <w:szCs w:val="24"/>
        </w:rPr>
        <w:t>': 'Wagon R has a decent looks and interior of Wagon R looks nice.',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Pr="00F021C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409318E" w14:textId="23B0B21C" w:rsidR="00F021CE" w:rsidRDefault="00F021CE" w:rsidP="00F021CE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021CE">
        <w:rPr>
          <w:rFonts w:asciiTheme="minorHAnsi" w:eastAsia="Times New Roman" w:hAnsiTheme="minorHAnsi" w:cstheme="minorHAnsi"/>
          <w:sz w:val="24"/>
          <w:szCs w:val="24"/>
        </w:rPr>
        <w:t>'tags': ['Wagon R']</w:t>
      </w:r>
    </w:p>
    <w:p w14:paraId="5E8B88FC" w14:textId="77777777" w:rsidR="00F021CE" w:rsidRDefault="00F021CE" w:rsidP="00F021CE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021CE">
        <w:rPr>
          <w:rFonts w:asciiTheme="minorHAnsi" w:eastAsia="Times New Roman" w:hAnsiTheme="minorHAnsi" w:cstheme="minorHAnsi"/>
          <w:sz w:val="24"/>
          <w:szCs w:val="24"/>
        </w:rPr>
        <w:t xml:space="preserve">}, </w:t>
      </w:r>
    </w:p>
    <w:p w14:paraId="1A24F6FA" w14:textId="77777777" w:rsidR="00F021CE" w:rsidRDefault="00F021CE" w:rsidP="00F021CE">
      <w:pPr>
        <w:spacing w:line="240" w:lineRule="auto"/>
        <w:ind w:left="21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021CE">
        <w:rPr>
          <w:rFonts w:asciiTheme="minorHAnsi" w:eastAsia="Times New Roman" w:hAnsiTheme="minorHAnsi" w:cstheme="minorHAnsi"/>
          <w:sz w:val="24"/>
          <w:szCs w:val="24"/>
        </w:rPr>
        <w:t xml:space="preserve">2: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Pr="00F021CE">
        <w:rPr>
          <w:rFonts w:asciiTheme="minorHAnsi" w:eastAsia="Times New Roman" w:hAnsiTheme="minorHAnsi" w:cstheme="minorHAnsi"/>
          <w:sz w:val="24"/>
          <w:szCs w:val="24"/>
        </w:rPr>
        <w:t>{</w:t>
      </w:r>
    </w:p>
    <w:p w14:paraId="4AC932DA" w14:textId="77777777" w:rsidR="00F021CE" w:rsidRDefault="00F021CE" w:rsidP="00F021CE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021CE">
        <w:rPr>
          <w:rFonts w:asciiTheme="minorHAnsi" w:eastAsia="Times New Roman" w:hAnsiTheme="minorHAnsi" w:cstheme="minorHAnsi"/>
          <w:sz w:val="24"/>
          <w:szCs w:val="24"/>
        </w:rPr>
        <w:t>'</w:t>
      </w:r>
      <w:proofErr w:type="spellStart"/>
      <w:r w:rsidRPr="00F021CE">
        <w:rPr>
          <w:rFonts w:asciiTheme="minorHAnsi" w:eastAsia="Times New Roman" w:hAnsiTheme="minorHAnsi" w:cstheme="minorHAnsi"/>
          <w:sz w:val="24"/>
          <w:szCs w:val="24"/>
        </w:rPr>
        <w:t>seq</w:t>
      </w:r>
      <w:proofErr w:type="spellEnd"/>
      <w:r w:rsidRPr="00F021CE">
        <w:rPr>
          <w:rFonts w:asciiTheme="minorHAnsi" w:eastAsia="Times New Roman" w:hAnsiTheme="minorHAnsi" w:cstheme="minorHAnsi"/>
          <w:sz w:val="24"/>
          <w:szCs w:val="24"/>
        </w:rPr>
        <w:t xml:space="preserve">': 'Wagon R has good performance and better mileage than </w:t>
      </w:r>
      <w:proofErr w:type="spellStart"/>
      <w:r w:rsidRPr="00F021CE">
        <w:rPr>
          <w:rFonts w:asciiTheme="minorHAnsi" w:eastAsia="Times New Roman" w:hAnsiTheme="minorHAnsi" w:cstheme="minorHAnsi"/>
          <w:sz w:val="24"/>
          <w:szCs w:val="24"/>
        </w:rPr>
        <w:t>Baleno</w:t>
      </w:r>
      <w:proofErr w:type="spellEnd"/>
      <w:r w:rsidRPr="00F021CE">
        <w:rPr>
          <w:rFonts w:asciiTheme="minorHAnsi" w:eastAsia="Times New Roman" w:hAnsiTheme="minorHAnsi" w:cstheme="minorHAnsi"/>
          <w:sz w:val="24"/>
          <w:szCs w:val="24"/>
        </w:rPr>
        <w:t xml:space="preserve">.', </w:t>
      </w:r>
    </w:p>
    <w:p w14:paraId="49038717" w14:textId="77777777" w:rsidR="00F021CE" w:rsidRDefault="00F021CE" w:rsidP="00F021CE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021CE">
        <w:rPr>
          <w:rFonts w:asciiTheme="minorHAnsi" w:eastAsia="Times New Roman" w:hAnsiTheme="minorHAnsi" w:cstheme="minorHAnsi"/>
          <w:sz w:val="24"/>
          <w:szCs w:val="24"/>
        </w:rPr>
        <w:t>'tags': ['Wagon R', '</w:t>
      </w:r>
      <w:proofErr w:type="spellStart"/>
      <w:r w:rsidRPr="00F021CE">
        <w:rPr>
          <w:rFonts w:asciiTheme="minorHAnsi" w:eastAsia="Times New Roman" w:hAnsiTheme="minorHAnsi" w:cstheme="minorHAnsi"/>
          <w:sz w:val="24"/>
          <w:szCs w:val="24"/>
        </w:rPr>
        <w:t>Baleno</w:t>
      </w:r>
      <w:proofErr w:type="spellEnd"/>
      <w:r w:rsidRPr="00F021CE">
        <w:rPr>
          <w:rFonts w:asciiTheme="minorHAnsi" w:eastAsia="Times New Roman" w:hAnsiTheme="minorHAnsi" w:cstheme="minorHAnsi"/>
          <w:sz w:val="24"/>
          <w:szCs w:val="24"/>
        </w:rPr>
        <w:t>']</w:t>
      </w:r>
    </w:p>
    <w:p w14:paraId="01F75381" w14:textId="77777777" w:rsidR="00F021CE" w:rsidRDefault="00F021CE" w:rsidP="00F021CE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021CE">
        <w:rPr>
          <w:rFonts w:asciiTheme="minorHAnsi" w:eastAsia="Times New Roman" w:hAnsiTheme="minorHAnsi" w:cstheme="minorHAnsi"/>
          <w:sz w:val="24"/>
          <w:szCs w:val="24"/>
        </w:rPr>
        <w:t>}</w:t>
      </w:r>
    </w:p>
    <w:p w14:paraId="120515D2" w14:textId="6822C951" w:rsidR="000123DD" w:rsidRDefault="000123DD" w:rsidP="000123DD">
      <w:pPr>
        <w:spacing w:line="240" w:lineRule="auto"/>
        <w:ind w:left="144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}</w:t>
      </w:r>
    </w:p>
    <w:p w14:paraId="5C28882E" w14:textId="77777777" w:rsidR="000B2AFD" w:rsidRDefault="000B2AFD" w:rsidP="000B2AFD">
      <w:pPr>
        <w:spacing w:line="240" w:lineRule="auto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FD3EC71" w14:textId="77777777" w:rsidR="000B2AFD" w:rsidRDefault="000B2AFD" w:rsidP="000B2AFD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FB4E43F" w14:textId="0031895D" w:rsidR="00A03841" w:rsidRPr="00232F29" w:rsidRDefault="00115ADB" w:rsidP="000123DD">
      <w:pPr>
        <w:pStyle w:val="Heading1"/>
        <w:numPr>
          <w:ilvl w:val="0"/>
          <w:numId w:val="1"/>
        </w:numPr>
        <w:spacing w:before="240" w:line="259" w:lineRule="auto"/>
        <w:ind w:left="630"/>
        <w:rPr>
          <w:b w:val="0"/>
          <w:bCs w:val="0"/>
          <w:sz w:val="44"/>
          <w:szCs w:val="44"/>
          <w:rPrChange w:id="246" w:author="Haldar, Souvik" w:date="2022-06-25T18:19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</w:pPr>
      <w:del w:id="247" w:author="Haldar, Souvik" w:date="2022-06-25T18:17:00Z">
        <w:r w:rsidRPr="00232F29" w:rsidDel="000F7EDC">
          <w:rPr>
            <w:b w:val="0"/>
            <w:bCs w:val="0"/>
            <w:sz w:val="44"/>
            <w:szCs w:val="44"/>
            <w:rPrChange w:id="248" w:author="Haldar, Souvik" w:date="2022-06-25T18:19:00Z">
              <w:rPr>
                <w:rFonts w:ascii="Georgia" w:hAnsi="Georgia"/>
                <w:b w:val="0"/>
                <w:color w:val="7ECEAA"/>
                <w:sz w:val="46"/>
                <w:szCs w:val="46"/>
                <w:lang w:val="en-US"/>
              </w:rPr>
            </w:rPrChange>
          </w:rPr>
          <w:delText xml:space="preserve">RFM </w:delText>
        </w:r>
      </w:del>
      <w:bookmarkStart w:id="249" w:name="_Toc110457501"/>
      <w:r w:rsidRPr="00232F29">
        <w:rPr>
          <w:b w:val="0"/>
          <w:bCs w:val="0"/>
          <w:sz w:val="44"/>
          <w:szCs w:val="44"/>
          <w:rPrChange w:id="250" w:author="Haldar, Souvik" w:date="2022-06-25T18:19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  <w:t>Code Module</w:t>
      </w:r>
      <w:bookmarkEnd w:id="249"/>
    </w:p>
    <w:p w14:paraId="61993BE0" w14:textId="1CFA10C2" w:rsidR="00115ADB" w:rsidRPr="000F7EDC" w:rsidRDefault="00224C45" w:rsidP="00115ADB">
      <w:pPr>
        <w:pStyle w:val="Heading2"/>
        <w:rPr>
          <w:rFonts w:asciiTheme="minorHAnsi" w:eastAsia="Times New Roman" w:hAnsiTheme="minorHAnsi" w:cstheme="minorHAnsi"/>
          <w:b w:val="0"/>
          <w:i/>
          <w:color w:val="8F9195"/>
          <w:sz w:val="36"/>
          <w:szCs w:val="36"/>
          <w:lang w:val="en-GB"/>
          <w:rPrChange w:id="251" w:author="Haldar, Souvik" w:date="2022-06-25T18:15:00Z">
            <w:rPr>
              <w:rFonts w:ascii="Georgia" w:eastAsia="Times New Roman" w:hAnsi="Georgia"/>
              <w:b w:val="0"/>
              <w:i/>
              <w:color w:val="8F9195"/>
              <w:sz w:val="36"/>
              <w:szCs w:val="36"/>
              <w:lang w:val="en-GB"/>
            </w:rPr>
          </w:rPrChange>
        </w:rPr>
      </w:pPr>
      <w:bookmarkStart w:id="252" w:name="_Toc110457502"/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2E817E" wp14:editId="0374FBB7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6527800" cy="3402965"/>
            <wp:effectExtent l="0" t="0" r="25400" b="0"/>
            <wp:wrapThrough wrapText="bothSides">
              <wp:wrapPolygon edited="0">
                <wp:start x="6871" y="4958"/>
                <wp:lineTo x="6871" y="7134"/>
                <wp:lineTo x="0" y="7739"/>
                <wp:lineTo x="0" y="10520"/>
                <wp:lineTo x="126" y="11971"/>
                <wp:lineTo x="315" y="12938"/>
                <wp:lineTo x="441" y="13543"/>
                <wp:lineTo x="12166" y="14873"/>
                <wp:lineTo x="16767" y="15115"/>
                <wp:lineTo x="17146" y="16687"/>
                <wp:lineTo x="19604" y="16687"/>
                <wp:lineTo x="19604" y="14873"/>
                <wp:lineTo x="21621" y="13543"/>
                <wp:lineTo x="21621" y="11124"/>
                <wp:lineTo x="16326" y="9069"/>
                <wp:lineTo x="16452" y="7981"/>
                <wp:lineTo x="14876" y="7618"/>
                <wp:lineTo x="9329" y="7134"/>
                <wp:lineTo x="9329" y="4958"/>
                <wp:lineTo x="6871" y="4958"/>
              </wp:wrapPolygon>
            </wp:wrapThrough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ADB" w:rsidRPr="000F7EDC">
        <w:rPr>
          <w:rFonts w:asciiTheme="minorHAnsi" w:eastAsia="Times New Roman" w:hAnsiTheme="minorHAnsi" w:cstheme="minorHAnsi"/>
          <w:b w:val="0"/>
          <w:i/>
          <w:color w:val="8F9195"/>
          <w:sz w:val="36"/>
          <w:szCs w:val="36"/>
          <w:lang w:val="en-GB"/>
          <w:rPrChange w:id="253" w:author="Haldar, Souvik" w:date="2022-06-25T18:15:00Z">
            <w:rPr>
              <w:rFonts w:ascii="Georgia" w:eastAsia="Times New Roman" w:hAnsi="Georgia"/>
              <w:b w:val="0"/>
              <w:i/>
              <w:color w:val="8F9195"/>
              <w:sz w:val="36"/>
              <w:szCs w:val="36"/>
              <w:lang w:val="en-GB"/>
            </w:rPr>
          </w:rPrChange>
        </w:rPr>
        <w:t>Folder structure</w:t>
      </w:r>
      <w:bookmarkEnd w:id="252"/>
    </w:p>
    <w:p w14:paraId="4881D897" w14:textId="786A3181" w:rsidR="00104E09" w:rsidRDefault="00104E09" w:rsidP="00104E09">
      <w:pPr>
        <w:rPr>
          <w:rFonts w:asciiTheme="minorHAnsi" w:hAnsiTheme="minorHAnsi" w:cstheme="minorHAnsi"/>
        </w:rPr>
      </w:pPr>
    </w:p>
    <w:p w14:paraId="4A5046C8" w14:textId="04B85674" w:rsidR="00224C45" w:rsidRDefault="00224C45" w:rsidP="00104E09">
      <w:pPr>
        <w:rPr>
          <w:rFonts w:asciiTheme="minorHAnsi" w:hAnsiTheme="minorHAnsi" w:cstheme="minorHAnsi"/>
        </w:rPr>
      </w:pPr>
    </w:p>
    <w:p w14:paraId="2ED953EB" w14:textId="77777777" w:rsidR="00224C45" w:rsidRDefault="00224C45" w:rsidP="00104E09">
      <w:pPr>
        <w:rPr>
          <w:rFonts w:asciiTheme="minorHAnsi" w:hAnsiTheme="minorHAnsi" w:cstheme="minorHAnsi"/>
        </w:rPr>
      </w:pPr>
    </w:p>
    <w:p w14:paraId="416545E4" w14:textId="7CED0A84" w:rsidR="00224C45" w:rsidRDefault="00224C45" w:rsidP="00104E09">
      <w:pPr>
        <w:rPr>
          <w:rFonts w:asciiTheme="minorHAnsi" w:hAnsiTheme="minorHAnsi" w:cstheme="minorHAnsi"/>
        </w:rPr>
      </w:pPr>
    </w:p>
    <w:p w14:paraId="2CB96FB4" w14:textId="52092747" w:rsidR="00224C45" w:rsidRDefault="00224C45" w:rsidP="00104E09">
      <w:pPr>
        <w:rPr>
          <w:rFonts w:asciiTheme="minorHAnsi" w:hAnsiTheme="minorHAnsi" w:cstheme="minorHAnsi"/>
        </w:rPr>
      </w:pPr>
    </w:p>
    <w:p w14:paraId="4434A2DD" w14:textId="6684F726" w:rsidR="00224C45" w:rsidRDefault="00224C45" w:rsidP="00104E09">
      <w:pPr>
        <w:rPr>
          <w:rFonts w:asciiTheme="minorHAnsi" w:hAnsiTheme="minorHAnsi" w:cstheme="minorHAnsi"/>
        </w:rPr>
      </w:pPr>
    </w:p>
    <w:p w14:paraId="470C8D84" w14:textId="2AADD90F" w:rsidR="00224C45" w:rsidRDefault="00224C45" w:rsidP="00104E09">
      <w:pPr>
        <w:rPr>
          <w:rFonts w:asciiTheme="minorHAnsi" w:hAnsiTheme="minorHAnsi" w:cstheme="minorHAnsi"/>
        </w:rPr>
      </w:pPr>
    </w:p>
    <w:p w14:paraId="6A6CDB67" w14:textId="6D29FF24" w:rsidR="00367EDD" w:rsidRDefault="00367EDD" w:rsidP="00104E09">
      <w:pPr>
        <w:rPr>
          <w:rFonts w:asciiTheme="minorHAnsi" w:hAnsiTheme="minorHAnsi" w:cstheme="minorHAnsi"/>
        </w:rPr>
      </w:pPr>
    </w:p>
    <w:p w14:paraId="5EAB9680" w14:textId="145C64FC" w:rsidR="000123DD" w:rsidRDefault="000123DD" w:rsidP="00115ADB">
      <w:pPr>
        <w:pStyle w:val="Heading2"/>
        <w:rPr>
          <w:rFonts w:asciiTheme="minorHAnsi" w:eastAsia="Times New Roman" w:hAnsiTheme="minorHAnsi" w:cstheme="minorHAnsi"/>
          <w:b w:val="0"/>
          <w:i/>
          <w:color w:val="8F9195"/>
          <w:sz w:val="36"/>
          <w:szCs w:val="36"/>
          <w:lang w:val="en-GB"/>
        </w:rPr>
      </w:pPr>
    </w:p>
    <w:p w14:paraId="379ACE8C" w14:textId="48F290C6" w:rsidR="000123DD" w:rsidRDefault="000123DD" w:rsidP="000123DD"/>
    <w:p w14:paraId="1CA8D373" w14:textId="77777777" w:rsidR="000123DD" w:rsidRPr="000123DD" w:rsidRDefault="000123DD" w:rsidP="000123DD"/>
    <w:p w14:paraId="28710F15" w14:textId="77777777" w:rsidR="000123DD" w:rsidRDefault="000123DD" w:rsidP="00115ADB">
      <w:pPr>
        <w:pStyle w:val="Heading2"/>
        <w:rPr>
          <w:rFonts w:asciiTheme="minorHAnsi" w:eastAsia="Times New Roman" w:hAnsiTheme="minorHAnsi" w:cstheme="minorHAnsi"/>
          <w:b w:val="0"/>
          <w:i/>
          <w:color w:val="8F9195"/>
          <w:sz w:val="36"/>
          <w:szCs w:val="36"/>
          <w:lang w:val="en-GB"/>
        </w:rPr>
      </w:pPr>
    </w:p>
    <w:p w14:paraId="4B95A5C8" w14:textId="77B9A80E" w:rsidR="00115ADB" w:rsidRPr="000F7EDC" w:rsidRDefault="00115ADB" w:rsidP="00115ADB">
      <w:pPr>
        <w:pStyle w:val="Heading2"/>
        <w:rPr>
          <w:rFonts w:asciiTheme="minorHAnsi" w:eastAsia="Times New Roman" w:hAnsiTheme="minorHAnsi" w:cstheme="minorHAnsi"/>
          <w:b w:val="0"/>
          <w:i/>
          <w:color w:val="8F9195"/>
          <w:sz w:val="36"/>
          <w:szCs w:val="36"/>
          <w:lang w:val="en-GB"/>
          <w:rPrChange w:id="254" w:author="Haldar, Souvik" w:date="2022-06-25T18:15:00Z">
            <w:rPr>
              <w:rFonts w:ascii="Georgia" w:eastAsia="Times New Roman" w:hAnsi="Georgia"/>
              <w:b w:val="0"/>
              <w:i/>
              <w:color w:val="8F9195"/>
              <w:sz w:val="36"/>
              <w:szCs w:val="36"/>
              <w:lang w:val="en-GB"/>
            </w:rPr>
          </w:rPrChange>
        </w:rPr>
      </w:pPr>
      <w:bookmarkStart w:id="255" w:name="_Toc110457503"/>
      <w:proofErr w:type="spellStart"/>
      <w:r w:rsidRPr="000F7EDC">
        <w:rPr>
          <w:rFonts w:asciiTheme="minorHAnsi" w:eastAsia="Times New Roman" w:hAnsiTheme="minorHAnsi" w:cstheme="minorHAnsi"/>
          <w:b w:val="0"/>
          <w:i/>
          <w:color w:val="8F9195"/>
          <w:sz w:val="36"/>
          <w:szCs w:val="36"/>
          <w:lang w:val="en-GB"/>
          <w:rPrChange w:id="256" w:author="Haldar, Souvik" w:date="2022-06-25T18:15:00Z">
            <w:rPr>
              <w:rFonts w:ascii="Georgia" w:eastAsia="Times New Roman" w:hAnsi="Georgia"/>
              <w:b w:val="0"/>
              <w:i/>
              <w:color w:val="8F9195"/>
              <w:sz w:val="36"/>
              <w:szCs w:val="36"/>
              <w:lang w:val="en-GB"/>
            </w:rPr>
          </w:rPrChange>
        </w:rPr>
        <w:t>R</w:t>
      </w:r>
      <w:r w:rsidR="00367EDD">
        <w:rPr>
          <w:rFonts w:asciiTheme="minorHAnsi" w:eastAsia="Times New Roman" w:hAnsiTheme="minorHAnsi" w:cstheme="minorHAnsi"/>
          <w:b w:val="0"/>
          <w:i/>
          <w:color w:val="8F9195"/>
          <w:sz w:val="36"/>
          <w:szCs w:val="36"/>
          <w:lang w:val="en-GB"/>
        </w:rPr>
        <w:t>esolveCoref</w:t>
      </w:r>
      <w:r w:rsidRPr="000F7EDC">
        <w:rPr>
          <w:rFonts w:asciiTheme="minorHAnsi" w:eastAsia="Times New Roman" w:hAnsiTheme="minorHAnsi" w:cstheme="minorHAnsi"/>
          <w:b w:val="0"/>
          <w:i/>
          <w:color w:val="8F9195"/>
          <w:sz w:val="36"/>
          <w:szCs w:val="36"/>
          <w:lang w:val="en-GB"/>
          <w:rPrChange w:id="257" w:author="Haldar, Souvik" w:date="2022-06-25T18:15:00Z">
            <w:rPr>
              <w:rFonts w:ascii="Georgia" w:eastAsia="Times New Roman" w:hAnsi="Georgia"/>
              <w:b w:val="0"/>
              <w:i/>
              <w:color w:val="8F9195"/>
              <w:sz w:val="36"/>
              <w:szCs w:val="36"/>
              <w:lang w:val="en-GB"/>
            </w:rPr>
          </w:rPrChange>
        </w:rPr>
        <w:t>Config</w:t>
      </w:r>
      <w:bookmarkEnd w:id="255"/>
      <w:proofErr w:type="spellEnd"/>
    </w:p>
    <w:p w14:paraId="1D89EF19" w14:textId="3E0440A4" w:rsidR="00115ADB" w:rsidRPr="00DF40A0" w:rsidRDefault="00115ADB" w:rsidP="00115ADB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rPrChange w:id="258" w:author="Haldar, Souvik" w:date="2022-06-25T18:15:00Z">
            <w:rPr>
              <w:rFonts w:eastAsia="Times New Roman"/>
              <w:sz w:val="22"/>
            </w:rPr>
          </w:rPrChange>
        </w:rPr>
      </w:pPr>
      <w:r w:rsidRPr="00DF40A0">
        <w:rPr>
          <w:rFonts w:asciiTheme="minorHAnsi" w:eastAsia="Times New Roman" w:hAnsiTheme="minorHAnsi" w:cstheme="minorHAnsi"/>
          <w:sz w:val="24"/>
          <w:szCs w:val="24"/>
          <w:rPrChange w:id="259" w:author="Haldar, Souvik" w:date="2022-06-25T18:15:00Z">
            <w:rPr>
              <w:rFonts w:eastAsia="Times New Roman"/>
              <w:sz w:val="22"/>
            </w:rPr>
          </w:rPrChange>
        </w:rPr>
        <w:t xml:space="preserve">This class belongs to </w:t>
      </w:r>
      <w:r w:rsidR="002B1BD3" w:rsidRPr="00DF40A0">
        <w:rPr>
          <w:rFonts w:asciiTheme="minorHAnsi" w:eastAsia="Times New Roman" w:hAnsiTheme="minorHAnsi" w:cstheme="minorHAnsi"/>
          <w:sz w:val="24"/>
          <w:szCs w:val="24"/>
          <w:rPrChange w:id="260" w:author="Haldar, Souvik" w:date="2022-06-25T18:15:00Z">
            <w:rPr>
              <w:rFonts w:eastAsia="Times New Roman"/>
              <w:sz w:val="22"/>
            </w:rPr>
          </w:rPrChange>
        </w:rPr>
        <w:t>‘\</w:t>
      </w:r>
      <w:proofErr w:type="spellStart"/>
      <w:r w:rsidR="00367EDD">
        <w:rPr>
          <w:rFonts w:asciiTheme="minorHAnsi" w:eastAsia="Times New Roman" w:hAnsiTheme="minorHAnsi" w:cstheme="minorHAnsi"/>
          <w:sz w:val="24"/>
          <w:szCs w:val="24"/>
        </w:rPr>
        <w:t>resolve_coref</w:t>
      </w:r>
      <w:proofErr w:type="spellEnd"/>
      <w:r w:rsidR="002B1BD3" w:rsidRPr="00DF40A0">
        <w:rPr>
          <w:rFonts w:asciiTheme="minorHAnsi" w:eastAsia="Times New Roman" w:hAnsiTheme="minorHAnsi" w:cstheme="minorHAnsi"/>
          <w:sz w:val="24"/>
          <w:szCs w:val="24"/>
          <w:rPrChange w:id="261" w:author="Haldar, Souvik" w:date="2022-06-25T18:15:00Z">
            <w:rPr>
              <w:rFonts w:eastAsia="Times New Roman"/>
              <w:sz w:val="22"/>
            </w:rPr>
          </w:rPrChange>
        </w:rPr>
        <w:t>\</w:t>
      </w:r>
      <w:proofErr w:type="spellStart"/>
      <w:r w:rsidR="002B1BD3" w:rsidRPr="00DF40A0">
        <w:rPr>
          <w:rFonts w:asciiTheme="minorHAnsi" w:eastAsia="Times New Roman" w:hAnsiTheme="minorHAnsi" w:cstheme="minorHAnsi"/>
          <w:sz w:val="24"/>
          <w:szCs w:val="24"/>
          <w:rPrChange w:id="262" w:author="Haldar, Souvik" w:date="2022-06-25T18:15:00Z">
            <w:rPr>
              <w:rFonts w:eastAsia="Times New Roman"/>
              <w:sz w:val="22"/>
            </w:rPr>
          </w:rPrChange>
        </w:rPr>
        <w:t>cfg</w:t>
      </w:r>
      <w:proofErr w:type="spellEnd"/>
      <w:r w:rsidR="002B1BD3" w:rsidRPr="00DF40A0">
        <w:rPr>
          <w:rFonts w:asciiTheme="minorHAnsi" w:eastAsia="Times New Roman" w:hAnsiTheme="minorHAnsi" w:cstheme="minorHAnsi"/>
          <w:sz w:val="24"/>
          <w:szCs w:val="24"/>
          <w:rPrChange w:id="263" w:author="Haldar, Souvik" w:date="2022-06-25T18:15:00Z">
            <w:rPr>
              <w:rFonts w:eastAsia="Times New Roman"/>
              <w:sz w:val="22"/>
            </w:rPr>
          </w:rPrChange>
        </w:rPr>
        <w:t>\</w:t>
      </w:r>
      <w:r w:rsidRPr="00DF40A0">
        <w:rPr>
          <w:rFonts w:asciiTheme="minorHAnsi" w:eastAsia="Times New Roman" w:hAnsiTheme="minorHAnsi" w:cstheme="minorHAnsi"/>
          <w:sz w:val="24"/>
          <w:szCs w:val="24"/>
          <w:rPrChange w:id="264" w:author="Haldar, Souvik" w:date="2022-06-25T18:15:00Z">
            <w:rPr>
              <w:rFonts w:eastAsia="Times New Roman"/>
              <w:sz w:val="22"/>
            </w:rPr>
          </w:rPrChange>
        </w:rPr>
        <w:t>config.py</w:t>
      </w:r>
      <w:proofErr w:type="gramStart"/>
      <w:r w:rsidR="002B1BD3" w:rsidRPr="00DF40A0">
        <w:rPr>
          <w:rFonts w:asciiTheme="minorHAnsi" w:eastAsia="Times New Roman" w:hAnsiTheme="minorHAnsi" w:cstheme="minorHAnsi"/>
          <w:sz w:val="24"/>
          <w:szCs w:val="24"/>
          <w:rPrChange w:id="265" w:author="Haldar, Souvik" w:date="2022-06-25T18:15:00Z">
            <w:rPr>
              <w:rFonts w:eastAsia="Times New Roman"/>
              <w:sz w:val="22"/>
            </w:rPr>
          </w:rPrChange>
        </w:rPr>
        <w:t>’</w:t>
      </w:r>
      <w:r w:rsidRPr="00DF40A0">
        <w:rPr>
          <w:rFonts w:asciiTheme="minorHAnsi" w:eastAsia="Times New Roman" w:hAnsiTheme="minorHAnsi" w:cstheme="minorHAnsi"/>
          <w:sz w:val="24"/>
          <w:szCs w:val="24"/>
          <w:rPrChange w:id="266" w:author="Haldar, Souvik" w:date="2022-06-25T18:15:00Z">
            <w:rPr>
              <w:rFonts w:eastAsia="Times New Roman"/>
              <w:sz w:val="22"/>
            </w:rPr>
          </w:rPrChange>
        </w:rPr>
        <w:t>.</w:t>
      </w:r>
      <w:proofErr w:type="gramEnd"/>
      <w:r w:rsidRPr="00DF40A0">
        <w:rPr>
          <w:rFonts w:asciiTheme="minorHAnsi" w:eastAsia="Times New Roman" w:hAnsiTheme="minorHAnsi" w:cstheme="minorHAnsi"/>
          <w:sz w:val="24"/>
          <w:szCs w:val="24"/>
          <w:rPrChange w:id="267" w:author="Haldar, Souvik" w:date="2022-06-25T18:15:00Z">
            <w:rPr>
              <w:rFonts w:eastAsia="Times New Roman"/>
              <w:sz w:val="22"/>
            </w:rPr>
          </w:rPrChange>
        </w:rPr>
        <w:t xml:space="preserve"> The details of the functions under this class are as follows,</w:t>
      </w:r>
    </w:p>
    <w:p w14:paraId="2BBD23EE" w14:textId="7D6E91CA" w:rsidR="00194148" w:rsidRPr="00DF40A0" w:rsidRDefault="00115ADB" w:rsidP="00A41C39">
      <w:pPr>
        <w:pStyle w:val="Heading3"/>
        <w:numPr>
          <w:ilvl w:val="0"/>
          <w:numId w:val="38"/>
        </w:numPr>
        <w:rPr>
          <w:rFonts w:asciiTheme="minorHAnsi" w:eastAsia="Times New Roman" w:hAnsiTheme="minorHAnsi" w:cstheme="minorHAnsi"/>
          <w:color w:val="000000" w:themeColor="text1"/>
          <w:sz w:val="24"/>
          <w:szCs w:val="24"/>
          <w:rPrChange w:id="268" w:author="Haldar, Souvik" w:date="2022-06-25T18:15:00Z">
            <w:rPr>
              <w:rFonts w:eastAsia="Times New Roman"/>
            </w:rPr>
          </w:rPrChange>
        </w:rPr>
      </w:pPr>
      <w:bookmarkStart w:id="269" w:name="_Toc110457504"/>
      <w:proofErr w:type="spellStart"/>
      <w:r w:rsidRPr="00DF40A0">
        <w:rPr>
          <w:rFonts w:asciiTheme="minorHAnsi" w:eastAsia="Times New Roman" w:hAnsiTheme="minorHAnsi" w:cstheme="minorHAnsi"/>
          <w:i/>
          <w:color w:val="000000" w:themeColor="text1"/>
          <w:sz w:val="24"/>
          <w:szCs w:val="24"/>
          <w:rPrChange w:id="270" w:author="Haldar, Souvik" w:date="2022-06-25T18:15:00Z">
            <w:rPr>
              <w:rFonts w:ascii="Georgia" w:eastAsia="Times New Roman" w:hAnsi="Georgia"/>
              <w:b w:val="0"/>
              <w:bCs w:val="0"/>
              <w:i/>
              <w:color w:val="8F9195"/>
              <w:sz w:val="24"/>
              <w:szCs w:val="24"/>
            </w:rPr>
          </w:rPrChange>
        </w:rPr>
        <w:t>get_r</w:t>
      </w:r>
      <w:r w:rsidR="00367EDD">
        <w:rPr>
          <w:rFonts w:asciiTheme="minorHAnsi" w:eastAsia="Times New Roman" w:hAnsiTheme="minorHAnsi" w:cstheme="minorHAnsi"/>
          <w:i/>
          <w:color w:val="000000" w:themeColor="text1"/>
          <w:sz w:val="24"/>
          <w:szCs w:val="24"/>
        </w:rPr>
        <w:t>esolve_coref</w:t>
      </w:r>
      <w:r w:rsidRPr="00DF40A0">
        <w:rPr>
          <w:rFonts w:asciiTheme="minorHAnsi" w:eastAsia="Times New Roman" w:hAnsiTheme="minorHAnsi" w:cstheme="minorHAnsi"/>
          <w:i/>
          <w:color w:val="000000" w:themeColor="text1"/>
          <w:sz w:val="24"/>
          <w:szCs w:val="24"/>
          <w:rPrChange w:id="271" w:author="Haldar, Souvik" w:date="2022-06-25T18:15:00Z">
            <w:rPr>
              <w:rFonts w:ascii="Georgia" w:eastAsia="Times New Roman" w:hAnsi="Georgia"/>
              <w:b w:val="0"/>
              <w:bCs w:val="0"/>
              <w:i/>
              <w:color w:val="8F9195"/>
              <w:sz w:val="24"/>
              <w:szCs w:val="24"/>
            </w:rPr>
          </w:rPrChange>
        </w:rPr>
        <w:t>_configs</w:t>
      </w:r>
      <w:proofErr w:type="spellEnd"/>
      <w:r w:rsidRPr="00DF40A0">
        <w:rPr>
          <w:rFonts w:asciiTheme="minorHAnsi" w:eastAsia="Times New Roman" w:hAnsiTheme="minorHAnsi" w:cstheme="minorHAnsi"/>
          <w:i/>
          <w:color w:val="000000" w:themeColor="text1"/>
          <w:sz w:val="24"/>
          <w:szCs w:val="24"/>
          <w:rPrChange w:id="272" w:author="Haldar, Souvik" w:date="2022-06-25T18:15:00Z">
            <w:rPr>
              <w:rFonts w:ascii="Georgia" w:eastAsia="Times New Roman" w:hAnsi="Georgia"/>
              <w:b w:val="0"/>
              <w:bCs w:val="0"/>
              <w:i/>
              <w:color w:val="8F9195"/>
              <w:sz w:val="24"/>
              <w:szCs w:val="24"/>
            </w:rPr>
          </w:rPrChange>
        </w:rPr>
        <w:t>(</w:t>
      </w:r>
      <w:r w:rsidR="002B1BD3" w:rsidRPr="00DF40A0">
        <w:rPr>
          <w:rFonts w:asciiTheme="minorHAnsi" w:eastAsia="Times New Roman" w:hAnsiTheme="minorHAnsi" w:cstheme="minorHAnsi"/>
          <w:i/>
          <w:color w:val="000000" w:themeColor="text1"/>
          <w:sz w:val="24"/>
          <w:szCs w:val="24"/>
          <w:rPrChange w:id="273" w:author="Haldar, Souvik" w:date="2022-06-25T18:15:00Z">
            <w:rPr>
              <w:rFonts w:ascii="Georgia" w:eastAsia="Times New Roman" w:hAnsi="Georgia"/>
              <w:b w:val="0"/>
              <w:bCs w:val="0"/>
              <w:i/>
              <w:color w:val="8F9195"/>
              <w:sz w:val="24"/>
              <w:szCs w:val="24"/>
            </w:rPr>
          </w:rPrChange>
        </w:rPr>
        <w:t>self</w:t>
      </w:r>
      <w:r w:rsidRPr="00DF40A0">
        <w:rPr>
          <w:rFonts w:asciiTheme="minorHAnsi" w:eastAsia="Times New Roman" w:hAnsiTheme="minorHAnsi" w:cstheme="minorHAnsi"/>
          <w:i/>
          <w:color w:val="000000" w:themeColor="text1"/>
          <w:sz w:val="24"/>
          <w:szCs w:val="24"/>
          <w:rPrChange w:id="274" w:author="Haldar, Souvik" w:date="2022-06-25T18:15:00Z">
            <w:rPr>
              <w:rFonts w:ascii="Georgia" w:eastAsia="Times New Roman" w:hAnsi="Georgia"/>
              <w:b w:val="0"/>
              <w:bCs w:val="0"/>
              <w:i/>
              <w:color w:val="8F9195"/>
              <w:sz w:val="24"/>
              <w:szCs w:val="24"/>
            </w:rPr>
          </w:rPrChange>
        </w:rPr>
        <w:t>)</w:t>
      </w:r>
      <w:bookmarkEnd w:id="269"/>
    </w:p>
    <w:p w14:paraId="15B1A8C6" w14:textId="65E1E284" w:rsidR="00115ADB" w:rsidRPr="00DF40A0" w:rsidRDefault="00115ADB" w:rsidP="00194148">
      <w:pPr>
        <w:spacing w:before="240"/>
        <w:ind w:left="1350"/>
        <w:rPr>
          <w:rFonts w:asciiTheme="minorHAnsi" w:hAnsiTheme="minorHAnsi" w:cstheme="minorHAnsi"/>
          <w:b/>
          <w:bCs/>
          <w:sz w:val="24"/>
          <w:szCs w:val="24"/>
          <w:rPrChange w:id="275" w:author="Haldar, Souvik" w:date="2022-06-25T18:15:00Z">
            <w:rPr>
              <w:b/>
              <w:bCs/>
            </w:rPr>
          </w:rPrChange>
        </w:rPr>
      </w:pPr>
      <w:r w:rsidRPr="00DF40A0">
        <w:rPr>
          <w:rFonts w:asciiTheme="minorHAnsi" w:hAnsiTheme="minorHAnsi" w:cstheme="minorHAnsi"/>
          <w:b/>
          <w:i/>
          <w:color w:val="8F9195"/>
          <w:sz w:val="24"/>
          <w:szCs w:val="24"/>
          <w:rPrChange w:id="276" w:author="Haldar, Souvik" w:date="2022-06-25T18:15:00Z">
            <w:rPr>
              <w:rFonts w:ascii="Georgia" w:hAnsi="Georgia"/>
              <w:b/>
              <w:i/>
              <w:color w:val="8F9195"/>
              <w:sz w:val="24"/>
              <w:szCs w:val="24"/>
            </w:rPr>
          </w:rPrChange>
        </w:rPr>
        <w:t xml:space="preserve"> </w:t>
      </w:r>
      <w:r w:rsidRPr="00DF40A0">
        <w:rPr>
          <w:rFonts w:asciiTheme="minorHAnsi" w:eastAsia="Times New Roman" w:hAnsiTheme="minorHAnsi" w:cstheme="minorHAnsi"/>
          <w:sz w:val="24"/>
          <w:szCs w:val="24"/>
          <w:rPrChange w:id="277" w:author="Haldar, Souvik" w:date="2022-06-25T18:15:00Z">
            <w:rPr>
              <w:rFonts w:eastAsia="Times New Roman"/>
              <w:sz w:val="22"/>
            </w:rPr>
          </w:rPrChange>
        </w:rPr>
        <w:t xml:space="preserve">Returns a dictionary of </w:t>
      </w:r>
      <w:proofErr w:type="spellStart"/>
      <w:r w:rsidR="00367EDD">
        <w:rPr>
          <w:rFonts w:asciiTheme="minorHAnsi" w:eastAsia="Times New Roman" w:hAnsiTheme="minorHAnsi" w:cstheme="minorHAnsi"/>
          <w:sz w:val="24"/>
          <w:szCs w:val="24"/>
        </w:rPr>
        <w:t>coref_resolver</w:t>
      </w:r>
      <w:proofErr w:type="spellEnd"/>
      <w:r w:rsidRPr="00DF40A0">
        <w:rPr>
          <w:rFonts w:asciiTheme="minorHAnsi" w:eastAsia="Times New Roman" w:hAnsiTheme="minorHAnsi" w:cstheme="minorHAnsi"/>
          <w:sz w:val="24"/>
          <w:szCs w:val="24"/>
          <w:rPrChange w:id="278" w:author="Haldar, Souvik" w:date="2022-06-25T18:15:00Z">
            <w:rPr>
              <w:rFonts w:eastAsia="Times New Roman"/>
              <w:sz w:val="22"/>
            </w:rPr>
          </w:rPrChange>
        </w:rPr>
        <w:t xml:space="preserve"> config parameters</w:t>
      </w:r>
    </w:p>
    <w:p w14:paraId="26835518" w14:textId="39D94C3E" w:rsidR="00115ADB" w:rsidRPr="000F7EDC" w:rsidRDefault="00115ADB" w:rsidP="00115ADB">
      <w:pPr>
        <w:pStyle w:val="Heading2"/>
        <w:rPr>
          <w:rFonts w:asciiTheme="minorHAnsi" w:eastAsia="Times New Roman" w:hAnsiTheme="minorHAnsi" w:cstheme="minorHAnsi"/>
          <w:b w:val="0"/>
          <w:i/>
          <w:color w:val="8F9195"/>
          <w:sz w:val="36"/>
          <w:szCs w:val="36"/>
          <w:lang w:val="en-GB"/>
          <w:rPrChange w:id="279" w:author="Haldar, Souvik" w:date="2022-06-25T18:15:00Z">
            <w:rPr>
              <w:rFonts w:ascii="Georgia" w:eastAsia="Times New Roman" w:hAnsi="Georgia"/>
              <w:b w:val="0"/>
              <w:i/>
              <w:color w:val="8F9195"/>
              <w:sz w:val="36"/>
              <w:szCs w:val="36"/>
              <w:lang w:val="en-GB"/>
            </w:rPr>
          </w:rPrChange>
        </w:rPr>
      </w:pPr>
      <w:bookmarkStart w:id="280" w:name="_Toc110457505"/>
      <w:proofErr w:type="spellStart"/>
      <w:r w:rsidRPr="000F7EDC">
        <w:rPr>
          <w:rFonts w:asciiTheme="minorHAnsi" w:eastAsia="Times New Roman" w:hAnsiTheme="minorHAnsi" w:cstheme="minorHAnsi"/>
          <w:b w:val="0"/>
          <w:i/>
          <w:color w:val="8F9195"/>
          <w:sz w:val="36"/>
          <w:szCs w:val="36"/>
          <w:lang w:val="en-GB"/>
          <w:rPrChange w:id="281" w:author="Haldar, Souvik" w:date="2022-06-25T18:15:00Z">
            <w:rPr>
              <w:rFonts w:ascii="Georgia" w:eastAsia="Times New Roman" w:hAnsi="Georgia"/>
              <w:b w:val="0"/>
              <w:i/>
              <w:color w:val="8F9195"/>
              <w:sz w:val="36"/>
              <w:szCs w:val="36"/>
              <w:lang w:val="en-GB"/>
            </w:rPr>
          </w:rPrChange>
        </w:rPr>
        <w:t>R</w:t>
      </w:r>
      <w:r w:rsidR="00BF7F0B">
        <w:rPr>
          <w:rFonts w:asciiTheme="minorHAnsi" w:eastAsia="Times New Roman" w:hAnsiTheme="minorHAnsi" w:cstheme="minorHAnsi"/>
          <w:b w:val="0"/>
          <w:i/>
          <w:color w:val="8F9195"/>
          <w:sz w:val="36"/>
          <w:szCs w:val="36"/>
          <w:lang w:val="en-GB"/>
        </w:rPr>
        <w:t>esolveCoref</w:t>
      </w:r>
      <w:bookmarkEnd w:id="280"/>
      <w:proofErr w:type="spellEnd"/>
    </w:p>
    <w:p w14:paraId="6288207C" w14:textId="4604B024" w:rsidR="0019174C" w:rsidRPr="00DF40A0" w:rsidRDefault="0019174C" w:rsidP="0019174C">
      <w:pPr>
        <w:spacing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  <w:rPrChange w:id="282" w:author="Haldar, Souvik" w:date="2022-06-25T18:15:00Z">
            <w:rPr>
              <w:rFonts w:eastAsia="Times New Roman"/>
              <w:sz w:val="22"/>
            </w:rPr>
          </w:rPrChange>
        </w:rPr>
      </w:pPr>
      <w:r w:rsidRPr="00DF40A0">
        <w:rPr>
          <w:rFonts w:asciiTheme="minorHAnsi" w:eastAsia="Times New Roman" w:hAnsiTheme="minorHAnsi" w:cstheme="minorHAnsi"/>
          <w:sz w:val="24"/>
          <w:szCs w:val="24"/>
          <w:rPrChange w:id="283" w:author="Haldar, Souvik" w:date="2022-06-25T18:15:00Z">
            <w:rPr>
              <w:rFonts w:eastAsia="Times New Roman"/>
              <w:sz w:val="22"/>
            </w:rPr>
          </w:rPrChange>
        </w:rPr>
        <w:t>This class belongs to ‘\</w:t>
      </w:r>
      <w:proofErr w:type="spellStart"/>
      <w:r w:rsidR="00BF7F0B">
        <w:rPr>
          <w:rFonts w:asciiTheme="minorHAnsi" w:eastAsia="Times New Roman" w:hAnsiTheme="minorHAnsi" w:cstheme="minorHAnsi"/>
          <w:sz w:val="24"/>
          <w:szCs w:val="24"/>
        </w:rPr>
        <w:t>resolve_coref</w:t>
      </w:r>
      <w:proofErr w:type="spellEnd"/>
      <w:r w:rsidRPr="00DF40A0">
        <w:rPr>
          <w:rFonts w:asciiTheme="minorHAnsi" w:eastAsia="Times New Roman" w:hAnsiTheme="minorHAnsi" w:cstheme="minorHAnsi"/>
          <w:sz w:val="24"/>
          <w:szCs w:val="24"/>
          <w:rPrChange w:id="284" w:author="Haldar, Souvik" w:date="2022-06-25T18:15:00Z">
            <w:rPr>
              <w:rFonts w:eastAsia="Times New Roman"/>
              <w:sz w:val="22"/>
            </w:rPr>
          </w:rPrChange>
        </w:rPr>
        <w:t>\</w:t>
      </w:r>
      <w:proofErr w:type="spellStart"/>
      <w:r w:rsidRPr="00DF40A0">
        <w:rPr>
          <w:rFonts w:asciiTheme="minorHAnsi" w:eastAsia="Times New Roman" w:hAnsiTheme="minorHAnsi" w:cstheme="minorHAnsi"/>
          <w:sz w:val="24"/>
          <w:szCs w:val="24"/>
          <w:rPrChange w:id="285" w:author="Haldar, Souvik" w:date="2022-06-25T18:15:00Z">
            <w:rPr>
              <w:rFonts w:eastAsia="Times New Roman"/>
              <w:sz w:val="22"/>
            </w:rPr>
          </w:rPrChange>
        </w:rPr>
        <w:t>src</w:t>
      </w:r>
      <w:proofErr w:type="spellEnd"/>
      <w:r w:rsidRPr="00DF40A0">
        <w:rPr>
          <w:rFonts w:asciiTheme="minorHAnsi" w:eastAsia="Times New Roman" w:hAnsiTheme="minorHAnsi" w:cstheme="minorHAnsi"/>
          <w:sz w:val="24"/>
          <w:szCs w:val="24"/>
          <w:rPrChange w:id="286" w:author="Haldar, Souvik" w:date="2022-06-25T18:15:00Z">
            <w:rPr>
              <w:rFonts w:eastAsia="Times New Roman"/>
              <w:sz w:val="22"/>
            </w:rPr>
          </w:rPrChange>
        </w:rPr>
        <w:t>\</w:t>
      </w:r>
      <w:r w:rsidR="00BF7F0B">
        <w:rPr>
          <w:rFonts w:asciiTheme="minorHAnsi" w:eastAsia="Times New Roman" w:hAnsiTheme="minorHAnsi" w:cstheme="minorHAnsi"/>
          <w:sz w:val="24"/>
          <w:szCs w:val="24"/>
        </w:rPr>
        <w:t>coref</w:t>
      </w:r>
      <w:r w:rsidRPr="00DF40A0">
        <w:rPr>
          <w:rFonts w:asciiTheme="minorHAnsi" w:eastAsia="Times New Roman" w:hAnsiTheme="minorHAnsi" w:cstheme="minorHAnsi"/>
          <w:sz w:val="24"/>
          <w:szCs w:val="24"/>
          <w:rPrChange w:id="287" w:author="Haldar, Souvik" w:date="2022-06-25T18:15:00Z">
            <w:rPr>
              <w:rFonts w:eastAsia="Times New Roman"/>
              <w:sz w:val="22"/>
            </w:rPr>
          </w:rPrChange>
        </w:rPr>
        <w:t>_</w:t>
      </w:r>
      <w:r w:rsidR="00BF7F0B">
        <w:rPr>
          <w:rFonts w:asciiTheme="minorHAnsi" w:eastAsia="Times New Roman" w:hAnsiTheme="minorHAnsi" w:cstheme="minorHAnsi"/>
          <w:sz w:val="24"/>
          <w:szCs w:val="24"/>
        </w:rPr>
        <w:t>resolver</w:t>
      </w:r>
      <w:r w:rsidRPr="00DF40A0">
        <w:rPr>
          <w:rFonts w:asciiTheme="minorHAnsi" w:eastAsia="Times New Roman" w:hAnsiTheme="minorHAnsi" w:cstheme="minorHAnsi"/>
          <w:sz w:val="24"/>
          <w:szCs w:val="24"/>
          <w:rPrChange w:id="288" w:author="Haldar, Souvik" w:date="2022-06-25T18:15:00Z">
            <w:rPr>
              <w:rFonts w:eastAsia="Times New Roman"/>
              <w:sz w:val="22"/>
            </w:rPr>
          </w:rPrChange>
        </w:rPr>
        <w:t>.py</w:t>
      </w:r>
      <w:proofErr w:type="gramStart"/>
      <w:r w:rsidRPr="00DF40A0">
        <w:rPr>
          <w:rFonts w:asciiTheme="minorHAnsi" w:eastAsia="Times New Roman" w:hAnsiTheme="minorHAnsi" w:cstheme="minorHAnsi"/>
          <w:sz w:val="24"/>
          <w:szCs w:val="24"/>
          <w:rPrChange w:id="289" w:author="Haldar, Souvik" w:date="2022-06-25T18:15:00Z">
            <w:rPr>
              <w:rFonts w:eastAsia="Times New Roman"/>
              <w:sz w:val="22"/>
            </w:rPr>
          </w:rPrChange>
        </w:rPr>
        <w:t>’.</w:t>
      </w:r>
      <w:proofErr w:type="gramEnd"/>
      <w:r w:rsidRPr="00DF40A0">
        <w:rPr>
          <w:rFonts w:asciiTheme="minorHAnsi" w:eastAsia="Times New Roman" w:hAnsiTheme="minorHAnsi" w:cstheme="minorHAnsi"/>
          <w:sz w:val="24"/>
          <w:szCs w:val="24"/>
          <w:rPrChange w:id="290" w:author="Haldar, Souvik" w:date="2022-06-25T18:15:00Z">
            <w:rPr>
              <w:rFonts w:eastAsia="Times New Roman"/>
              <w:sz w:val="22"/>
            </w:rPr>
          </w:rPrChange>
        </w:rPr>
        <w:t xml:space="preserve"> The details of the functions under this class are as follows,</w:t>
      </w:r>
    </w:p>
    <w:p w14:paraId="5A8D5096" w14:textId="72319175" w:rsidR="00194148" w:rsidRPr="00DF40A0" w:rsidRDefault="00BF7F0B" w:rsidP="00A41C39">
      <w:pPr>
        <w:pStyle w:val="Heading3"/>
        <w:numPr>
          <w:ilvl w:val="0"/>
          <w:numId w:val="35"/>
        </w:numPr>
        <w:rPr>
          <w:rFonts w:asciiTheme="minorHAnsi" w:eastAsia="Times New Roman" w:hAnsiTheme="minorHAnsi" w:cstheme="minorHAnsi"/>
          <w:bCs w:val="0"/>
          <w:i/>
          <w:color w:val="000000" w:themeColor="text1"/>
          <w:sz w:val="24"/>
          <w:szCs w:val="24"/>
          <w:rPrChange w:id="291" w:author="Haldar, Souvik" w:date="2022-06-25T18:15:00Z">
            <w:rPr>
              <w:rFonts w:ascii="Arial" w:eastAsia="Times New Roman" w:hAnsi="Arial" w:cstheme="minorBidi"/>
              <w:b w:val="0"/>
              <w:bCs w:val="0"/>
              <w:color w:val="auto"/>
              <w:sz w:val="22"/>
            </w:rPr>
          </w:rPrChange>
        </w:rPr>
      </w:pPr>
      <w:bookmarkStart w:id="292" w:name="_Toc110457506"/>
      <w:proofErr w:type="spellStart"/>
      <w:r>
        <w:rPr>
          <w:rFonts w:asciiTheme="minorHAnsi" w:eastAsia="Times New Roman" w:hAnsiTheme="minorHAnsi" w:cstheme="minorHAnsi"/>
          <w:bCs w:val="0"/>
          <w:i/>
          <w:color w:val="000000" w:themeColor="text1"/>
          <w:sz w:val="24"/>
          <w:szCs w:val="24"/>
        </w:rPr>
        <w:t>get_coref_</w:t>
      </w:r>
      <w:proofErr w:type="gramStart"/>
      <w:r>
        <w:rPr>
          <w:rFonts w:asciiTheme="minorHAnsi" w:eastAsia="Times New Roman" w:hAnsiTheme="minorHAnsi" w:cstheme="minorHAnsi"/>
          <w:bCs w:val="0"/>
          <w:i/>
          <w:color w:val="000000" w:themeColor="text1"/>
          <w:sz w:val="24"/>
          <w:szCs w:val="24"/>
        </w:rPr>
        <w:t>resolved</w:t>
      </w:r>
      <w:proofErr w:type="spellEnd"/>
      <w:r w:rsidR="0019174C" w:rsidRPr="00DF40A0">
        <w:rPr>
          <w:rFonts w:asciiTheme="minorHAnsi" w:eastAsia="Times New Roman" w:hAnsiTheme="minorHAnsi" w:cstheme="minorHAnsi"/>
          <w:bCs w:val="0"/>
          <w:i/>
          <w:color w:val="000000" w:themeColor="text1"/>
          <w:sz w:val="24"/>
          <w:szCs w:val="24"/>
          <w:rPrChange w:id="293" w:author="Haldar, Souvik" w:date="2022-06-25T18:15:00Z">
            <w:rPr>
              <w:rFonts w:ascii="Georgia" w:eastAsia="Times New Roman" w:hAnsi="Georgia"/>
              <w:b w:val="0"/>
              <w:i/>
              <w:color w:val="8F9195"/>
              <w:sz w:val="24"/>
              <w:szCs w:val="24"/>
            </w:rPr>
          </w:rPrChange>
        </w:rPr>
        <w:t>(</w:t>
      </w:r>
      <w:proofErr w:type="gramEnd"/>
      <w:r w:rsidR="0019174C" w:rsidRPr="00DF40A0">
        <w:rPr>
          <w:rFonts w:asciiTheme="minorHAnsi" w:eastAsia="Times New Roman" w:hAnsiTheme="minorHAnsi" w:cstheme="minorHAnsi"/>
          <w:bCs w:val="0"/>
          <w:i/>
          <w:color w:val="000000" w:themeColor="text1"/>
          <w:sz w:val="24"/>
          <w:szCs w:val="24"/>
          <w:rPrChange w:id="294" w:author="Haldar, Souvik" w:date="2022-06-25T18:15:00Z">
            <w:rPr>
              <w:rFonts w:ascii="Georgia" w:eastAsia="Times New Roman" w:hAnsi="Georgia"/>
              <w:b w:val="0"/>
              <w:i/>
              <w:color w:val="8F9195"/>
              <w:sz w:val="24"/>
              <w:szCs w:val="24"/>
            </w:rPr>
          </w:rPrChange>
        </w:rPr>
        <w:t>self</w:t>
      </w:r>
      <w:r w:rsidR="000123DD">
        <w:rPr>
          <w:rFonts w:asciiTheme="minorHAnsi" w:eastAsia="Times New Roman" w:hAnsiTheme="minorHAnsi" w:cstheme="minorHAnsi"/>
          <w:bCs w:val="0"/>
          <w:i/>
          <w:color w:val="000000" w:themeColor="text1"/>
          <w:sz w:val="24"/>
          <w:szCs w:val="24"/>
        </w:rPr>
        <w:t xml:space="preserve">, </w:t>
      </w:r>
      <w:proofErr w:type="spellStart"/>
      <w:r w:rsidR="000123DD">
        <w:rPr>
          <w:rFonts w:asciiTheme="minorHAnsi" w:eastAsia="Times New Roman" w:hAnsiTheme="minorHAnsi" w:cstheme="minorHAnsi"/>
          <w:bCs w:val="0"/>
          <w:i/>
          <w:color w:val="000000" w:themeColor="text1"/>
          <w:sz w:val="24"/>
          <w:szCs w:val="24"/>
        </w:rPr>
        <w:t>seq</w:t>
      </w:r>
      <w:r w:rsidR="00834958">
        <w:rPr>
          <w:rFonts w:asciiTheme="minorHAnsi" w:eastAsia="Times New Roman" w:hAnsiTheme="minorHAnsi" w:cstheme="minorHAnsi"/>
          <w:bCs w:val="0"/>
          <w:i/>
          <w:color w:val="000000" w:themeColor="text1"/>
          <w:sz w:val="24"/>
          <w:szCs w:val="24"/>
        </w:rPr>
        <w:t>:str</w:t>
      </w:r>
      <w:proofErr w:type="spellEnd"/>
      <w:r w:rsidR="000123DD">
        <w:rPr>
          <w:rFonts w:asciiTheme="minorHAnsi" w:eastAsia="Times New Roman" w:hAnsiTheme="minorHAnsi" w:cstheme="minorHAnsi"/>
          <w:bCs w:val="0"/>
          <w:i/>
          <w:color w:val="000000" w:themeColor="text1"/>
          <w:sz w:val="24"/>
          <w:szCs w:val="24"/>
        </w:rPr>
        <w:t xml:space="preserve">, </w:t>
      </w:r>
      <w:proofErr w:type="spellStart"/>
      <w:r w:rsidR="000123DD">
        <w:rPr>
          <w:rFonts w:asciiTheme="minorHAnsi" w:eastAsia="Times New Roman" w:hAnsiTheme="minorHAnsi" w:cstheme="minorHAnsi"/>
          <w:bCs w:val="0"/>
          <w:i/>
          <w:color w:val="000000" w:themeColor="text1"/>
          <w:sz w:val="24"/>
          <w:szCs w:val="24"/>
        </w:rPr>
        <w:t>known_tags</w:t>
      </w:r>
      <w:r w:rsidR="00834958">
        <w:rPr>
          <w:rFonts w:asciiTheme="minorHAnsi" w:eastAsia="Times New Roman" w:hAnsiTheme="minorHAnsi" w:cstheme="minorHAnsi"/>
          <w:bCs w:val="0"/>
          <w:i/>
          <w:color w:val="000000" w:themeColor="text1"/>
          <w:sz w:val="24"/>
          <w:szCs w:val="24"/>
        </w:rPr>
        <w:t>:List</w:t>
      </w:r>
      <w:proofErr w:type="spellEnd"/>
      <w:r w:rsidR="00834958">
        <w:rPr>
          <w:rFonts w:asciiTheme="minorHAnsi" w:eastAsia="Times New Roman" w:hAnsiTheme="minorHAnsi" w:cstheme="minorHAnsi"/>
          <w:bCs w:val="0"/>
          <w:i/>
          <w:color w:val="000000" w:themeColor="text1"/>
          <w:sz w:val="24"/>
          <w:szCs w:val="24"/>
        </w:rPr>
        <w:t>[str]</w:t>
      </w:r>
      <w:r w:rsidR="00C620E8">
        <w:rPr>
          <w:rFonts w:asciiTheme="minorHAnsi" w:eastAsia="Times New Roman" w:hAnsiTheme="minorHAnsi" w:cstheme="minorHAnsi"/>
          <w:bCs w:val="0"/>
          <w:i/>
          <w:color w:val="000000" w:themeColor="text1"/>
          <w:sz w:val="24"/>
          <w:szCs w:val="24"/>
        </w:rPr>
        <w:t>)</w:t>
      </w:r>
      <w:bookmarkEnd w:id="292"/>
    </w:p>
    <w:p w14:paraId="22E305FF" w14:textId="11598DD3" w:rsidR="0019174C" w:rsidRPr="00DF40A0" w:rsidRDefault="0019174C" w:rsidP="00194148">
      <w:pPr>
        <w:spacing w:before="240" w:line="240" w:lineRule="auto"/>
        <w:ind w:left="1350"/>
        <w:jc w:val="both"/>
        <w:rPr>
          <w:rFonts w:asciiTheme="minorHAnsi" w:eastAsia="Times New Roman" w:hAnsiTheme="minorHAnsi" w:cstheme="minorHAnsi"/>
          <w:sz w:val="24"/>
          <w:szCs w:val="24"/>
          <w:rPrChange w:id="295" w:author="Haldar, Souvik" w:date="2022-06-25T18:15:00Z">
            <w:rPr>
              <w:rFonts w:eastAsia="Times New Roman"/>
              <w:sz w:val="22"/>
            </w:rPr>
          </w:rPrChange>
        </w:rPr>
      </w:pPr>
      <w:r w:rsidRPr="00DF40A0">
        <w:rPr>
          <w:rFonts w:asciiTheme="minorHAnsi" w:eastAsia="Times New Roman" w:hAnsiTheme="minorHAnsi" w:cstheme="minorHAnsi"/>
          <w:sz w:val="24"/>
          <w:szCs w:val="24"/>
          <w:rPrChange w:id="296" w:author="Haldar, Souvik" w:date="2022-06-25T18:15:00Z">
            <w:rPr>
              <w:rFonts w:eastAsia="Times New Roman"/>
              <w:sz w:val="22"/>
            </w:rPr>
          </w:rPrChange>
        </w:rPr>
        <w:t xml:space="preserve">This function </w:t>
      </w:r>
      <w:r w:rsidR="00BF7F0B">
        <w:rPr>
          <w:rFonts w:asciiTheme="minorHAnsi" w:eastAsia="Times New Roman" w:hAnsiTheme="minorHAnsi" w:cstheme="minorHAnsi"/>
          <w:sz w:val="24"/>
          <w:szCs w:val="24"/>
        </w:rPr>
        <w:t>takes a sequence(text)</w:t>
      </w:r>
      <w:r w:rsidR="000123DD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proofErr w:type="spellStart"/>
      <w:r w:rsidR="000123DD">
        <w:rPr>
          <w:rFonts w:asciiTheme="minorHAnsi" w:eastAsia="Times New Roman" w:hAnsiTheme="minorHAnsi" w:cstheme="minorHAnsi"/>
          <w:sz w:val="24"/>
          <w:szCs w:val="24"/>
        </w:rPr>
        <w:t>known_tags</w:t>
      </w:r>
      <w:proofErr w:type="spellEnd"/>
      <w:r w:rsidR="00C22131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0123DD">
        <w:rPr>
          <w:rFonts w:asciiTheme="minorHAnsi" w:eastAsia="Times New Roman" w:hAnsiTheme="minorHAnsi" w:cstheme="minorHAnsi"/>
          <w:sz w:val="24"/>
          <w:szCs w:val="24"/>
        </w:rPr>
        <w:t>(</w:t>
      </w:r>
      <w:r w:rsidR="000123DD">
        <w:rPr>
          <w:rFonts w:asciiTheme="minorHAnsi" w:eastAsia="Times New Roman" w:hAnsiTheme="minorHAnsi" w:cstheme="minorHAnsi"/>
          <w:sz w:val="24"/>
          <w:szCs w:val="24"/>
        </w:rPr>
        <w:t>list of string</w:t>
      </w:r>
      <w:r w:rsidR="00CF21A6">
        <w:rPr>
          <w:rFonts w:asciiTheme="minorHAnsi" w:eastAsia="Times New Roman" w:hAnsiTheme="minorHAnsi" w:cstheme="minorHAnsi"/>
          <w:sz w:val="24"/>
          <w:szCs w:val="24"/>
        </w:rPr>
        <w:t>s</w:t>
      </w:r>
      <w:r w:rsidR="000123DD">
        <w:rPr>
          <w:rFonts w:asciiTheme="minorHAnsi" w:eastAsia="Times New Roman" w:hAnsiTheme="minorHAnsi" w:cstheme="minorHAnsi"/>
          <w:sz w:val="24"/>
          <w:szCs w:val="24"/>
        </w:rPr>
        <w:t>)</w:t>
      </w:r>
      <w:r w:rsidR="00BF7F0B">
        <w:rPr>
          <w:rFonts w:asciiTheme="minorHAnsi" w:eastAsia="Times New Roman" w:hAnsiTheme="minorHAnsi" w:cstheme="minorHAnsi"/>
          <w:sz w:val="24"/>
          <w:szCs w:val="24"/>
        </w:rPr>
        <w:t xml:space="preserve"> as input and yields a dictionary containing sentence index as keys and </w:t>
      </w:r>
      <w:r w:rsidR="005217A6">
        <w:rPr>
          <w:rFonts w:asciiTheme="minorHAnsi" w:eastAsia="Times New Roman" w:hAnsiTheme="minorHAnsi" w:cstheme="minorHAnsi"/>
          <w:sz w:val="24"/>
          <w:szCs w:val="24"/>
        </w:rPr>
        <w:t>list of entities as values.</w:t>
      </w:r>
    </w:p>
    <w:p w14:paraId="2FC4905D" w14:textId="08E3E5EB" w:rsidR="0019174C" w:rsidRPr="000F7EDC" w:rsidDel="00232F29" w:rsidRDefault="0019174C" w:rsidP="0019174C">
      <w:pPr>
        <w:rPr>
          <w:del w:id="297" w:author="Haldar, Souvik" w:date="2022-06-25T18:19:00Z"/>
          <w:rFonts w:asciiTheme="minorHAnsi" w:hAnsiTheme="minorHAnsi" w:cstheme="minorHAnsi"/>
          <w:rPrChange w:id="298" w:author="Haldar, Souvik" w:date="2022-06-25T18:15:00Z">
            <w:rPr>
              <w:del w:id="299" w:author="Haldar, Souvik" w:date="2022-06-25T18:19:00Z"/>
            </w:rPr>
          </w:rPrChange>
        </w:rPr>
      </w:pPr>
      <w:bookmarkStart w:id="300" w:name="_Toc110315719"/>
      <w:bookmarkStart w:id="301" w:name="_Toc110324881"/>
      <w:bookmarkStart w:id="302" w:name="_Toc110457507"/>
      <w:bookmarkEnd w:id="300"/>
      <w:bookmarkEnd w:id="301"/>
      <w:bookmarkEnd w:id="302"/>
    </w:p>
    <w:p w14:paraId="494CD874" w14:textId="29F81C73" w:rsidR="00B2508F" w:rsidRPr="000F7EDC" w:rsidDel="00232F29" w:rsidRDefault="00B2508F" w:rsidP="00B2508F">
      <w:pPr>
        <w:spacing w:line="240" w:lineRule="auto"/>
        <w:jc w:val="both"/>
        <w:rPr>
          <w:del w:id="303" w:author="Haldar, Souvik" w:date="2022-06-25T18:19:00Z"/>
          <w:rFonts w:asciiTheme="minorHAnsi" w:eastAsia="Times New Roman" w:hAnsiTheme="minorHAnsi" w:cstheme="minorHAnsi"/>
          <w:rPrChange w:id="304" w:author="Haldar, Souvik" w:date="2022-06-25T18:15:00Z">
            <w:rPr>
              <w:del w:id="305" w:author="Haldar, Souvik" w:date="2022-06-25T18:19:00Z"/>
              <w:rFonts w:eastAsia="Times New Roman"/>
            </w:rPr>
          </w:rPrChange>
        </w:rPr>
      </w:pPr>
      <w:bookmarkStart w:id="306" w:name="_Toc110315720"/>
      <w:bookmarkStart w:id="307" w:name="_Toc110324882"/>
      <w:bookmarkStart w:id="308" w:name="_Toc110457508"/>
      <w:bookmarkEnd w:id="306"/>
      <w:bookmarkEnd w:id="307"/>
      <w:bookmarkEnd w:id="308"/>
    </w:p>
    <w:p w14:paraId="23C8BD88" w14:textId="13FFC60B" w:rsidR="00A03841" w:rsidRPr="00232F29" w:rsidRDefault="00A03841">
      <w:pPr>
        <w:pStyle w:val="Heading1"/>
        <w:numPr>
          <w:ilvl w:val="0"/>
          <w:numId w:val="1"/>
        </w:numPr>
        <w:spacing w:before="240" w:line="259" w:lineRule="auto"/>
        <w:ind w:left="630"/>
        <w:rPr>
          <w:b w:val="0"/>
          <w:bCs w:val="0"/>
          <w:sz w:val="44"/>
          <w:szCs w:val="44"/>
          <w:rPrChange w:id="309" w:author="Haldar, Souvik" w:date="2022-06-25T18:19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  <w:pPrChange w:id="310" w:author="Haldar, Souvik" w:date="2022-06-25T18:19:00Z">
          <w:pPr>
            <w:pStyle w:val="Heading1"/>
            <w:numPr>
              <w:numId w:val="1"/>
            </w:numPr>
            <w:spacing w:line="240" w:lineRule="auto"/>
            <w:ind w:left="567" w:hanging="567"/>
          </w:pPr>
        </w:pPrChange>
      </w:pPr>
      <w:bookmarkStart w:id="311" w:name="_Toc110457509"/>
      <w:r w:rsidRPr="00232F29">
        <w:rPr>
          <w:b w:val="0"/>
          <w:bCs w:val="0"/>
          <w:sz w:val="44"/>
          <w:szCs w:val="44"/>
          <w:rPrChange w:id="312" w:author="Haldar, Souvik" w:date="2022-06-25T18:19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  <w:t>Conclusion</w:t>
      </w:r>
      <w:bookmarkEnd w:id="311"/>
    </w:p>
    <w:p w14:paraId="3CE767C4" w14:textId="0116F0AB" w:rsidR="000077C2" w:rsidRPr="00DF40A0" w:rsidRDefault="00DF40A0" w:rsidP="00DF40A0">
      <w:pPr>
        <w:spacing w:before="240"/>
        <w:rPr>
          <w:rFonts w:asciiTheme="minorHAnsi" w:hAnsiTheme="minorHAnsi" w:cstheme="minorHAnsi"/>
          <w:sz w:val="24"/>
          <w:szCs w:val="24"/>
          <w:lang w:val="en-US"/>
          <w:rPrChange w:id="313" w:author="Haldar, Souvik" w:date="2022-06-25T18:15:00Z">
            <w:rPr>
              <w:lang w:val="en-US"/>
            </w:rPr>
          </w:rPrChange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This module can further be used </w:t>
      </w:r>
      <w:r w:rsidR="001305D1">
        <w:rPr>
          <w:rFonts w:asciiTheme="minorHAnsi" w:hAnsiTheme="minorHAnsi" w:cstheme="minorHAnsi"/>
          <w:sz w:val="24"/>
          <w:szCs w:val="24"/>
          <w:lang w:val="en-US"/>
        </w:rPr>
        <w:t>to infer which entities are mentioned in which sentence in a text and then find corresponding emotion, or to extract other features related to an entity.</w:t>
      </w:r>
    </w:p>
    <w:p w14:paraId="467B5F42" w14:textId="25059C3A" w:rsidR="004559F1" w:rsidRPr="00DF40A0" w:rsidRDefault="004559F1" w:rsidP="00070735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rPrChange w:id="314" w:author="Haldar, Souvik" w:date="2022-06-25T18:15:00Z">
            <w:rPr>
              <w:rFonts w:eastAsia="Times New Roman"/>
              <w:sz w:val="22"/>
            </w:rPr>
          </w:rPrChange>
        </w:rPr>
      </w:pPr>
    </w:p>
    <w:sectPr w:rsidR="004559F1" w:rsidRPr="00DF40A0" w:rsidSect="00E635EB"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Kaushik Bar IXO" w:date="2022-06-21T12:31:00Z" w:initials="KBI">
    <w:p w14:paraId="60D85ADB" w14:textId="77777777" w:rsidR="008824A8" w:rsidRDefault="008824A8" w:rsidP="0016513B">
      <w:pPr>
        <w:pStyle w:val="CommentText"/>
      </w:pPr>
      <w:r>
        <w:rPr>
          <w:rStyle w:val="CommentReference"/>
        </w:rPr>
        <w:annotationRef/>
      </w:r>
      <w:r>
        <w:t>Have Inxiteout logo, copyright etc.</w:t>
      </w:r>
    </w:p>
  </w:comment>
  <w:comment w:id="193" w:author="Kaushik Bar IXO" w:date="2022-06-21T12:08:00Z" w:initials="KBI">
    <w:p w14:paraId="12C45653" w14:textId="60596D19" w:rsidR="00910E13" w:rsidRDefault="00910E13" w:rsidP="00BE4D1F">
      <w:pPr>
        <w:pStyle w:val="CommentText"/>
      </w:pPr>
      <w:r>
        <w:rPr>
          <w:rStyle w:val="CommentReference"/>
        </w:rPr>
        <w:annotationRef/>
      </w:r>
      <w:r>
        <w:t>Pls capture a table with revision history (of this doc) also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D85ADB" w15:done="1"/>
  <w15:commentEx w15:paraId="12C4565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C38A7" w16cex:dateUtc="2022-06-21T07:01:00Z"/>
  <w16cex:commentExtensible w16cex:durableId="265C3355" w16cex:dateUtc="2022-06-21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D85ADB" w16cid:durableId="265C38A7"/>
  <w16cid:commentId w16cid:paraId="12C45653" w16cid:durableId="265C33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2274D" w14:textId="77777777" w:rsidR="00097AFF" w:rsidRDefault="00097AFF" w:rsidP="007356EA">
      <w:pPr>
        <w:spacing w:after="0" w:line="240" w:lineRule="auto"/>
      </w:pPr>
      <w:r>
        <w:separator/>
      </w:r>
    </w:p>
  </w:endnote>
  <w:endnote w:type="continuationSeparator" w:id="0">
    <w:p w14:paraId="239AD259" w14:textId="77777777" w:rsidR="00097AFF" w:rsidRDefault="00097AFF" w:rsidP="0073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84A4F" w14:textId="5E20D1AC" w:rsidR="00FF73B8" w:rsidRDefault="00FF73B8" w:rsidP="00D673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24A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084A50" w14:textId="77777777" w:rsidR="00FF73B8" w:rsidRDefault="00FF73B8" w:rsidP="00D673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84A51" w14:textId="29E9C3C8" w:rsidR="00FF73B8" w:rsidRPr="005972A4" w:rsidRDefault="00E7595D" w:rsidP="00E7595D">
    <w:pPr>
      <w:pStyle w:val="Footer"/>
      <w:jc w:val="right"/>
    </w:pPr>
    <w:ins w:id="315" w:author="Haldar, Souvik" w:date="2022-06-25T18:11:00Z">
      <w:r w:rsidRPr="006042DC">
        <w:rPr>
          <w:noProof/>
          <w:sz w:val="12"/>
          <w:szCs w:val="12"/>
        </w:rPr>
        <w:drawing>
          <wp:anchor distT="0" distB="0" distL="114300" distR="114300" simplePos="0" relativeHeight="251661312" behindDoc="0" locked="0" layoutInCell="1" allowOverlap="1" wp14:anchorId="09931BFA" wp14:editId="5E968092">
            <wp:simplePos x="0" y="0"/>
            <wp:positionH relativeFrom="column">
              <wp:posOffset>-259080</wp:posOffset>
            </wp:positionH>
            <wp:positionV relativeFrom="paragraph">
              <wp:posOffset>-167640</wp:posOffset>
            </wp:positionV>
            <wp:extent cx="920750" cy="389255"/>
            <wp:effectExtent l="0" t="0" r="0" b="0"/>
            <wp:wrapThrough wrapText="bothSides">
              <wp:wrapPolygon edited="0">
                <wp:start x="0" y="0"/>
                <wp:lineTo x="0" y="20085"/>
                <wp:lineTo x="21004" y="20085"/>
                <wp:lineTo x="2100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14"/>
          <w:szCs w:val="14"/>
        </w:rPr>
        <w:t xml:space="preserve">                                                    </w:t>
      </w:r>
      <w:r w:rsidRPr="006042DC">
        <w:rPr>
          <w:rFonts w:cstheme="minorHAnsi"/>
          <w:sz w:val="14"/>
          <w:szCs w:val="14"/>
        </w:rPr>
        <w:t>©</w:t>
      </w:r>
      <w:r w:rsidRPr="006042DC">
        <w:rPr>
          <w:sz w:val="14"/>
          <w:szCs w:val="14"/>
        </w:rPr>
        <w:t xml:space="preserve"> 2022 by </w:t>
      </w:r>
      <w:proofErr w:type="spellStart"/>
      <w:r w:rsidRPr="006042DC">
        <w:rPr>
          <w:sz w:val="14"/>
          <w:szCs w:val="14"/>
        </w:rPr>
        <w:t>Inxite</w:t>
      </w:r>
      <w:proofErr w:type="spellEnd"/>
      <w:r w:rsidRPr="006042DC">
        <w:rPr>
          <w:sz w:val="14"/>
          <w:szCs w:val="14"/>
        </w:rPr>
        <w:t xml:space="preserve"> Out </w:t>
      </w:r>
      <w:proofErr w:type="spellStart"/>
      <w:r w:rsidRPr="006042DC">
        <w:rPr>
          <w:sz w:val="14"/>
          <w:szCs w:val="14"/>
        </w:rPr>
        <w:t>Pvt.</w:t>
      </w:r>
      <w:proofErr w:type="spellEnd"/>
      <w:r w:rsidRPr="006042DC">
        <w:rPr>
          <w:sz w:val="14"/>
          <w:szCs w:val="14"/>
        </w:rPr>
        <w:t xml:space="preserve"> Ltd. All rights reserved</w:t>
      </w:r>
      <w:r w:rsidDel="00E7595D">
        <w:rPr>
          <w:rFonts w:cs="Arial"/>
          <w:color w:val="8F9195"/>
          <w:sz w:val="20"/>
        </w:rPr>
        <w:t xml:space="preserve"> </w:t>
      </w:r>
    </w:ins>
    <w:del w:id="316" w:author="Haldar, Souvik" w:date="2022-06-25T18:09:00Z">
      <w:r w:rsidR="00FD77B0" w:rsidDel="00E7595D">
        <w:rPr>
          <w:rFonts w:cs="Arial"/>
          <w:color w:val="8F9195"/>
          <w:sz w:val="20"/>
        </w:rPr>
        <w:delText>RFM Analysis</w:delText>
      </w:r>
    </w:del>
    <w:r w:rsidR="00FF73B8">
      <w:rPr>
        <w:rFonts w:cs="Arial"/>
        <w:color w:val="8F9195"/>
        <w:sz w:val="20"/>
      </w:rPr>
      <w:tab/>
    </w:r>
    <w:r w:rsidR="00FF73B8">
      <w:rPr>
        <w:rFonts w:cs="Arial"/>
        <w:color w:val="8F9195"/>
        <w:sz w:val="20"/>
      </w:rPr>
      <w:tab/>
    </w:r>
    <w:sdt>
      <w:sdtPr>
        <w:id w:val="18702545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del w:id="317" w:author="Haldar, Souvik" w:date="2022-06-25T18:10:00Z">
          <w:r w:rsidR="00FF73B8" w:rsidDel="00E7595D">
            <w:fldChar w:fldCharType="begin"/>
          </w:r>
          <w:r w:rsidR="00FF73B8" w:rsidDel="00E7595D">
            <w:delInstrText xml:space="preserve"> PAGE   \* MERGEFORMAT </w:delInstrText>
          </w:r>
          <w:r w:rsidR="00FF73B8" w:rsidDel="00E7595D">
            <w:fldChar w:fldCharType="separate"/>
          </w:r>
          <w:r w:rsidR="007A7032" w:rsidDel="00E7595D">
            <w:rPr>
              <w:noProof/>
            </w:rPr>
            <w:delText>7</w:delText>
          </w:r>
          <w:r w:rsidR="00FF73B8" w:rsidDel="00E7595D">
            <w:rPr>
              <w:noProof/>
            </w:rPr>
            <w:fldChar w:fldCharType="end"/>
          </w:r>
        </w:del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601A6" w14:textId="77777777" w:rsidR="00E7595D" w:rsidRDefault="00E7595D" w:rsidP="00E7595D">
    <w:pPr>
      <w:pStyle w:val="Footer"/>
      <w:tabs>
        <w:tab w:val="left" w:pos="480"/>
      </w:tabs>
      <w:rPr>
        <w:ins w:id="319" w:author="Haldar, Souvik" w:date="2022-06-25T18:02:00Z"/>
        <w:noProof/>
      </w:rPr>
    </w:pPr>
    <w:ins w:id="320" w:author="Haldar, Souvik" w:date="2022-06-25T18:02:00Z">
      <w:r w:rsidRPr="006042DC">
        <w:rPr>
          <w:noProof/>
          <w:sz w:val="12"/>
          <w:szCs w:val="12"/>
        </w:rPr>
        <w:drawing>
          <wp:anchor distT="0" distB="0" distL="114300" distR="114300" simplePos="0" relativeHeight="251659264" behindDoc="0" locked="0" layoutInCell="1" allowOverlap="1" wp14:anchorId="6A9B7664" wp14:editId="6919D5CF">
            <wp:simplePos x="0" y="0"/>
            <wp:positionH relativeFrom="column">
              <wp:posOffset>4499610</wp:posOffset>
            </wp:positionH>
            <wp:positionV relativeFrom="paragraph">
              <wp:posOffset>102870</wp:posOffset>
            </wp:positionV>
            <wp:extent cx="1257665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273" y="20829"/>
                <wp:lineTo x="2127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6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</w:r>
      <w:r>
        <w:rPr>
          <w:noProof/>
        </w:rPr>
        <w:tab/>
      </w:r>
    </w:ins>
  </w:p>
  <w:p w14:paraId="6C69E16B" w14:textId="77777777" w:rsidR="00E7595D" w:rsidRPr="006042DC" w:rsidRDefault="00E7595D" w:rsidP="00E7595D">
    <w:pPr>
      <w:rPr>
        <w:ins w:id="321" w:author="Haldar, Souvik" w:date="2022-06-25T18:02:00Z"/>
        <w:sz w:val="14"/>
        <w:szCs w:val="14"/>
      </w:rPr>
    </w:pPr>
    <w:ins w:id="322" w:author="Haldar, Souvik" w:date="2022-06-25T18:02:00Z">
      <w:r w:rsidRPr="006042DC">
        <w:rPr>
          <w:rFonts w:cstheme="minorHAnsi"/>
          <w:sz w:val="14"/>
          <w:szCs w:val="14"/>
        </w:rPr>
        <w:t>©</w:t>
      </w:r>
      <w:r w:rsidRPr="006042DC">
        <w:rPr>
          <w:sz w:val="14"/>
          <w:szCs w:val="14"/>
        </w:rPr>
        <w:t xml:space="preserve"> 2022 by </w:t>
      </w:r>
      <w:proofErr w:type="spellStart"/>
      <w:r w:rsidRPr="006042DC">
        <w:rPr>
          <w:sz w:val="14"/>
          <w:szCs w:val="14"/>
        </w:rPr>
        <w:t>Inxite</w:t>
      </w:r>
      <w:proofErr w:type="spellEnd"/>
      <w:r w:rsidRPr="006042DC">
        <w:rPr>
          <w:sz w:val="14"/>
          <w:szCs w:val="14"/>
        </w:rPr>
        <w:t xml:space="preserve"> Out </w:t>
      </w:r>
      <w:proofErr w:type="spellStart"/>
      <w:r w:rsidRPr="006042DC">
        <w:rPr>
          <w:sz w:val="14"/>
          <w:szCs w:val="14"/>
        </w:rPr>
        <w:t>Pvt.</w:t>
      </w:r>
      <w:proofErr w:type="spellEnd"/>
      <w:r w:rsidRPr="006042DC">
        <w:rPr>
          <w:sz w:val="14"/>
          <w:szCs w:val="14"/>
        </w:rPr>
        <w:t xml:space="preserve"> Ltd. All rights reserved.</w:t>
      </w:r>
    </w:ins>
  </w:p>
  <w:p w14:paraId="4A084A53" w14:textId="44B9037B" w:rsidR="00FF73B8" w:rsidRPr="00E7595D" w:rsidRDefault="00E7595D">
    <w:pPr>
      <w:rPr>
        <w:sz w:val="14"/>
        <w:szCs w:val="14"/>
        <w:rPrChange w:id="323" w:author="Haldar, Souvik" w:date="2022-06-25T18:03:00Z">
          <w:rPr/>
        </w:rPrChange>
      </w:rPr>
      <w:pPrChange w:id="324" w:author="Haldar, Souvik" w:date="2022-06-25T18:03:00Z">
        <w:pPr>
          <w:pStyle w:val="Footer"/>
          <w:jc w:val="right"/>
        </w:pPr>
      </w:pPrChange>
    </w:pPr>
    <w:ins w:id="325" w:author="Haldar, Souvik" w:date="2022-06-25T18:02:00Z">
      <w:r w:rsidRPr="006042DC">
        <w:rPr>
          <w:sz w:val="14"/>
          <w:szCs w:val="14"/>
        </w:rPr>
        <w:t xml:space="preserve">No part of this publication may be reproduced, stored in a retrieval system, or transmitted, in any form or by means electronic, mechanical, photocopying, or </w:t>
      </w:r>
      <w:r>
        <w:rPr>
          <w:sz w:val="14"/>
          <w:szCs w:val="14"/>
        </w:rPr>
        <w:t>o</w:t>
      </w:r>
      <w:r w:rsidRPr="006042DC">
        <w:rPr>
          <w:sz w:val="14"/>
          <w:szCs w:val="14"/>
        </w:rPr>
        <w:t xml:space="preserve">therwise, without prior permission of </w:t>
      </w:r>
      <w:proofErr w:type="spellStart"/>
      <w:r w:rsidRPr="006042DC">
        <w:rPr>
          <w:sz w:val="14"/>
          <w:szCs w:val="14"/>
        </w:rPr>
        <w:t>Inxite</w:t>
      </w:r>
      <w:proofErr w:type="spellEnd"/>
      <w:r w:rsidRPr="006042DC">
        <w:rPr>
          <w:sz w:val="14"/>
          <w:szCs w:val="14"/>
        </w:rPr>
        <w:t xml:space="preserve"> Out </w:t>
      </w:r>
      <w:proofErr w:type="spellStart"/>
      <w:r w:rsidRPr="006042DC">
        <w:rPr>
          <w:sz w:val="14"/>
          <w:szCs w:val="14"/>
        </w:rPr>
        <w:t>Pvt.</w:t>
      </w:r>
      <w:proofErr w:type="spellEnd"/>
      <w:r w:rsidRPr="006042DC">
        <w:rPr>
          <w:sz w:val="14"/>
          <w:szCs w:val="14"/>
        </w:rPr>
        <w:t xml:space="preserve"> Ltd.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3B8ED" w14:textId="77777777" w:rsidR="00097AFF" w:rsidRDefault="00097AFF" w:rsidP="007356EA">
      <w:pPr>
        <w:spacing w:after="0" w:line="240" w:lineRule="auto"/>
      </w:pPr>
      <w:r>
        <w:separator/>
      </w:r>
    </w:p>
  </w:footnote>
  <w:footnote w:type="continuationSeparator" w:id="0">
    <w:p w14:paraId="0A5D76B9" w14:textId="77777777" w:rsidR="00097AFF" w:rsidRDefault="00097AFF" w:rsidP="00735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F24C" w14:textId="4E6888C9" w:rsidR="00130DB4" w:rsidRDefault="00B6624F">
    <w:pPr>
      <w:pStyle w:val="Header"/>
    </w:pPr>
    <w:ins w:id="318" w:author="Haldar, Souvik" w:date="2022-06-25T13:47:00Z">
      <w:r>
        <w:tab/>
      </w:r>
      <w:r>
        <w:tab/>
        <w:t xml:space="preserve">   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4D5"/>
    <w:multiLevelType w:val="hybridMultilevel"/>
    <w:tmpl w:val="1FDC8ABC"/>
    <w:lvl w:ilvl="0" w:tplc="ED92A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DEF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908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50B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76F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41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06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744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66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8E432E"/>
    <w:multiLevelType w:val="hybridMultilevel"/>
    <w:tmpl w:val="3FCA8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26B6E"/>
    <w:multiLevelType w:val="hybridMultilevel"/>
    <w:tmpl w:val="BCD60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4FB5"/>
    <w:multiLevelType w:val="hybridMultilevel"/>
    <w:tmpl w:val="0D5263AE"/>
    <w:lvl w:ilvl="0" w:tplc="4009001B">
      <w:start w:val="1"/>
      <w:numFmt w:val="lowerRoman"/>
      <w:lvlText w:val="%1."/>
      <w:lvlJc w:val="righ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0DC037D7"/>
    <w:multiLevelType w:val="hybridMultilevel"/>
    <w:tmpl w:val="BDAE3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F3C66"/>
    <w:multiLevelType w:val="hybridMultilevel"/>
    <w:tmpl w:val="9E1AE9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36950"/>
    <w:multiLevelType w:val="hybridMultilevel"/>
    <w:tmpl w:val="C346E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006FE"/>
    <w:multiLevelType w:val="hybridMultilevel"/>
    <w:tmpl w:val="8812BC40"/>
    <w:lvl w:ilvl="0" w:tplc="8B8E2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E3B82"/>
    <w:multiLevelType w:val="hybridMultilevel"/>
    <w:tmpl w:val="171623C2"/>
    <w:lvl w:ilvl="0" w:tplc="40090001">
      <w:start w:val="1"/>
      <w:numFmt w:val="bullet"/>
      <w:lvlText w:val=""/>
      <w:lvlJc w:val="left"/>
      <w:pPr>
        <w:ind w:left="6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</w:abstractNum>
  <w:abstractNum w:abstractNumId="9" w15:restartNumberingAfterBreak="0">
    <w:nsid w:val="1C674AE7"/>
    <w:multiLevelType w:val="hybridMultilevel"/>
    <w:tmpl w:val="F8103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00C7E"/>
    <w:multiLevelType w:val="hybridMultilevel"/>
    <w:tmpl w:val="C7B03E18"/>
    <w:lvl w:ilvl="0" w:tplc="AA1A3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F61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66D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C5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CC6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04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40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09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A7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1B458D"/>
    <w:multiLevelType w:val="hybridMultilevel"/>
    <w:tmpl w:val="0C580C5A"/>
    <w:lvl w:ilvl="0" w:tplc="1BA63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54D1E"/>
    <w:multiLevelType w:val="hybridMultilevel"/>
    <w:tmpl w:val="57B88368"/>
    <w:lvl w:ilvl="0" w:tplc="40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3" w15:restartNumberingAfterBreak="0">
    <w:nsid w:val="258B7BC2"/>
    <w:multiLevelType w:val="hybridMultilevel"/>
    <w:tmpl w:val="1332D8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55D16"/>
    <w:multiLevelType w:val="hybridMultilevel"/>
    <w:tmpl w:val="377CF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06516"/>
    <w:multiLevelType w:val="hybridMultilevel"/>
    <w:tmpl w:val="43187F1E"/>
    <w:lvl w:ilvl="0" w:tplc="1604DDB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10BD3"/>
    <w:multiLevelType w:val="hybridMultilevel"/>
    <w:tmpl w:val="F69A3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10C68"/>
    <w:multiLevelType w:val="hybridMultilevel"/>
    <w:tmpl w:val="27763ED8"/>
    <w:lvl w:ilvl="0" w:tplc="338C0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66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AA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42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5AB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D2D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E6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A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B09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6ED6FE4"/>
    <w:multiLevelType w:val="hybridMultilevel"/>
    <w:tmpl w:val="311C5F4C"/>
    <w:lvl w:ilvl="0" w:tplc="785601B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46"/>
        <w:szCs w:val="4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D51043"/>
    <w:multiLevelType w:val="multilevel"/>
    <w:tmpl w:val="10C6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275164"/>
    <w:multiLevelType w:val="hybridMultilevel"/>
    <w:tmpl w:val="FD7630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5E45BF"/>
    <w:multiLevelType w:val="hybridMultilevel"/>
    <w:tmpl w:val="D61A32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9C2CA0"/>
    <w:multiLevelType w:val="hybridMultilevel"/>
    <w:tmpl w:val="370AC3E0"/>
    <w:lvl w:ilvl="0" w:tplc="128036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7505D7"/>
    <w:multiLevelType w:val="hybridMultilevel"/>
    <w:tmpl w:val="3496B7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D3A8D"/>
    <w:multiLevelType w:val="hybridMultilevel"/>
    <w:tmpl w:val="0D5263AE"/>
    <w:lvl w:ilvl="0" w:tplc="4009001B">
      <w:start w:val="1"/>
      <w:numFmt w:val="lowerRoman"/>
      <w:lvlText w:val="%1."/>
      <w:lvlJc w:val="righ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5" w15:restartNumberingAfterBreak="0">
    <w:nsid w:val="4C953305"/>
    <w:multiLevelType w:val="hybridMultilevel"/>
    <w:tmpl w:val="43187F1E"/>
    <w:lvl w:ilvl="0" w:tplc="1604DDB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66AAD"/>
    <w:multiLevelType w:val="hybridMultilevel"/>
    <w:tmpl w:val="02CCA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36DCA"/>
    <w:multiLevelType w:val="hybridMultilevel"/>
    <w:tmpl w:val="71984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82BF2"/>
    <w:multiLevelType w:val="hybridMultilevel"/>
    <w:tmpl w:val="5358ACC8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9" w15:restartNumberingAfterBreak="0">
    <w:nsid w:val="571B654E"/>
    <w:multiLevelType w:val="hybridMultilevel"/>
    <w:tmpl w:val="697658F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A34C7E"/>
    <w:multiLevelType w:val="hybridMultilevel"/>
    <w:tmpl w:val="72E2E6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1118C1"/>
    <w:multiLevelType w:val="hybridMultilevel"/>
    <w:tmpl w:val="D0A6F7B0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649E5089"/>
    <w:multiLevelType w:val="hybridMultilevel"/>
    <w:tmpl w:val="9E8266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4B05A9"/>
    <w:multiLevelType w:val="hybridMultilevel"/>
    <w:tmpl w:val="7BDE7D2E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68473DD"/>
    <w:multiLevelType w:val="hybridMultilevel"/>
    <w:tmpl w:val="4536B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690185"/>
    <w:multiLevelType w:val="hybridMultilevel"/>
    <w:tmpl w:val="09B6CEF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8F5F68"/>
    <w:multiLevelType w:val="hybridMultilevel"/>
    <w:tmpl w:val="28467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AD5D4B"/>
    <w:multiLevelType w:val="hybridMultilevel"/>
    <w:tmpl w:val="BF76ADDA"/>
    <w:lvl w:ilvl="0" w:tplc="40090011">
      <w:start w:val="1"/>
      <w:numFmt w:val="decimal"/>
      <w:lvlText w:val="%1)"/>
      <w:lvlJc w:val="lef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8" w15:restartNumberingAfterBreak="0">
    <w:nsid w:val="7ED5767B"/>
    <w:multiLevelType w:val="hybridMultilevel"/>
    <w:tmpl w:val="3DF8E25E"/>
    <w:lvl w:ilvl="0" w:tplc="BF28D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6043F"/>
    <w:multiLevelType w:val="hybridMultilevel"/>
    <w:tmpl w:val="63F29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94973">
    <w:abstractNumId w:val="18"/>
  </w:num>
  <w:num w:numId="2" w16cid:durableId="1511336482">
    <w:abstractNumId w:val="9"/>
  </w:num>
  <w:num w:numId="3" w16cid:durableId="935213132">
    <w:abstractNumId w:val="0"/>
  </w:num>
  <w:num w:numId="4" w16cid:durableId="1673491106">
    <w:abstractNumId w:val="17"/>
  </w:num>
  <w:num w:numId="5" w16cid:durableId="843393959">
    <w:abstractNumId w:val="10"/>
  </w:num>
  <w:num w:numId="6" w16cid:durableId="1437677802">
    <w:abstractNumId w:val="8"/>
  </w:num>
  <w:num w:numId="7" w16cid:durableId="1523125277">
    <w:abstractNumId w:val="2"/>
  </w:num>
  <w:num w:numId="8" w16cid:durableId="1972975439">
    <w:abstractNumId w:val="28"/>
  </w:num>
  <w:num w:numId="9" w16cid:durableId="343438979">
    <w:abstractNumId w:val="27"/>
  </w:num>
  <w:num w:numId="10" w16cid:durableId="1763181223">
    <w:abstractNumId w:val="31"/>
  </w:num>
  <w:num w:numId="11" w16cid:durableId="828445550">
    <w:abstractNumId w:val="37"/>
  </w:num>
  <w:num w:numId="12" w16cid:durableId="1849641270">
    <w:abstractNumId w:val="3"/>
  </w:num>
  <w:num w:numId="13" w16cid:durableId="304817657">
    <w:abstractNumId w:val="35"/>
  </w:num>
  <w:num w:numId="14" w16cid:durableId="1732341179">
    <w:abstractNumId w:val="26"/>
  </w:num>
  <w:num w:numId="15" w16cid:durableId="217058659">
    <w:abstractNumId w:val="36"/>
  </w:num>
  <w:num w:numId="16" w16cid:durableId="909269866">
    <w:abstractNumId w:val="16"/>
  </w:num>
  <w:num w:numId="17" w16cid:durableId="183835644">
    <w:abstractNumId w:val="39"/>
  </w:num>
  <w:num w:numId="18" w16cid:durableId="315257841">
    <w:abstractNumId w:val="11"/>
  </w:num>
  <w:num w:numId="19" w16cid:durableId="1714306645">
    <w:abstractNumId w:val="12"/>
  </w:num>
  <w:num w:numId="20" w16cid:durableId="902372956">
    <w:abstractNumId w:val="29"/>
  </w:num>
  <w:num w:numId="21" w16cid:durableId="325716849">
    <w:abstractNumId w:val="24"/>
  </w:num>
  <w:num w:numId="22" w16cid:durableId="639844740">
    <w:abstractNumId w:val="34"/>
  </w:num>
  <w:num w:numId="23" w16cid:durableId="2016567021">
    <w:abstractNumId w:val="15"/>
  </w:num>
  <w:num w:numId="24" w16cid:durableId="952981148">
    <w:abstractNumId w:val="25"/>
  </w:num>
  <w:num w:numId="25" w16cid:durableId="788353973">
    <w:abstractNumId w:val="13"/>
  </w:num>
  <w:num w:numId="26" w16cid:durableId="1861434448">
    <w:abstractNumId w:val="1"/>
  </w:num>
  <w:num w:numId="27" w16cid:durableId="353727246">
    <w:abstractNumId w:val="14"/>
  </w:num>
  <w:num w:numId="28" w16cid:durableId="1514031410">
    <w:abstractNumId w:val="38"/>
  </w:num>
  <w:num w:numId="29" w16cid:durableId="1512067976">
    <w:abstractNumId w:val="32"/>
  </w:num>
  <w:num w:numId="30" w16cid:durableId="1956401657">
    <w:abstractNumId w:val="6"/>
  </w:num>
  <w:num w:numId="31" w16cid:durableId="1303542235">
    <w:abstractNumId w:val="19"/>
  </w:num>
  <w:num w:numId="32" w16cid:durableId="219024900">
    <w:abstractNumId w:val="4"/>
  </w:num>
  <w:num w:numId="33" w16cid:durableId="1121076230">
    <w:abstractNumId w:val="5"/>
  </w:num>
  <w:num w:numId="34" w16cid:durableId="2019695533">
    <w:abstractNumId w:val="30"/>
  </w:num>
  <w:num w:numId="35" w16cid:durableId="1230770446">
    <w:abstractNumId w:val="33"/>
  </w:num>
  <w:num w:numId="36" w16cid:durableId="1199246187">
    <w:abstractNumId w:val="20"/>
  </w:num>
  <w:num w:numId="37" w16cid:durableId="927810249">
    <w:abstractNumId w:val="21"/>
  </w:num>
  <w:num w:numId="38" w16cid:durableId="464544242">
    <w:abstractNumId w:val="22"/>
  </w:num>
  <w:num w:numId="39" w16cid:durableId="462695832">
    <w:abstractNumId w:val="23"/>
  </w:num>
  <w:num w:numId="40" w16cid:durableId="29834249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ldar, Souvik">
    <w15:presenceInfo w15:providerId="AD" w15:userId="S::CSTHALDAS@CORP.JTI.COM::10d1f1cc-af6b-4a21-9ad8-6ff0ea796116"/>
  </w15:person>
  <w15:person w15:author="Kaushik Bar IXO">
    <w15:presenceInfo w15:providerId="None" w15:userId="Kaushik Bar IX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xNrEwMzA1NzEwN7VU0lEKTi0uzszPAykwrgUAwG8yBywAAAA="/>
  </w:docVars>
  <w:rsids>
    <w:rsidRoot w:val="007356EA"/>
    <w:rsid w:val="000044AB"/>
    <w:rsid w:val="000077C2"/>
    <w:rsid w:val="00011C36"/>
    <w:rsid w:val="000123DD"/>
    <w:rsid w:val="000132D9"/>
    <w:rsid w:val="00016C20"/>
    <w:rsid w:val="00023CCF"/>
    <w:rsid w:val="0002694A"/>
    <w:rsid w:val="00026A04"/>
    <w:rsid w:val="00035317"/>
    <w:rsid w:val="00036CBC"/>
    <w:rsid w:val="000438AC"/>
    <w:rsid w:val="000449A9"/>
    <w:rsid w:val="00052876"/>
    <w:rsid w:val="0005450E"/>
    <w:rsid w:val="00056BDD"/>
    <w:rsid w:val="00060BAE"/>
    <w:rsid w:val="00070735"/>
    <w:rsid w:val="0008408E"/>
    <w:rsid w:val="00085518"/>
    <w:rsid w:val="00086A24"/>
    <w:rsid w:val="0009585F"/>
    <w:rsid w:val="00097AFF"/>
    <w:rsid w:val="000A248D"/>
    <w:rsid w:val="000A5807"/>
    <w:rsid w:val="000A5C9E"/>
    <w:rsid w:val="000B03B8"/>
    <w:rsid w:val="000B0953"/>
    <w:rsid w:val="000B2051"/>
    <w:rsid w:val="000B2AFD"/>
    <w:rsid w:val="000B5E53"/>
    <w:rsid w:val="000B7DFB"/>
    <w:rsid w:val="000C320D"/>
    <w:rsid w:val="000C4E6A"/>
    <w:rsid w:val="000D1482"/>
    <w:rsid w:val="000F2704"/>
    <w:rsid w:val="000F7EDC"/>
    <w:rsid w:val="00104E09"/>
    <w:rsid w:val="001128A5"/>
    <w:rsid w:val="00115ADB"/>
    <w:rsid w:val="00120166"/>
    <w:rsid w:val="001305D1"/>
    <w:rsid w:val="00130DB4"/>
    <w:rsid w:val="00143645"/>
    <w:rsid w:val="001565D8"/>
    <w:rsid w:val="0015665E"/>
    <w:rsid w:val="00156835"/>
    <w:rsid w:val="001578CA"/>
    <w:rsid w:val="0016009B"/>
    <w:rsid w:val="0016458C"/>
    <w:rsid w:val="00180244"/>
    <w:rsid w:val="001834A1"/>
    <w:rsid w:val="001862A6"/>
    <w:rsid w:val="00186521"/>
    <w:rsid w:val="001878E8"/>
    <w:rsid w:val="0019174C"/>
    <w:rsid w:val="00194148"/>
    <w:rsid w:val="001B2493"/>
    <w:rsid w:val="001B43B9"/>
    <w:rsid w:val="001C14BA"/>
    <w:rsid w:val="001C2DB7"/>
    <w:rsid w:val="001C5C41"/>
    <w:rsid w:val="001D7AEC"/>
    <w:rsid w:val="001E0108"/>
    <w:rsid w:val="001F26D7"/>
    <w:rsid w:val="00202560"/>
    <w:rsid w:val="002106E3"/>
    <w:rsid w:val="00211B1A"/>
    <w:rsid w:val="00214A07"/>
    <w:rsid w:val="00223C8B"/>
    <w:rsid w:val="00224A7A"/>
    <w:rsid w:val="00224C45"/>
    <w:rsid w:val="00224D49"/>
    <w:rsid w:val="00224F3C"/>
    <w:rsid w:val="002261FB"/>
    <w:rsid w:val="002264C1"/>
    <w:rsid w:val="00232E80"/>
    <w:rsid w:val="00232F29"/>
    <w:rsid w:val="00235663"/>
    <w:rsid w:val="00244F0F"/>
    <w:rsid w:val="00250FCE"/>
    <w:rsid w:val="00251B03"/>
    <w:rsid w:val="00254054"/>
    <w:rsid w:val="002553EF"/>
    <w:rsid w:val="002566B0"/>
    <w:rsid w:val="00275D4D"/>
    <w:rsid w:val="002806C5"/>
    <w:rsid w:val="00280E0B"/>
    <w:rsid w:val="00283AEC"/>
    <w:rsid w:val="00286774"/>
    <w:rsid w:val="00292BA7"/>
    <w:rsid w:val="00297474"/>
    <w:rsid w:val="002A56FE"/>
    <w:rsid w:val="002A63C5"/>
    <w:rsid w:val="002B1BD3"/>
    <w:rsid w:val="002B2744"/>
    <w:rsid w:val="002B7D3C"/>
    <w:rsid w:val="002C2291"/>
    <w:rsid w:val="002C4FFF"/>
    <w:rsid w:val="003019CF"/>
    <w:rsid w:val="00303194"/>
    <w:rsid w:val="00304361"/>
    <w:rsid w:val="0031011F"/>
    <w:rsid w:val="00312586"/>
    <w:rsid w:val="00321A99"/>
    <w:rsid w:val="003313B8"/>
    <w:rsid w:val="00331415"/>
    <w:rsid w:val="00333C17"/>
    <w:rsid w:val="00337588"/>
    <w:rsid w:val="0034327E"/>
    <w:rsid w:val="003601C6"/>
    <w:rsid w:val="00360AB1"/>
    <w:rsid w:val="00363AE1"/>
    <w:rsid w:val="00363FFF"/>
    <w:rsid w:val="00367EDD"/>
    <w:rsid w:val="00372475"/>
    <w:rsid w:val="00373CB5"/>
    <w:rsid w:val="00376039"/>
    <w:rsid w:val="00377E0E"/>
    <w:rsid w:val="00382EEC"/>
    <w:rsid w:val="00392F61"/>
    <w:rsid w:val="003C67D6"/>
    <w:rsid w:val="003C73A0"/>
    <w:rsid w:val="003F37A1"/>
    <w:rsid w:val="003F4947"/>
    <w:rsid w:val="003F5006"/>
    <w:rsid w:val="00406833"/>
    <w:rsid w:val="00407B56"/>
    <w:rsid w:val="00416999"/>
    <w:rsid w:val="0041709A"/>
    <w:rsid w:val="00421A71"/>
    <w:rsid w:val="004266AC"/>
    <w:rsid w:val="00430348"/>
    <w:rsid w:val="00437038"/>
    <w:rsid w:val="004559F1"/>
    <w:rsid w:val="00462D8A"/>
    <w:rsid w:val="004647AD"/>
    <w:rsid w:val="004713D4"/>
    <w:rsid w:val="00475689"/>
    <w:rsid w:val="00483911"/>
    <w:rsid w:val="00486292"/>
    <w:rsid w:val="0049002E"/>
    <w:rsid w:val="004A425E"/>
    <w:rsid w:val="004A5772"/>
    <w:rsid w:val="004B5AB3"/>
    <w:rsid w:val="004B669A"/>
    <w:rsid w:val="004C0196"/>
    <w:rsid w:val="004C5655"/>
    <w:rsid w:val="004C6ECD"/>
    <w:rsid w:val="004D48F7"/>
    <w:rsid w:val="004E67A3"/>
    <w:rsid w:val="004E6AE8"/>
    <w:rsid w:val="004E6EE8"/>
    <w:rsid w:val="004E777E"/>
    <w:rsid w:val="004E78BC"/>
    <w:rsid w:val="004F1B2E"/>
    <w:rsid w:val="004F3A52"/>
    <w:rsid w:val="004F693C"/>
    <w:rsid w:val="004F6E4B"/>
    <w:rsid w:val="00503F61"/>
    <w:rsid w:val="00504033"/>
    <w:rsid w:val="005078C7"/>
    <w:rsid w:val="0051175B"/>
    <w:rsid w:val="00512AE4"/>
    <w:rsid w:val="00512B1A"/>
    <w:rsid w:val="00515443"/>
    <w:rsid w:val="00520DF6"/>
    <w:rsid w:val="005217A6"/>
    <w:rsid w:val="00524D6F"/>
    <w:rsid w:val="00526CBB"/>
    <w:rsid w:val="005337F2"/>
    <w:rsid w:val="00541587"/>
    <w:rsid w:val="005417D4"/>
    <w:rsid w:val="0054495F"/>
    <w:rsid w:val="00547576"/>
    <w:rsid w:val="00555DC0"/>
    <w:rsid w:val="00556D63"/>
    <w:rsid w:val="00562784"/>
    <w:rsid w:val="005658B9"/>
    <w:rsid w:val="00566EF2"/>
    <w:rsid w:val="00567721"/>
    <w:rsid w:val="00571950"/>
    <w:rsid w:val="00577791"/>
    <w:rsid w:val="005926AB"/>
    <w:rsid w:val="005972A4"/>
    <w:rsid w:val="005A0CB3"/>
    <w:rsid w:val="005A4015"/>
    <w:rsid w:val="005A5D10"/>
    <w:rsid w:val="005D25F1"/>
    <w:rsid w:val="005D48AA"/>
    <w:rsid w:val="005D7C2B"/>
    <w:rsid w:val="005E7BCB"/>
    <w:rsid w:val="005F1087"/>
    <w:rsid w:val="005F2674"/>
    <w:rsid w:val="005F2F20"/>
    <w:rsid w:val="00603764"/>
    <w:rsid w:val="00603EE5"/>
    <w:rsid w:val="00605271"/>
    <w:rsid w:val="00606990"/>
    <w:rsid w:val="00607D08"/>
    <w:rsid w:val="00616FA9"/>
    <w:rsid w:val="0063016C"/>
    <w:rsid w:val="006310EB"/>
    <w:rsid w:val="006317C3"/>
    <w:rsid w:val="00634332"/>
    <w:rsid w:val="00643F93"/>
    <w:rsid w:val="00651288"/>
    <w:rsid w:val="006622CF"/>
    <w:rsid w:val="00670571"/>
    <w:rsid w:val="006710C2"/>
    <w:rsid w:val="00673C68"/>
    <w:rsid w:val="00677747"/>
    <w:rsid w:val="00682AEE"/>
    <w:rsid w:val="00687B0E"/>
    <w:rsid w:val="00695A55"/>
    <w:rsid w:val="00695BEE"/>
    <w:rsid w:val="006961D4"/>
    <w:rsid w:val="00697D40"/>
    <w:rsid w:val="006A0B43"/>
    <w:rsid w:val="006A3E9A"/>
    <w:rsid w:val="006A7835"/>
    <w:rsid w:val="006C0D41"/>
    <w:rsid w:val="006C4FF3"/>
    <w:rsid w:val="006D2FDF"/>
    <w:rsid w:val="006D3D0A"/>
    <w:rsid w:val="006E0C43"/>
    <w:rsid w:val="006E1A7D"/>
    <w:rsid w:val="006E2561"/>
    <w:rsid w:val="006E2A54"/>
    <w:rsid w:val="006F3E81"/>
    <w:rsid w:val="006F46DD"/>
    <w:rsid w:val="006F5027"/>
    <w:rsid w:val="0070220D"/>
    <w:rsid w:val="00703B42"/>
    <w:rsid w:val="00713AF3"/>
    <w:rsid w:val="00715959"/>
    <w:rsid w:val="00715D4E"/>
    <w:rsid w:val="007223D5"/>
    <w:rsid w:val="007356EA"/>
    <w:rsid w:val="007371B5"/>
    <w:rsid w:val="00737820"/>
    <w:rsid w:val="00741F42"/>
    <w:rsid w:val="00751E94"/>
    <w:rsid w:val="00761E24"/>
    <w:rsid w:val="007828C4"/>
    <w:rsid w:val="00783CC8"/>
    <w:rsid w:val="00786B28"/>
    <w:rsid w:val="00792DFF"/>
    <w:rsid w:val="00795AEF"/>
    <w:rsid w:val="00795F26"/>
    <w:rsid w:val="007A0045"/>
    <w:rsid w:val="007A7032"/>
    <w:rsid w:val="007C2379"/>
    <w:rsid w:val="007C5F14"/>
    <w:rsid w:val="007D6448"/>
    <w:rsid w:val="007E3674"/>
    <w:rsid w:val="007E4EC0"/>
    <w:rsid w:val="007E7CD4"/>
    <w:rsid w:val="007F21D7"/>
    <w:rsid w:val="00800A56"/>
    <w:rsid w:val="008028BC"/>
    <w:rsid w:val="0082152A"/>
    <w:rsid w:val="00834958"/>
    <w:rsid w:val="00840EFF"/>
    <w:rsid w:val="00845EBE"/>
    <w:rsid w:val="008503CD"/>
    <w:rsid w:val="00852A30"/>
    <w:rsid w:val="00853245"/>
    <w:rsid w:val="00853299"/>
    <w:rsid w:val="00855379"/>
    <w:rsid w:val="008603A4"/>
    <w:rsid w:val="0086395E"/>
    <w:rsid w:val="00880AA4"/>
    <w:rsid w:val="008824A8"/>
    <w:rsid w:val="0088730D"/>
    <w:rsid w:val="008900D9"/>
    <w:rsid w:val="00891C5E"/>
    <w:rsid w:val="0089208E"/>
    <w:rsid w:val="0089246B"/>
    <w:rsid w:val="008A1440"/>
    <w:rsid w:val="008A78D7"/>
    <w:rsid w:val="008B3C84"/>
    <w:rsid w:val="008C33C0"/>
    <w:rsid w:val="008C7A64"/>
    <w:rsid w:val="008D1A1B"/>
    <w:rsid w:val="008D1F36"/>
    <w:rsid w:val="008D296B"/>
    <w:rsid w:val="008D73F2"/>
    <w:rsid w:val="009016DB"/>
    <w:rsid w:val="00901783"/>
    <w:rsid w:val="00903932"/>
    <w:rsid w:val="00910E13"/>
    <w:rsid w:val="00911977"/>
    <w:rsid w:val="00915D5A"/>
    <w:rsid w:val="00921102"/>
    <w:rsid w:val="00926B4C"/>
    <w:rsid w:val="00931652"/>
    <w:rsid w:val="009467E6"/>
    <w:rsid w:val="00950954"/>
    <w:rsid w:val="0096524E"/>
    <w:rsid w:val="009738BA"/>
    <w:rsid w:val="0097475B"/>
    <w:rsid w:val="0098084C"/>
    <w:rsid w:val="009902F9"/>
    <w:rsid w:val="009937A7"/>
    <w:rsid w:val="00993A04"/>
    <w:rsid w:val="009949E3"/>
    <w:rsid w:val="009B2146"/>
    <w:rsid w:val="009B29A8"/>
    <w:rsid w:val="009B798D"/>
    <w:rsid w:val="009C074A"/>
    <w:rsid w:val="009C4834"/>
    <w:rsid w:val="009C5211"/>
    <w:rsid w:val="009C7D4F"/>
    <w:rsid w:val="009D49DA"/>
    <w:rsid w:val="009D6C54"/>
    <w:rsid w:val="009E0176"/>
    <w:rsid w:val="009E484A"/>
    <w:rsid w:val="009E6054"/>
    <w:rsid w:val="009F0F14"/>
    <w:rsid w:val="009F3FE7"/>
    <w:rsid w:val="009F7896"/>
    <w:rsid w:val="00A00201"/>
    <w:rsid w:val="00A0031E"/>
    <w:rsid w:val="00A03841"/>
    <w:rsid w:val="00A20503"/>
    <w:rsid w:val="00A238C1"/>
    <w:rsid w:val="00A24574"/>
    <w:rsid w:val="00A25235"/>
    <w:rsid w:val="00A32FFA"/>
    <w:rsid w:val="00A33EF8"/>
    <w:rsid w:val="00A34C13"/>
    <w:rsid w:val="00A41C39"/>
    <w:rsid w:val="00A44F04"/>
    <w:rsid w:val="00A50B0F"/>
    <w:rsid w:val="00A53269"/>
    <w:rsid w:val="00A63AD8"/>
    <w:rsid w:val="00A65FFE"/>
    <w:rsid w:val="00A758EF"/>
    <w:rsid w:val="00A8002C"/>
    <w:rsid w:val="00A81F25"/>
    <w:rsid w:val="00A911B6"/>
    <w:rsid w:val="00A959BD"/>
    <w:rsid w:val="00AA33E1"/>
    <w:rsid w:val="00AA3C85"/>
    <w:rsid w:val="00AA54BC"/>
    <w:rsid w:val="00AA56B0"/>
    <w:rsid w:val="00AB290F"/>
    <w:rsid w:val="00AB2DF0"/>
    <w:rsid w:val="00AC1B5E"/>
    <w:rsid w:val="00AC343E"/>
    <w:rsid w:val="00AE5407"/>
    <w:rsid w:val="00B03DD5"/>
    <w:rsid w:val="00B0476F"/>
    <w:rsid w:val="00B22372"/>
    <w:rsid w:val="00B2260D"/>
    <w:rsid w:val="00B231F2"/>
    <w:rsid w:val="00B23E00"/>
    <w:rsid w:val="00B24724"/>
    <w:rsid w:val="00B2508F"/>
    <w:rsid w:val="00B304BE"/>
    <w:rsid w:val="00B34BC6"/>
    <w:rsid w:val="00B35032"/>
    <w:rsid w:val="00B512D8"/>
    <w:rsid w:val="00B56668"/>
    <w:rsid w:val="00B57465"/>
    <w:rsid w:val="00B6624F"/>
    <w:rsid w:val="00B74AEA"/>
    <w:rsid w:val="00B80212"/>
    <w:rsid w:val="00B91F56"/>
    <w:rsid w:val="00B93EFC"/>
    <w:rsid w:val="00BA14C0"/>
    <w:rsid w:val="00BB0C25"/>
    <w:rsid w:val="00BB7487"/>
    <w:rsid w:val="00BC4AE8"/>
    <w:rsid w:val="00BC63D2"/>
    <w:rsid w:val="00BC7F7C"/>
    <w:rsid w:val="00BE3C9B"/>
    <w:rsid w:val="00BE5F92"/>
    <w:rsid w:val="00BF0EA2"/>
    <w:rsid w:val="00BF35FF"/>
    <w:rsid w:val="00BF7F0B"/>
    <w:rsid w:val="00C0016A"/>
    <w:rsid w:val="00C052F4"/>
    <w:rsid w:val="00C0697D"/>
    <w:rsid w:val="00C17CF0"/>
    <w:rsid w:val="00C20201"/>
    <w:rsid w:val="00C22131"/>
    <w:rsid w:val="00C35C2C"/>
    <w:rsid w:val="00C36E7C"/>
    <w:rsid w:val="00C44B08"/>
    <w:rsid w:val="00C5414A"/>
    <w:rsid w:val="00C55501"/>
    <w:rsid w:val="00C5604A"/>
    <w:rsid w:val="00C579AF"/>
    <w:rsid w:val="00C620E8"/>
    <w:rsid w:val="00C67D8B"/>
    <w:rsid w:val="00C7059E"/>
    <w:rsid w:val="00C708C4"/>
    <w:rsid w:val="00C7117A"/>
    <w:rsid w:val="00C72E6C"/>
    <w:rsid w:val="00C8322B"/>
    <w:rsid w:val="00C867DB"/>
    <w:rsid w:val="00C94700"/>
    <w:rsid w:val="00CA024D"/>
    <w:rsid w:val="00CA08BA"/>
    <w:rsid w:val="00CA0B82"/>
    <w:rsid w:val="00CA4CB2"/>
    <w:rsid w:val="00CA7565"/>
    <w:rsid w:val="00CB1233"/>
    <w:rsid w:val="00CB30A6"/>
    <w:rsid w:val="00CB3659"/>
    <w:rsid w:val="00CB44E2"/>
    <w:rsid w:val="00CB7996"/>
    <w:rsid w:val="00CC7F49"/>
    <w:rsid w:val="00CD5277"/>
    <w:rsid w:val="00CD7018"/>
    <w:rsid w:val="00CE52CD"/>
    <w:rsid w:val="00CF21A6"/>
    <w:rsid w:val="00CF2656"/>
    <w:rsid w:val="00D00CDC"/>
    <w:rsid w:val="00D01FE4"/>
    <w:rsid w:val="00D06F76"/>
    <w:rsid w:val="00D07E1A"/>
    <w:rsid w:val="00D150F7"/>
    <w:rsid w:val="00D20113"/>
    <w:rsid w:val="00D3150C"/>
    <w:rsid w:val="00D3772A"/>
    <w:rsid w:val="00D408D4"/>
    <w:rsid w:val="00D43165"/>
    <w:rsid w:val="00D4573E"/>
    <w:rsid w:val="00D5057E"/>
    <w:rsid w:val="00D52041"/>
    <w:rsid w:val="00D52DEC"/>
    <w:rsid w:val="00D5331C"/>
    <w:rsid w:val="00D62525"/>
    <w:rsid w:val="00D67358"/>
    <w:rsid w:val="00D71504"/>
    <w:rsid w:val="00D715B2"/>
    <w:rsid w:val="00D73C65"/>
    <w:rsid w:val="00D742DB"/>
    <w:rsid w:val="00D7741A"/>
    <w:rsid w:val="00D826C3"/>
    <w:rsid w:val="00D83B39"/>
    <w:rsid w:val="00D85670"/>
    <w:rsid w:val="00D85E25"/>
    <w:rsid w:val="00DA034E"/>
    <w:rsid w:val="00DA1FF6"/>
    <w:rsid w:val="00DA3F95"/>
    <w:rsid w:val="00DA7BC8"/>
    <w:rsid w:val="00DB22B3"/>
    <w:rsid w:val="00DC0910"/>
    <w:rsid w:val="00DC5583"/>
    <w:rsid w:val="00DD7062"/>
    <w:rsid w:val="00DF27C6"/>
    <w:rsid w:val="00DF40A0"/>
    <w:rsid w:val="00DF6E3E"/>
    <w:rsid w:val="00E13359"/>
    <w:rsid w:val="00E244A9"/>
    <w:rsid w:val="00E33FF6"/>
    <w:rsid w:val="00E42772"/>
    <w:rsid w:val="00E42E5C"/>
    <w:rsid w:val="00E45397"/>
    <w:rsid w:val="00E569CF"/>
    <w:rsid w:val="00E570A2"/>
    <w:rsid w:val="00E57A9D"/>
    <w:rsid w:val="00E635EB"/>
    <w:rsid w:val="00E655F2"/>
    <w:rsid w:val="00E663B6"/>
    <w:rsid w:val="00E668B7"/>
    <w:rsid w:val="00E70787"/>
    <w:rsid w:val="00E71A5C"/>
    <w:rsid w:val="00E753BD"/>
    <w:rsid w:val="00E7595D"/>
    <w:rsid w:val="00E775EB"/>
    <w:rsid w:val="00E81543"/>
    <w:rsid w:val="00E8233B"/>
    <w:rsid w:val="00E84F58"/>
    <w:rsid w:val="00E871BB"/>
    <w:rsid w:val="00EA1AB9"/>
    <w:rsid w:val="00EA3437"/>
    <w:rsid w:val="00EA6BA6"/>
    <w:rsid w:val="00EB04DB"/>
    <w:rsid w:val="00EB07CD"/>
    <w:rsid w:val="00EB2C4D"/>
    <w:rsid w:val="00EB41C4"/>
    <w:rsid w:val="00EC21A0"/>
    <w:rsid w:val="00EC23AE"/>
    <w:rsid w:val="00EC3D69"/>
    <w:rsid w:val="00EC7B05"/>
    <w:rsid w:val="00ED1FE4"/>
    <w:rsid w:val="00EE107D"/>
    <w:rsid w:val="00EE290B"/>
    <w:rsid w:val="00EE3336"/>
    <w:rsid w:val="00EE3BCB"/>
    <w:rsid w:val="00EE594F"/>
    <w:rsid w:val="00EF23BC"/>
    <w:rsid w:val="00EF31E5"/>
    <w:rsid w:val="00EF7581"/>
    <w:rsid w:val="00F021CE"/>
    <w:rsid w:val="00F06C79"/>
    <w:rsid w:val="00F1507E"/>
    <w:rsid w:val="00F402AF"/>
    <w:rsid w:val="00F4646E"/>
    <w:rsid w:val="00F47B00"/>
    <w:rsid w:val="00F54F8B"/>
    <w:rsid w:val="00F60D3C"/>
    <w:rsid w:val="00F623BA"/>
    <w:rsid w:val="00F65009"/>
    <w:rsid w:val="00F801CE"/>
    <w:rsid w:val="00F80AB9"/>
    <w:rsid w:val="00F85255"/>
    <w:rsid w:val="00FA15AA"/>
    <w:rsid w:val="00FA17FE"/>
    <w:rsid w:val="00FB0C4A"/>
    <w:rsid w:val="00FC3776"/>
    <w:rsid w:val="00FC7742"/>
    <w:rsid w:val="00FD3785"/>
    <w:rsid w:val="00FD77B0"/>
    <w:rsid w:val="00FF62D9"/>
    <w:rsid w:val="00FF73B8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84A35"/>
  <w15:docId w15:val="{DDD73204-6BB3-4292-9E7E-58B1B5B1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1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9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4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EA"/>
  </w:style>
  <w:style w:type="paragraph" w:styleId="Footer">
    <w:name w:val="footer"/>
    <w:basedOn w:val="Normal"/>
    <w:link w:val="FooterChar"/>
    <w:uiPriority w:val="99"/>
    <w:unhideWhenUsed/>
    <w:rsid w:val="0073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EA"/>
  </w:style>
  <w:style w:type="character" w:styleId="PageNumber">
    <w:name w:val="page number"/>
    <w:basedOn w:val="DefaultParagraphFont"/>
    <w:rsid w:val="007356EA"/>
  </w:style>
  <w:style w:type="paragraph" w:styleId="BalloonText">
    <w:name w:val="Balloon Text"/>
    <w:basedOn w:val="Normal"/>
    <w:link w:val="BalloonTextChar"/>
    <w:uiPriority w:val="99"/>
    <w:semiHidden/>
    <w:unhideWhenUsed/>
    <w:rsid w:val="00735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6E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7356EA"/>
    <w:pPr>
      <w:spacing w:after="60" w:line="240" w:lineRule="auto"/>
      <w:ind w:left="28"/>
    </w:pPr>
    <w:rPr>
      <w:rFonts w:ascii="Georgia" w:eastAsia="Times New Roman" w:hAnsi="Georgia" w:cs="Times New Roman"/>
      <w:color w:val="9ED8D2"/>
      <w:kern w:val="28"/>
      <w:sz w:val="46"/>
      <w:szCs w:val="46"/>
      <w:lang w:eastAsia="en-GB"/>
      <w14:ligatures w14:val="standard"/>
      <w14:cntxtAlts/>
    </w:rPr>
  </w:style>
  <w:style w:type="paragraph" w:customStyle="1" w:styleId="Sub-heading">
    <w:name w:val="Sub-heading"/>
    <w:rsid w:val="007356EA"/>
    <w:pPr>
      <w:spacing w:after="360" w:line="240" w:lineRule="auto"/>
      <w:ind w:left="28"/>
    </w:pPr>
    <w:rPr>
      <w:rFonts w:ascii="Georgia" w:eastAsia="Times New Roman" w:hAnsi="Georgia" w:cs="Times New Roman"/>
      <w:i/>
      <w:iCs/>
      <w:color w:val="8F9195"/>
      <w:kern w:val="28"/>
      <w:sz w:val="36"/>
      <w:szCs w:val="35"/>
      <w:lang w:eastAsia="en-GB"/>
      <w14:ligatures w14:val="standard"/>
      <w14:cntxtAlts/>
    </w:rPr>
  </w:style>
  <w:style w:type="paragraph" w:styleId="NormalWeb">
    <w:name w:val="Normal (Web)"/>
    <w:basedOn w:val="Normal"/>
    <w:uiPriority w:val="99"/>
    <w:unhideWhenUsed/>
    <w:rsid w:val="006A0B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039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9039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93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03932"/>
    <w:pPr>
      <w:spacing w:after="100"/>
    </w:pPr>
    <w:rPr>
      <w:rFonts w:cs="Arial"/>
      <w:sz w:val="22"/>
      <w:szCs w:val="18"/>
      <w:lang w:val="en-IN"/>
    </w:rPr>
  </w:style>
  <w:style w:type="character" w:styleId="Hyperlink">
    <w:name w:val="Hyperlink"/>
    <w:basedOn w:val="DefaultParagraphFont"/>
    <w:uiPriority w:val="99"/>
    <w:unhideWhenUsed/>
    <w:rsid w:val="009039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3932"/>
    <w:pPr>
      <w:ind w:left="720"/>
      <w:contextualSpacing/>
    </w:pPr>
    <w:rPr>
      <w:rFonts w:cs="Arial"/>
      <w:sz w:val="22"/>
      <w:szCs w:val="18"/>
      <w:lang w:val="en-IN"/>
    </w:rPr>
  </w:style>
  <w:style w:type="table" w:styleId="TableGrid">
    <w:name w:val="Table Grid"/>
    <w:basedOn w:val="TableNormal"/>
    <w:rsid w:val="00903932"/>
    <w:pPr>
      <w:spacing w:after="0" w:line="240" w:lineRule="auto"/>
    </w:pPr>
    <w:rPr>
      <w:rFonts w:cs="Arial"/>
      <w:sz w:val="22"/>
      <w:szCs w:val="18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03932"/>
    <w:pPr>
      <w:tabs>
        <w:tab w:val="right" w:leader="dot" w:pos="9016"/>
      </w:tabs>
      <w:spacing w:after="100"/>
      <w:ind w:left="720"/>
    </w:pPr>
    <w:rPr>
      <w:rFonts w:cs="Arial"/>
      <w:sz w:val="22"/>
      <w:szCs w:val="18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903932"/>
    <w:pPr>
      <w:spacing w:line="240" w:lineRule="auto"/>
    </w:pPr>
    <w:rPr>
      <w:rFonts w:cs="Arial"/>
      <w:b/>
      <w:bCs/>
      <w:color w:val="5B9BD5" w:themeColor="accent1"/>
      <w:szCs w:val="18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90393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7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7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7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09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C14B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C14BA"/>
    <w:pPr>
      <w:tabs>
        <w:tab w:val="right" w:leader="dot" w:pos="9016"/>
      </w:tabs>
      <w:spacing w:after="100"/>
      <w:ind w:left="1440"/>
    </w:pPr>
  </w:style>
  <w:style w:type="paragraph" w:styleId="Revision">
    <w:name w:val="Revision"/>
    <w:hidden/>
    <w:uiPriority w:val="99"/>
    <w:semiHidden/>
    <w:rsid w:val="00555DC0"/>
    <w:pPr>
      <w:spacing w:after="0" w:line="240" w:lineRule="auto"/>
    </w:pPr>
  </w:style>
  <w:style w:type="paragraph" w:customStyle="1" w:styleId="Bodysubhead">
    <w:name w:val="Body subhead"/>
    <w:basedOn w:val="Normal"/>
    <w:qFormat/>
    <w:rsid w:val="00526CBB"/>
    <w:pPr>
      <w:shd w:val="clear" w:color="auto" w:fill="FFFFFF"/>
      <w:spacing w:before="120" w:after="60" w:line="220" w:lineRule="exact"/>
    </w:pPr>
    <w:rPr>
      <w:rFonts w:eastAsia="Times New Roman" w:cs="Arial"/>
      <w:b/>
      <w:color w:val="000000"/>
      <w:szCs w:val="21"/>
      <w:lang w:eastAsia="en-GB"/>
    </w:rPr>
  </w:style>
  <w:style w:type="paragraph" w:styleId="NoSpacing">
    <w:name w:val="No Spacing"/>
    <w:link w:val="NoSpacingChar"/>
    <w:uiPriority w:val="1"/>
    <w:qFormat/>
    <w:rsid w:val="00FD77B0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77B0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FD378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75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7595D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diagramColors" Target="diagrams/colors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diagramQuickStyle" Target="diagrams/quickStyle1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92688E-AE7B-46BC-ADE8-8434E3DA1E7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0F89178-4B8B-4DB3-B0D7-D86F89845A4F}">
      <dgm:prSet phldrT="[Text]"/>
      <dgm:spPr/>
      <dgm:t>
        <a:bodyPr/>
        <a:lstStyle/>
        <a:p>
          <a:r>
            <a:rPr lang="en-IN"/>
            <a:t>resolve_coref</a:t>
          </a:r>
        </a:p>
      </dgm:t>
    </dgm:pt>
    <dgm:pt modelId="{F39842B9-FB16-4ABC-8E75-7F2230DDF5F4}" type="parTrans" cxnId="{40C7F00C-E1AB-4030-8277-991C94BFDB5F}">
      <dgm:prSet/>
      <dgm:spPr/>
      <dgm:t>
        <a:bodyPr/>
        <a:lstStyle/>
        <a:p>
          <a:endParaRPr lang="en-IN"/>
        </a:p>
      </dgm:t>
    </dgm:pt>
    <dgm:pt modelId="{49B5A5A4-A10D-4FF9-9AD7-09DFB62110D3}" type="sibTrans" cxnId="{40C7F00C-E1AB-4030-8277-991C94BFDB5F}">
      <dgm:prSet/>
      <dgm:spPr/>
      <dgm:t>
        <a:bodyPr/>
        <a:lstStyle/>
        <a:p>
          <a:endParaRPr lang="en-IN"/>
        </a:p>
      </dgm:t>
    </dgm:pt>
    <dgm:pt modelId="{FBCC9245-CDB4-4457-A586-EE13F6DBB115}">
      <dgm:prSet phldrT="[Text]"/>
      <dgm:spPr/>
      <dgm:t>
        <a:bodyPr/>
        <a:lstStyle/>
        <a:p>
          <a:r>
            <a:rPr lang="en-IN"/>
            <a:t>cfg</a:t>
          </a:r>
        </a:p>
      </dgm:t>
    </dgm:pt>
    <dgm:pt modelId="{E5993B47-AEBB-4F6D-8FDB-0135413125C2}" type="parTrans" cxnId="{C30713CE-2ACC-4214-9CCE-9E4E8AF3A02F}">
      <dgm:prSet/>
      <dgm:spPr/>
      <dgm:t>
        <a:bodyPr/>
        <a:lstStyle/>
        <a:p>
          <a:endParaRPr lang="en-IN"/>
        </a:p>
      </dgm:t>
    </dgm:pt>
    <dgm:pt modelId="{DAECF7D1-331E-4CE6-AFA7-74A858E1BF79}" type="sibTrans" cxnId="{C30713CE-2ACC-4214-9CCE-9E4E8AF3A02F}">
      <dgm:prSet/>
      <dgm:spPr/>
      <dgm:t>
        <a:bodyPr/>
        <a:lstStyle/>
        <a:p>
          <a:endParaRPr lang="en-IN"/>
        </a:p>
      </dgm:t>
    </dgm:pt>
    <dgm:pt modelId="{C2062D4B-2B1E-4CEA-B6F3-C7745ACD54A8}">
      <dgm:prSet phldrT="[Text]"/>
      <dgm:spPr/>
      <dgm:t>
        <a:bodyPr/>
        <a:lstStyle/>
        <a:p>
          <a:r>
            <a:rPr lang="en-IN"/>
            <a:t>docs</a:t>
          </a:r>
        </a:p>
      </dgm:t>
    </dgm:pt>
    <dgm:pt modelId="{8E7EBA0D-1A44-4321-97A4-5F717F45F301}" type="parTrans" cxnId="{05302732-2001-4EF7-AACD-D498750D7BD4}">
      <dgm:prSet/>
      <dgm:spPr/>
      <dgm:t>
        <a:bodyPr/>
        <a:lstStyle/>
        <a:p>
          <a:endParaRPr lang="en-IN"/>
        </a:p>
      </dgm:t>
    </dgm:pt>
    <dgm:pt modelId="{DD4D07D6-0093-4FC1-BC16-50A89536858F}" type="sibTrans" cxnId="{05302732-2001-4EF7-AACD-D498750D7BD4}">
      <dgm:prSet/>
      <dgm:spPr/>
      <dgm:t>
        <a:bodyPr/>
        <a:lstStyle/>
        <a:p>
          <a:endParaRPr lang="en-IN"/>
        </a:p>
      </dgm:t>
    </dgm:pt>
    <dgm:pt modelId="{D7FA8B64-63C1-411B-9877-8BF6FEE259F1}">
      <dgm:prSet phldrT="[Text]"/>
      <dgm:spPr/>
      <dgm:t>
        <a:bodyPr/>
        <a:lstStyle/>
        <a:p>
          <a:r>
            <a:rPr lang="en-IN"/>
            <a:t>src</a:t>
          </a:r>
        </a:p>
      </dgm:t>
    </dgm:pt>
    <dgm:pt modelId="{A3DD7AD0-FDF5-4FD2-BD4A-78AFD9EB390F}" type="parTrans" cxnId="{106E68F4-9957-468F-9E80-F86C4B119D76}">
      <dgm:prSet/>
      <dgm:spPr/>
      <dgm:t>
        <a:bodyPr/>
        <a:lstStyle/>
        <a:p>
          <a:endParaRPr lang="en-IN"/>
        </a:p>
      </dgm:t>
    </dgm:pt>
    <dgm:pt modelId="{207E7889-6AFE-49CA-A0DA-6E85588D9F6A}" type="sibTrans" cxnId="{106E68F4-9957-468F-9E80-F86C4B119D76}">
      <dgm:prSet/>
      <dgm:spPr/>
      <dgm:t>
        <a:bodyPr/>
        <a:lstStyle/>
        <a:p>
          <a:endParaRPr lang="en-IN"/>
        </a:p>
      </dgm:t>
    </dgm:pt>
    <dgm:pt modelId="{B2019358-0C35-407A-B958-E5F4A5ED6C28}">
      <dgm:prSet phldrT="[Text]"/>
      <dgm:spPr/>
      <dgm:t>
        <a:bodyPr/>
        <a:lstStyle/>
        <a:p>
          <a:r>
            <a:rPr lang="en-IN"/>
            <a:t>unit-test</a:t>
          </a:r>
        </a:p>
      </dgm:t>
    </dgm:pt>
    <dgm:pt modelId="{8976D9E7-2FCD-4144-99C1-869EBF3A2B5F}" type="parTrans" cxnId="{97A1082C-D32D-49DE-A57B-05D8AC126D0A}">
      <dgm:prSet/>
      <dgm:spPr/>
      <dgm:t>
        <a:bodyPr/>
        <a:lstStyle/>
        <a:p>
          <a:endParaRPr lang="en-IN"/>
        </a:p>
      </dgm:t>
    </dgm:pt>
    <dgm:pt modelId="{D06BAF0F-EF6F-4FD8-BBFB-877FB3D2D77B}" type="sibTrans" cxnId="{97A1082C-D32D-49DE-A57B-05D8AC126D0A}">
      <dgm:prSet/>
      <dgm:spPr/>
      <dgm:t>
        <a:bodyPr/>
        <a:lstStyle/>
        <a:p>
          <a:endParaRPr lang="en-IN"/>
        </a:p>
      </dgm:t>
    </dgm:pt>
    <dgm:pt modelId="{B18AD0EC-FB5A-4357-926C-B9793FA5E7E8}">
      <dgm:prSet phldrT="[Text]"/>
      <dgm:spPr/>
      <dgm:t>
        <a:bodyPr/>
        <a:lstStyle/>
        <a:p>
          <a:r>
            <a:rPr lang="en-IN"/>
            <a:t>config.py</a:t>
          </a:r>
        </a:p>
      </dgm:t>
    </dgm:pt>
    <dgm:pt modelId="{869BEF48-755E-4C59-A679-4AA6192CAE07}" type="parTrans" cxnId="{2898E37B-B380-4652-B5B1-8B74A8631546}">
      <dgm:prSet/>
      <dgm:spPr/>
      <dgm:t>
        <a:bodyPr/>
        <a:lstStyle/>
        <a:p>
          <a:endParaRPr lang="en-IN"/>
        </a:p>
      </dgm:t>
    </dgm:pt>
    <dgm:pt modelId="{66DFF47F-B1EB-485D-826E-7D526C7AB3CE}" type="sibTrans" cxnId="{2898E37B-B380-4652-B5B1-8B74A8631546}">
      <dgm:prSet/>
      <dgm:spPr/>
      <dgm:t>
        <a:bodyPr/>
        <a:lstStyle/>
        <a:p>
          <a:endParaRPr lang="en-IN"/>
        </a:p>
      </dgm:t>
    </dgm:pt>
    <dgm:pt modelId="{BDA1A2DE-2AC7-45BC-8AC7-C41C835DB247}">
      <dgm:prSet phldrT="[Text]"/>
      <dgm:spPr/>
      <dgm:t>
        <a:bodyPr/>
        <a:lstStyle/>
        <a:p>
          <a:r>
            <a:rPr lang="en-IN"/>
            <a:t>technical document</a:t>
          </a:r>
        </a:p>
      </dgm:t>
    </dgm:pt>
    <dgm:pt modelId="{A052AB8C-1E20-4CBA-B33E-80E41117CE93}" type="parTrans" cxnId="{133D5084-1233-4CC8-ADF8-315E654CC26B}">
      <dgm:prSet/>
      <dgm:spPr/>
      <dgm:t>
        <a:bodyPr/>
        <a:lstStyle/>
        <a:p>
          <a:endParaRPr lang="en-IN"/>
        </a:p>
      </dgm:t>
    </dgm:pt>
    <dgm:pt modelId="{9DB65745-B933-4D07-84A0-5D256B7D343D}" type="sibTrans" cxnId="{133D5084-1233-4CC8-ADF8-315E654CC26B}">
      <dgm:prSet/>
      <dgm:spPr/>
      <dgm:t>
        <a:bodyPr/>
        <a:lstStyle/>
        <a:p>
          <a:endParaRPr lang="en-IN"/>
        </a:p>
      </dgm:t>
    </dgm:pt>
    <dgm:pt modelId="{7702A34C-0F2E-4A58-BFB2-38E3EB7F0DFD}">
      <dgm:prSet phldrT="[Text]"/>
      <dgm:spPr/>
      <dgm:t>
        <a:bodyPr/>
        <a:lstStyle/>
        <a:p>
          <a:r>
            <a:rPr lang="en-IN"/>
            <a:t>coref_resolver.py</a:t>
          </a:r>
        </a:p>
      </dgm:t>
    </dgm:pt>
    <dgm:pt modelId="{555710F3-F396-4F26-B815-5A32222DCAE4}" type="parTrans" cxnId="{42D391BB-70F6-4A9F-96D8-E9819E1E9B17}">
      <dgm:prSet/>
      <dgm:spPr/>
      <dgm:t>
        <a:bodyPr/>
        <a:lstStyle/>
        <a:p>
          <a:endParaRPr lang="en-IN"/>
        </a:p>
      </dgm:t>
    </dgm:pt>
    <dgm:pt modelId="{58DD44C0-597E-48B6-A840-DE85CCAC7D0E}" type="sibTrans" cxnId="{42D391BB-70F6-4A9F-96D8-E9819E1E9B17}">
      <dgm:prSet/>
      <dgm:spPr/>
      <dgm:t>
        <a:bodyPr/>
        <a:lstStyle/>
        <a:p>
          <a:endParaRPr lang="en-IN"/>
        </a:p>
      </dgm:t>
    </dgm:pt>
    <dgm:pt modelId="{6E4257D4-4DA5-4780-9205-B5C874C00FC7}">
      <dgm:prSet phldrT="[Text]"/>
      <dgm:spPr/>
      <dgm:t>
        <a:bodyPr/>
        <a:lstStyle/>
        <a:p>
          <a:r>
            <a:rPr lang="en-IN"/>
            <a:t>docs</a:t>
          </a:r>
        </a:p>
      </dgm:t>
    </dgm:pt>
    <dgm:pt modelId="{73B348BD-457A-423A-A1AC-DBAEE3159FD0}" type="parTrans" cxnId="{76E58C90-0252-4C1C-9F11-DB75A637F943}">
      <dgm:prSet/>
      <dgm:spPr/>
      <dgm:t>
        <a:bodyPr/>
        <a:lstStyle/>
        <a:p>
          <a:endParaRPr lang="en-IN"/>
        </a:p>
      </dgm:t>
    </dgm:pt>
    <dgm:pt modelId="{4E304F8B-7674-476F-9FA7-FECC920BA36C}" type="sibTrans" cxnId="{76E58C90-0252-4C1C-9F11-DB75A637F943}">
      <dgm:prSet/>
      <dgm:spPr/>
      <dgm:t>
        <a:bodyPr/>
        <a:lstStyle/>
        <a:p>
          <a:endParaRPr lang="en-IN"/>
        </a:p>
      </dgm:t>
    </dgm:pt>
    <dgm:pt modelId="{B5CF0D76-4ECB-415E-89F0-DDFDE6729707}">
      <dgm:prSet phldrT="[Text]"/>
      <dgm:spPr/>
      <dgm:t>
        <a:bodyPr/>
        <a:lstStyle/>
        <a:p>
          <a:r>
            <a:rPr lang="en-IN"/>
            <a:t>results</a:t>
          </a:r>
        </a:p>
      </dgm:t>
    </dgm:pt>
    <dgm:pt modelId="{1526B665-A3A2-4C81-9EA2-D55793C8325F}" type="parTrans" cxnId="{82A590D1-002D-4B34-8CC3-87018B9470B7}">
      <dgm:prSet/>
      <dgm:spPr/>
      <dgm:t>
        <a:bodyPr/>
        <a:lstStyle/>
        <a:p>
          <a:endParaRPr lang="en-IN"/>
        </a:p>
      </dgm:t>
    </dgm:pt>
    <dgm:pt modelId="{32CF1E3C-B574-4741-ABB9-D85FEDF58558}" type="sibTrans" cxnId="{82A590D1-002D-4B34-8CC3-87018B9470B7}">
      <dgm:prSet/>
      <dgm:spPr/>
      <dgm:t>
        <a:bodyPr/>
        <a:lstStyle/>
        <a:p>
          <a:endParaRPr lang="en-IN"/>
        </a:p>
      </dgm:t>
    </dgm:pt>
    <dgm:pt modelId="{6FAAC41B-B978-4FB0-B18F-67506DD74C6C}">
      <dgm:prSet phldrT="[Text]"/>
      <dgm:spPr/>
      <dgm:t>
        <a:bodyPr/>
        <a:lstStyle/>
        <a:p>
          <a:r>
            <a:rPr lang="en-IN"/>
            <a:t>src</a:t>
          </a:r>
        </a:p>
      </dgm:t>
    </dgm:pt>
    <dgm:pt modelId="{7D8F15DC-410F-489B-B83C-E70A332FDDB4}" type="parTrans" cxnId="{25CE3241-81DC-443A-86F9-83FD0095858F}">
      <dgm:prSet/>
      <dgm:spPr/>
      <dgm:t>
        <a:bodyPr/>
        <a:lstStyle/>
        <a:p>
          <a:endParaRPr lang="en-IN"/>
        </a:p>
      </dgm:t>
    </dgm:pt>
    <dgm:pt modelId="{16AB52AD-F166-4800-A8EF-5ECB1E42038F}" type="sibTrans" cxnId="{25CE3241-81DC-443A-86F9-83FD0095858F}">
      <dgm:prSet/>
      <dgm:spPr/>
      <dgm:t>
        <a:bodyPr/>
        <a:lstStyle/>
        <a:p>
          <a:endParaRPr lang="en-IN"/>
        </a:p>
      </dgm:t>
    </dgm:pt>
    <dgm:pt modelId="{DCD877F4-7ED4-41CF-B660-E2E69BC22610}">
      <dgm:prSet phldrT="[Text]"/>
      <dgm:spPr/>
      <dgm:t>
        <a:bodyPr/>
        <a:lstStyle/>
        <a:p>
          <a:r>
            <a:rPr lang="en-IN"/>
            <a:t>testcases</a:t>
          </a:r>
        </a:p>
      </dgm:t>
    </dgm:pt>
    <dgm:pt modelId="{5EFB2F13-E9B6-40D1-B255-F6EF82B39392}" type="parTrans" cxnId="{B2334159-0729-45A4-B97D-C4D9AABDB2B7}">
      <dgm:prSet/>
      <dgm:spPr/>
      <dgm:t>
        <a:bodyPr/>
        <a:lstStyle/>
        <a:p>
          <a:endParaRPr lang="en-IN"/>
        </a:p>
      </dgm:t>
    </dgm:pt>
    <dgm:pt modelId="{81AA592E-B713-496C-B8F8-01C3AD4D3CD7}" type="sibTrans" cxnId="{B2334159-0729-45A4-B97D-C4D9AABDB2B7}">
      <dgm:prSet/>
      <dgm:spPr/>
      <dgm:t>
        <a:bodyPr/>
        <a:lstStyle/>
        <a:p>
          <a:endParaRPr lang="en-IN"/>
        </a:p>
      </dgm:t>
    </dgm:pt>
    <dgm:pt modelId="{ECE06A1F-82F1-4643-B7E7-6624D9940391}">
      <dgm:prSet phldrT="[Text]"/>
      <dgm:spPr/>
      <dgm:t>
        <a:bodyPr/>
        <a:lstStyle/>
        <a:p>
          <a:r>
            <a:rPr lang="en-IN"/>
            <a:t>coref_resolver-ut.py</a:t>
          </a:r>
        </a:p>
      </dgm:t>
    </dgm:pt>
    <dgm:pt modelId="{1B5D3A29-5DCA-4758-A553-9D438A9BC31A}" type="parTrans" cxnId="{FF7828E8-CB0B-45B2-8853-5F5ADA40B1CF}">
      <dgm:prSet/>
      <dgm:spPr/>
      <dgm:t>
        <a:bodyPr/>
        <a:lstStyle/>
        <a:p>
          <a:endParaRPr lang="en-IN"/>
        </a:p>
      </dgm:t>
    </dgm:pt>
    <dgm:pt modelId="{604D5A0A-589F-4AE9-B2AF-3875C99981B2}" type="sibTrans" cxnId="{FF7828E8-CB0B-45B2-8853-5F5ADA40B1CF}">
      <dgm:prSet/>
      <dgm:spPr/>
      <dgm:t>
        <a:bodyPr/>
        <a:lstStyle/>
        <a:p>
          <a:endParaRPr lang="en-IN"/>
        </a:p>
      </dgm:t>
    </dgm:pt>
    <dgm:pt modelId="{6C001737-509F-471A-A7E6-BCE8CBEF01CF}">
      <dgm:prSet phldrT="[Text]"/>
      <dgm:spPr/>
      <dgm:t>
        <a:bodyPr/>
        <a:lstStyle/>
        <a:p>
          <a:r>
            <a:rPr lang="en-IN"/>
            <a:t>coverage</a:t>
          </a:r>
        </a:p>
      </dgm:t>
    </dgm:pt>
    <dgm:pt modelId="{E2A849CE-7E52-4C18-890B-2B3A0443D225}" type="parTrans" cxnId="{C88283CE-4ADF-46A7-B4C7-90BD6EC2CC71}">
      <dgm:prSet/>
      <dgm:spPr/>
      <dgm:t>
        <a:bodyPr/>
        <a:lstStyle/>
        <a:p>
          <a:endParaRPr lang="en-IN"/>
        </a:p>
      </dgm:t>
    </dgm:pt>
    <dgm:pt modelId="{E67FC2BF-B635-4C85-9E28-A3CA7FCAEFB6}" type="sibTrans" cxnId="{C88283CE-4ADF-46A7-B4C7-90BD6EC2CC71}">
      <dgm:prSet/>
      <dgm:spPr/>
      <dgm:t>
        <a:bodyPr/>
        <a:lstStyle/>
        <a:p>
          <a:endParaRPr lang="en-IN"/>
        </a:p>
      </dgm:t>
    </dgm:pt>
    <dgm:pt modelId="{54AB5559-6BC6-4184-A0DE-CC688BD788DB}" type="pres">
      <dgm:prSet presAssocID="{C792688E-AE7B-46BC-ADE8-8434E3DA1E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8206ACA-BA30-46CA-BBB3-97319B1C086D}" type="pres">
      <dgm:prSet presAssocID="{80F89178-4B8B-4DB3-B0D7-D86F89845A4F}" presName="hierRoot1" presStyleCnt="0">
        <dgm:presLayoutVars>
          <dgm:hierBranch val="init"/>
        </dgm:presLayoutVars>
      </dgm:prSet>
      <dgm:spPr/>
    </dgm:pt>
    <dgm:pt modelId="{2CDFF2D9-D0C4-4D96-A127-6AE526478822}" type="pres">
      <dgm:prSet presAssocID="{80F89178-4B8B-4DB3-B0D7-D86F89845A4F}" presName="rootComposite1" presStyleCnt="0"/>
      <dgm:spPr/>
    </dgm:pt>
    <dgm:pt modelId="{244DBC73-E896-48D6-A2F9-83C5CF8613CB}" type="pres">
      <dgm:prSet presAssocID="{80F89178-4B8B-4DB3-B0D7-D86F89845A4F}" presName="rootText1" presStyleLbl="node0" presStyleIdx="0" presStyleCnt="1">
        <dgm:presLayoutVars>
          <dgm:chPref val="3"/>
        </dgm:presLayoutVars>
      </dgm:prSet>
      <dgm:spPr/>
    </dgm:pt>
    <dgm:pt modelId="{13F3D8D5-0876-4250-A5DB-97CE49FC2FE9}" type="pres">
      <dgm:prSet presAssocID="{80F89178-4B8B-4DB3-B0D7-D86F89845A4F}" presName="rootConnector1" presStyleLbl="node1" presStyleIdx="0" presStyleCnt="0"/>
      <dgm:spPr/>
    </dgm:pt>
    <dgm:pt modelId="{E72D13D6-79CE-4366-866B-C0BEEC053BD8}" type="pres">
      <dgm:prSet presAssocID="{80F89178-4B8B-4DB3-B0D7-D86F89845A4F}" presName="hierChild2" presStyleCnt="0"/>
      <dgm:spPr/>
    </dgm:pt>
    <dgm:pt modelId="{C7FF6D1E-45E8-43FB-B424-697D66250555}" type="pres">
      <dgm:prSet presAssocID="{E5993B47-AEBB-4F6D-8FDB-0135413125C2}" presName="Name37" presStyleLbl="parChTrans1D2" presStyleIdx="0" presStyleCnt="4"/>
      <dgm:spPr/>
    </dgm:pt>
    <dgm:pt modelId="{37BAF626-7E30-49EF-8B69-998FAD90A885}" type="pres">
      <dgm:prSet presAssocID="{FBCC9245-CDB4-4457-A586-EE13F6DBB115}" presName="hierRoot2" presStyleCnt="0">
        <dgm:presLayoutVars>
          <dgm:hierBranch val="init"/>
        </dgm:presLayoutVars>
      </dgm:prSet>
      <dgm:spPr/>
    </dgm:pt>
    <dgm:pt modelId="{9A7A1583-23F1-48FA-B0EA-DABDA737E21C}" type="pres">
      <dgm:prSet presAssocID="{FBCC9245-CDB4-4457-A586-EE13F6DBB115}" presName="rootComposite" presStyleCnt="0"/>
      <dgm:spPr/>
    </dgm:pt>
    <dgm:pt modelId="{763FC3FC-10E9-4DFC-A775-E0DD04F4963C}" type="pres">
      <dgm:prSet presAssocID="{FBCC9245-CDB4-4457-A586-EE13F6DBB115}" presName="rootText" presStyleLbl="node2" presStyleIdx="0" presStyleCnt="4">
        <dgm:presLayoutVars>
          <dgm:chPref val="3"/>
        </dgm:presLayoutVars>
      </dgm:prSet>
      <dgm:spPr/>
    </dgm:pt>
    <dgm:pt modelId="{F7604A82-4E3A-4351-9DE7-1DF04F7D4C98}" type="pres">
      <dgm:prSet presAssocID="{FBCC9245-CDB4-4457-A586-EE13F6DBB115}" presName="rootConnector" presStyleLbl="node2" presStyleIdx="0" presStyleCnt="4"/>
      <dgm:spPr/>
    </dgm:pt>
    <dgm:pt modelId="{DDB0BA84-5C5F-420E-95D6-36DD5EA425FA}" type="pres">
      <dgm:prSet presAssocID="{FBCC9245-CDB4-4457-A586-EE13F6DBB115}" presName="hierChild4" presStyleCnt="0"/>
      <dgm:spPr/>
    </dgm:pt>
    <dgm:pt modelId="{EACF5183-8BB7-4CB8-8D09-9C9B4F84064C}" type="pres">
      <dgm:prSet presAssocID="{869BEF48-755E-4C59-A679-4AA6192CAE07}" presName="Name37" presStyleLbl="parChTrans1D3" presStyleIdx="0" presStyleCnt="8"/>
      <dgm:spPr/>
    </dgm:pt>
    <dgm:pt modelId="{6AED0236-7F15-4AA0-A491-46A101B52A31}" type="pres">
      <dgm:prSet presAssocID="{B18AD0EC-FB5A-4357-926C-B9793FA5E7E8}" presName="hierRoot2" presStyleCnt="0">
        <dgm:presLayoutVars>
          <dgm:hierBranch val="init"/>
        </dgm:presLayoutVars>
      </dgm:prSet>
      <dgm:spPr/>
    </dgm:pt>
    <dgm:pt modelId="{B75578CB-C6A1-4A35-BE53-0FD44B97F278}" type="pres">
      <dgm:prSet presAssocID="{B18AD0EC-FB5A-4357-926C-B9793FA5E7E8}" presName="rootComposite" presStyleCnt="0"/>
      <dgm:spPr/>
    </dgm:pt>
    <dgm:pt modelId="{66A7C7F1-C8BC-4AB0-891A-F923CAE2DEDE}" type="pres">
      <dgm:prSet presAssocID="{B18AD0EC-FB5A-4357-926C-B9793FA5E7E8}" presName="rootText" presStyleLbl="node3" presStyleIdx="0" presStyleCnt="8">
        <dgm:presLayoutVars>
          <dgm:chPref val="3"/>
        </dgm:presLayoutVars>
      </dgm:prSet>
      <dgm:spPr/>
    </dgm:pt>
    <dgm:pt modelId="{7A18799C-3409-4D6F-A5BD-4D6BE3346DAF}" type="pres">
      <dgm:prSet presAssocID="{B18AD0EC-FB5A-4357-926C-B9793FA5E7E8}" presName="rootConnector" presStyleLbl="node3" presStyleIdx="0" presStyleCnt="8"/>
      <dgm:spPr/>
    </dgm:pt>
    <dgm:pt modelId="{37DFFA05-EED1-4A7C-BC88-0AFF04E6A11D}" type="pres">
      <dgm:prSet presAssocID="{B18AD0EC-FB5A-4357-926C-B9793FA5E7E8}" presName="hierChild4" presStyleCnt="0"/>
      <dgm:spPr/>
    </dgm:pt>
    <dgm:pt modelId="{C41DFC02-DF8E-4C8B-A72B-1FEFCA2FAB36}" type="pres">
      <dgm:prSet presAssocID="{B18AD0EC-FB5A-4357-926C-B9793FA5E7E8}" presName="hierChild5" presStyleCnt="0"/>
      <dgm:spPr/>
    </dgm:pt>
    <dgm:pt modelId="{1C89A53C-118B-4DD4-ADA8-2125A2224B0C}" type="pres">
      <dgm:prSet presAssocID="{FBCC9245-CDB4-4457-A586-EE13F6DBB115}" presName="hierChild5" presStyleCnt="0"/>
      <dgm:spPr/>
    </dgm:pt>
    <dgm:pt modelId="{EB472EF0-3D6A-46B8-AF7A-E816F3E9B6C5}" type="pres">
      <dgm:prSet presAssocID="{8E7EBA0D-1A44-4321-97A4-5F717F45F301}" presName="Name37" presStyleLbl="parChTrans1D2" presStyleIdx="1" presStyleCnt="4"/>
      <dgm:spPr/>
    </dgm:pt>
    <dgm:pt modelId="{5A72498C-1067-46BD-A43D-C25275FC04C3}" type="pres">
      <dgm:prSet presAssocID="{C2062D4B-2B1E-4CEA-B6F3-C7745ACD54A8}" presName="hierRoot2" presStyleCnt="0">
        <dgm:presLayoutVars>
          <dgm:hierBranch val="init"/>
        </dgm:presLayoutVars>
      </dgm:prSet>
      <dgm:spPr/>
    </dgm:pt>
    <dgm:pt modelId="{8A6F3B62-01FC-4B2F-BB2D-00B26C2376EB}" type="pres">
      <dgm:prSet presAssocID="{C2062D4B-2B1E-4CEA-B6F3-C7745ACD54A8}" presName="rootComposite" presStyleCnt="0"/>
      <dgm:spPr/>
    </dgm:pt>
    <dgm:pt modelId="{9A9F67B2-A27A-4348-A5F3-8599A3166F67}" type="pres">
      <dgm:prSet presAssocID="{C2062D4B-2B1E-4CEA-B6F3-C7745ACD54A8}" presName="rootText" presStyleLbl="node2" presStyleIdx="1" presStyleCnt="4">
        <dgm:presLayoutVars>
          <dgm:chPref val="3"/>
        </dgm:presLayoutVars>
      </dgm:prSet>
      <dgm:spPr/>
    </dgm:pt>
    <dgm:pt modelId="{B2396CC5-1ACB-409C-9824-62C539C272A8}" type="pres">
      <dgm:prSet presAssocID="{C2062D4B-2B1E-4CEA-B6F3-C7745ACD54A8}" presName="rootConnector" presStyleLbl="node2" presStyleIdx="1" presStyleCnt="4"/>
      <dgm:spPr/>
    </dgm:pt>
    <dgm:pt modelId="{3C796C91-167B-4042-A3B5-DEA6E8C7F106}" type="pres">
      <dgm:prSet presAssocID="{C2062D4B-2B1E-4CEA-B6F3-C7745ACD54A8}" presName="hierChild4" presStyleCnt="0"/>
      <dgm:spPr/>
    </dgm:pt>
    <dgm:pt modelId="{699005F0-77A2-4558-9B0D-F043D4E4A3E2}" type="pres">
      <dgm:prSet presAssocID="{A052AB8C-1E20-4CBA-B33E-80E41117CE93}" presName="Name37" presStyleLbl="parChTrans1D3" presStyleIdx="1" presStyleCnt="8"/>
      <dgm:spPr/>
    </dgm:pt>
    <dgm:pt modelId="{84CE3F24-291D-455B-937F-841456D2FC7F}" type="pres">
      <dgm:prSet presAssocID="{BDA1A2DE-2AC7-45BC-8AC7-C41C835DB247}" presName="hierRoot2" presStyleCnt="0">
        <dgm:presLayoutVars>
          <dgm:hierBranch val="init"/>
        </dgm:presLayoutVars>
      </dgm:prSet>
      <dgm:spPr/>
    </dgm:pt>
    <dgm:pt modelId="{9C6C6497-5C1E-4E80-BDCE-AFCCAE99E5FC}" type="pres">
      <dgm:prSet presAssocID="{BDA1A2DE-2AC7-45BC-8AC7-C41C835DB247}" presName="rootComposite" presStyleCnt="0"/>
      <dgm:spPr/>
    </dgm:pt>
    <dgm:pt modelId="{8EB07213-F071-4B04-B763-ED048E8411AD}" type="pres">
      <dgm:prSet presAssocID="{BDA1A2DE-2AC7-45BC-8AC7-C41C835DB247}" presName="rootText" presStyleLbl="node3" presStyleIdx="1" presStyleCnt="8">
        <dgm:presLayoutVars>
          <dgm:chPref val="3"/>
        </dgm:presLayoutVars>
      </dgm:prSet>
      <dgm:spPr/>
    </dgm:pt>
    <dgm:pt modelId="{E5A4A0DC-A7D7-48C7-9891-2FFEDE59694D}" type="pres">
      <dgm:prSet presAssocID="{BDA1A2DE-2AC7-45BC-8AC7-C41C835DB247}" presName="rootConnector" presStyleLbl="node3" presStyleIdx="1" presStyleCnt="8"/>
      <dgm:spPr/>
    </dgm:pt>
    <dgm:pt modelId="{C8CB6C46-B211-4FFF-84A7-E4CC1F5068A6}" type="pres">
      <dgm:prSet presAssocID="{BDA1A2DE-2AC7-45BC-8AC7-C41C835DB247}" presName="hierChild4" presStyleCnt="0"/>
      <dgm:spPr/>
    </dgm:pt>
    <dgm:pt modelId="{AA5FD758-BBA2-4627-B691-6F72DFCD15DE}" type="pres">
      <dgm:prSet presAssocID="{BDA1A2DE-2AC7-45BC-8AC7-C41C835DB247}" presName="hierChild5" presStyleCnt="0"/>
      <dgm:spPr/>
    </dgm:pt>
    <dgm:pt modelId="{5ECAC80A-D41B-42E5-9032-2CBD1892AB00}" type="pres">
      <dgm:prSet presAssocID="{C2062D4B-2B1E-4CEA-B6F3-C7745ACD54A8}" presName="hierChild5" presStyleCnt="0"/>
      <dgm:spPr/>
    </dgm:pt>
    <dgm:pt modelId="{4ADAF727-7E74-4536-AEE7-6123B1248402}" type="pres">
      <dgm:prSet presAssocID="{A3DD7AD0-FDF5-4FD2-BD4A-78AFD9EB390F}" presName="Name37" presStyleLbl="parChTrans1D2" presStyleIdx="2" presStyleCnt="4"/>
      <dgm:spPr/>
    </dgm:pt>
    <dgm:pt modelId="{39D9B408-0C40-4BE1-A128-CE7F90A6D27E}" type="pres">
      <dgm:prSet presAssocID="{D7FA8B64-63C1-411B-9877-8BF6FEE259F1}" presName="hierRoot2" presStyleCnt="0">
        <dgm:presLayoutVars>
          <dgm:hierBranch val="init"/>
        </dgm:presLayoutVars>
      </dgm:prSet>
      <dgm:spPr/>
    </dgm:pt>
    <dgm:pt modelId="{A2C3F5E4-7938-415E-8179-9398B54394FD}" type="pres">
      <dgm:prSet presAssocID="{D7FA8B64-63C1-411B-9877-8BF6FEE259F1}" presName="rootComposite" presStyleCnt="0"/>
      <dgm:spPr/>
    </dgm:pt>
    <dgm:pt modelId="{94C4DF27-EE58-40A9-B6CE-3FBFA8F076C3}" type="pres">
      <dgm:prSet presAssocID="{D7FA8B64-63C1-411B-9877-8BF6FEE259F1}" presName="rootText" presStyleLbl="node2" presStyleIdx="2" presStyleCnt="4">
        <dgm:presLayoutVars>
          <dgm:chPref val="3"/>
        </dgm:presLayoutVars>
      </dgm:prSet>
      <dgm:spPr/>
    </dgm:pt>
    <dgm:pt modelId="{BF48A2DA-C5A6-4F94-8E7F-E4139292D216}" type="pres">
      <dgm:prSet presAssocID="{D7FA8B64-63C1-411B-9877-8BF6FEE259F1}" presName="rootConnector" presStyleLbl="node2" presStyleIdx="2" presStyleCnt="4"/>
      <dgm:spPr/>
    </dgm:pt>
    <dgm:pt modelId="{69DC8020-8DBF-4EE3-A6DA-C0ECCA112484}" type="pres">
      <dgm:prSet presAssocID="{D7FA8B64-63C1-411B-9877-8BF6FEE259F1}" presName="hierChild4" presStyleCnt="0"/>
      <dgm:spPr/>
    </dgm:pt>
    <dgm:pt modelId="{6F59C568-7532-40D8-B650-44D0246FB693}" type="pres">
      <dgm:prSet presAssocID="{555710F3-F396-4F26-B815-5A32222DCAE4}" presName="Name37" presStyleLbl="parChTrans1D3" presStyleIdx="2" presStyleCnt="8"/>
      <dgm:spPr/>
    </dgm:pt>
    <dgm:pt modelId="{8C4A3357-A185-4151-95FF-400078C3E91B}" type="pres">
      <dgm:prSet presAssocID="{7702A34C-0F2E-4A58-BFB2-38E3EB7F0DFD}" presName="hierRoot2" presStyleCnt="0">
        <dgm:presLayoutVars>
          <dgm:hierBranch val="init"/>
        </dgm:presLayoutVars>
      </dgm:prSet>
      <dgm:spPr/>
    </dgm:pt>
    <dgm:pt modelId="{340143E2-3995-41BE-8030-CE2790F82B80}" type="pres">
      <dgm:prSet presAssocID="{7702A34C-0F2E-4A58-BFB2-38E3EB7F0DFD}" presName="rootComposite" presStyleCnt="0"/>
      <dgm:spPr/>
    </dgm:pt>
    <dgm:pt modelId="{1BEF6DD7-039E-40F4-B704-2850B1F54E09}" type="pres">
      <dgm:prSet presAssocID="{7702A34C-0F2E-4A58-BFB2-38E3EB7F0DFD}" presName="rootText" presStyleLbl="node3" presStyleIdx="2" presStyleCnt="8">
        <dgm:presLayoutVars>
          <dgm:chPref val="3"/>
        </dgm:presLayoutVars>
      </dgm:prSet>
      <dgm:spPr/>
    </dgm:pt>
    <dgm:pt modelId="{55560496-1946-4EA2-B2C5-2C3E6992DC1C}" type="pres">
      <dgm:prSet presAssocID="{7702A34C-0F2E-4A58-BFB2-38E3EB7F0DFD}" presName="rootConnector" presStyleLbl="node3" presStyleIdx="2" presStyleCnt="8"/>
      <dgm:spPr/>
    </dgm:pt>
    <dgm:pt modelId="{7EA4994F-AFDB-4965-A160-5D88111D49CC}" type="pres">
      <dgm:prSet presAssocID="{7702A34C-0F2E-4A58-BFB2-38E3EB7F0DFD}" presName="hierChild4" presStyleCnt="0"/>
      <dgm:spPr/>
    </dgm:pt>
    <dgm:pt modelId="{6D2A41EB-33C3-4A5D-AE1F-1E9B8180F9B6}" type="pres">
      <dgm:prSet presAssocID="{7702A34C-0F2E-4A58-BFB2-38E3EB7F0DFD}" presName="hierChild5" presStyleCnt="0"/>
      <dgm:spPr/>
    </dgm:pt>
    <dgm:pt modelId="{BA7E8A24-7889-4751-9A7E-579439681009}" type="pres">
      <dgm:prSet presAssocID="{D7FA8B64-63C1-411B-9877-8BF6FEE259F1}" presName="hierChild5" presStyleCnt="0"/>
      <dgm:spPr/>
    </dgm:pt>
    <dgm:pt modelId="{84131DC4-29B6-4275-AF59-7C0BD60DC231}" type="pres">
      <dgm:prSet presAssocID="{8976D9E7-2FCD-4144-99C1-869EBF3A2B5F}" presName="Name37" presStyleLbl="parChTrans1D2" presStyleIdx="3" presStyleCnt="4"/>
      <dgm:spPr/>
    </dgm:pt>
    <dgm:pt modelId="{A9A94C87-DF06-4007-B3E1-1855134F3C06}" type="pres">
      <dgm:prSet presAssocID="{B2019358-0C35-407A-B958-E5F4A5ED6C28}" presName="hierRoot2" presStyleCnt="0">
        <dgm:presLayoutVars>
          <dgm:hierBranch val="init"/>
        </dgm:presLayoutVars>
      </dgm:prSet>
      <dgm:spPr/>
    </dgm:pt>
    <dgm:pt modelId="{F824A118-0CCD-484F-887B-C2C2BBDD46AD}" type="pres">
      <dgm:prSet presAssocID="{B2019358-0C35-407A-B958-E5F4A5ED6C28}" presName="rootComposite" presStyleCnt="0"/>
      <dgm:spPr/>
    </dgm:pt>
    <dgm:pt modelId="{A4C50394-92D9-4F5B-80D2-4593621EFF3B}" type="pres">
      <dgm:prSet presAssocID="{B2019358-0C35-407A-B958-E5F4A5ED6C28}" presName="rootText" presStyleLbl="node2" presStyleIdx="3" presStyleCnt="4">
        <dgm:presLayoutVars>
          <dgm:chPref val="3"/>
        </dgm:presLayoutVars>
      </dgm:prSet>
      <dgm:spPr/>
    </dgm:pt>
    <dgm:pt modelId="{F50333D1-B332-4253-BC80-02360CD6083D}" type="pres">
      <dgm:prSet presAssocID="{B2019358-0C35-407A-B958-E5F4A5ED6C28}" presName="rootConnector" presStyleLbl="node2" presStyleIdx="3" presStyleCnt="4"/>
      <dgm:spPr/>
    </dgm:pt>
    <dgm:pt modelId="{C02EFD12-863E-4B3E-8B29-57CA3348C1A4}" type="pres">
      <dgm:prSet presAssocID="{B2019358-0C35-407A-B958-E5F4A5ED6C28}" presName="hierChild4" presStyleCnt="0"/>
      <dgm:spPr/>
    </dgm:pt>
    <dgm:pt modelId="{4F356FE3-00E9-46BE-8345-11D590F96CA1}" type="pres">
      <dgm:prSet presAssocID="{E2A849CE-7E52-4C18-890B-2B3A0443D225}" presName="Name37" presStyleLbl="parChTrans1D3" presStyleIdx="3" presStyleCnt="8"/>
      <dgm:spPr/>
    </dgm:pt>
    <dgm:pt modelId="{E253662A-855F-4DC3-8A03-ACE3010551BD}" type="pres">
      <dgm:prSet presAssocID="{6C001737-509F-471A-A7E6-BCE8CBEF01CF}" presName="hierRoot2" presStyleCnt="0">
        <dgm:presLayoutVars>
          <dgm:hierBranch val="init"/>
        </dgm:presLayoutVars>
      </dgm:prSet>
      <dgm:spPr/>
    </dgm:pt>
    <dgm:pt modelId="{05A1D210-5E9E-49D2-92E5-D09C57E81A24}" type="pres">
      <dgm:prSet presAssocID="{6C001737-509F-471A-A7E6-BCE8CBEF01CF}" presName="rootComposite" presStyleCnt="0"/>
      <dgm:spPr/>
    </dgm:pt>
    <dgm:pt modelId="{0907D41E-C584-4274-835F-8A283C598634}" type="pres">
      <dgm:prSet presAssocID="{6C001737-509F-471A-A7E6-BCE8CBEF01CF}" presName="rootText" presStyleLbl="node3" presStyleIdx="3" presStyleCnt="8">
        <dgm:presLayoutVars>
          <dgm:chPref val="3"/>
        </dgm:presLayoutVars>
      </dgm:prSet>
      <dgm:spPr/>
    </dgm:pt>
    <dgm:pt modelId="{0E9365BB-3067-4DCE-BFC6-C122680A52FE}" type="pres">
      <dgm:prSet presAssocID="{6C001737-509F-471A-A7E6-BCE8CBEF01CF}" presName="rootConnector" presStyleLbl="node3" presStyleIdx="3" presStyleCnt="8"/>
      <dgm:spPr/>
    </dgm:pt>
    <dgm:pt modelId="{D1CCB08A-B508-400F-964D-C741DC4219FF}" type="pres">
      <dgm:prSet presAssocID="{6C001737-509F-471A-A7E6-BCE8CBEF01CF}" presName="hierChild4" presStyleCnt="0"/>
      <dgm:spPr/>
    </dgm:pt>
    <dgm:pt modelId="{0E5B8C7E-C231-43DA-8921-A0D29419B63C}" type="pres">
      <dgm:prSet presAssocID="{6C001737-509F-471A-A7E6-BCE8CBEF01CF}" presName="hierChild5" presStyleCnt="0"/>
      <dgm:spPr/>
    </dgm:pt>
    <dgm:pt modelId="{CB5F0E88-FF61-4C6E-B1E4-1CF4904EE98B}" type="pres">
      <dgm:prSet presAssocID="{73B348BD-457A-423A-A1AC-DBAEE3159FD0}" presName="Name37" presStyleLbl="parChTrans1D3" presStyleIdx="4" presStyleCnt="8"/>
      <dgm:spPr/>
    </dgm:pt>
    <dgm:pt modelId="{1F6C01C1-A0AC-481E-8201-E930988B9414}" type="pres">
      <dgm:prSet presAssocID="{6E4257D4-4DA5-4780-9205-B5C874C00FC7}" presName="hierRoot2" presStyleCnt="0">
        <dgm:presLayoutVars>
          <dgm:hierBranch val="init"/>
        </dgm:presLayoutVars>
      </dgm:prSet>
      <dgm:spPr/>
    </dgm:pt>
    <dgm:pt modelId="{99C1F551-0A20-424A-989D-7E30EE16E171}" type="pres">
      <dgm:prSet presAssocID="{6E4257D4-4DA5-4780-9205-B5C874C00FC7}" presName="rootComposite" presStyleCnt="0"/>
      <dgm:spPr/>
    </dgm:pt>
    <dgm:pt modelId="{AAF8CB09-C405-4BB5-BA67-6088F8CB6B9D}" type="pres">
      <dgm:prSet presAssocID="{6E4257D4-4DA5-4780-9205-B5C874C00FC7}" presName="rootText" presStyleLbl="node3" presStyleIdx="4" presStyleCnt="8">
        <dgm:presLayoutVars>
          <dgm:chPref val="3"/>
        </dgm:presLayoutVars>
      </dgm:prSet>
      <dgm:spPr/>
    </dgm:pt>
    <dgm:pt modelId="{E1867C27-E453-492D-B22C-C9ED17D74B4F}" type="pres">
      <dgm:prSet presAssocID="{6E4257D4-4DA5-4780-9205-B5C874C00FC7}" presName="rootConnector" presStyleLbl="node3" presStyleIdx="4" presStyleCnt="8"/>
      <dgm:spPr/>
    </dgm:pt>
    <dgm:pt modelId="{AC619D39-84EC-4FB7-9CED-D6E291FFB2FA}" type="pres">
      <dgm:prSet presAssocID="{6E4257D4-4DA5-4780-9205-B5C874C00FC7}" presName="hierChild4" presStyleCnt="0"/>
      <dgm:spPr/>
    </dgm:pt>
    <dgm:pt modelId="{DC143F77-17C9-456F-BA67-BBFB1219278D}" type="pres">
      <dgm:prSet presAssocID="{6E4257D4-4DA5-4780-9205-B5C874C00FC7}" presName="hierChild5" presStyleCnt="0"/>
      <dgm:spPr/>
    </dgm:pt>
    <dgm:pt modelId="{603747BF-8A99-40C6-BFAE-BA87B89CB568}" type="pres">
      <dgm:prSet presAssocID="{1526B665-A3A2-4C81-9EA2-D55793C8325F}" presName="Name37" presStyleLbl="parChTrans1D3" presStyleIdx="5" presStyleCnt="8"/>
      <dgm:spPr/>
    </dgm:pt>
    <dgm:pt modelId="{485E4606-CF3F-4E30-B63D-4C42E953FE47}" type="pres">
      <dgm:prSet presAssocID="{B5CF0D76-4ECB-415E-89F0-DDFDE6729707}" presName="hierRoot2" presStyleCnt="0">
        <dgm:presLayoutVars>
          <dgm:hierBranch val="init"/>
        </dgm:presLayoutVars>
      </dgm:prSet>
      <dgm:spPr/>
    </dgm:pt>
    <dgm:pt modelId="{EFD9A0AB-3B4B-4846-A2A8-CF303FB6070E}" type="pres">
      <dgm:prSet presAssocID="{B5CF0D76-4ECB-415E-89F0-DDFDE6729707}" presName="rootComposite" presStyleCnt="0"/>
      <dgm:spPr/>
    </dgm:pt>
    <dgm:pt modelId="{C7C58EC0-DA71-435A-A601-5243E04CEF00}" type="pres">
      <dgm:prSet presAssocID="{B5CF0D76-4ECB-415E-89F0-DDFDE6729707}" presName="rootText" presStyleLbl="node3" presStyleIdx="5" presStyleCnt="8">
        <dgm:presLayoutVars>
          <dgm:chPref val="3"/>
        </dgm:presLayoutVars>
      </dgm:prSet>
      <dgm:spPr/>
    </dgm:pt>
    <dgm:pt modelId="{C50C0873-194E-4391-81FE-EA0944855A8C}" type="pres">
      <dgm:prSet presAssocID="{B5CF0D76-4ECB-415E-89F0-DDFDE6729707}" presName="rootConnector" presStyleLbl="node3" presStyleIdx="5" presStyleCnt="8"/>
      <dgm:spPr/>
    </dgm:pt>
    <dgm:pt modelId="{0281F791-2DC2-4BFC-84F0-5C23B6C5B568}" type="pres">
      <dgm:prSet presAssocID="{B5CF0D76-4ECB-415E-89F0-DDFDE6729707}" presName="hierChild4" presStyleCnt="0"/>
      <dgm:spPr/>
    </dgm:pt>
    <dgm:pt modelId="{65380A04-AACD-41C9-BCD9-FC25468C492D}" type="pres">
      <dgm:prSet presAssocID="{B5CF0D76-4ECB-415E-89F0-DDFDE6729707}" presName="hierChild5" presStyleCnt="0"/>
      <dgm:spPr/>
    </dgm:pt>
    <dgm:pt modelId="{4B634D40-EAB1-4DB1-989C-C89E0AA74040}" type="pres">
      <dgm:prSet presAssocID="{7D8F15DC-410F-489B-B83C-E70A332FDDB4}" presName="Name37" presStyleLbl="parChTrans1D3" presStyleIdx="6" presStyleCnt="8"/>
      <dgm:spPr/>
    </dgm:pt>
    <dgm:pt modelId="{2D9E1E50-D782-449F-9A9F-D6DCE4250A76}" type="pres">
      <dgm:prSet presAssocID="{6FAAC41B-B978-4FB0-B18F-67506DD74C6C}" presName="hierRoot2" presStyleCnt="0">
        <dgm:presLayoutVars>
          <dgm:hierBranch val="init"/>
        </dgm:presLayoutVars>
      </dgm:prSet>
      <dgm:spPr/>
    </dgm:pt>
    <dgm:pt modelId="{8ACD7B6F-4EFB-458D-8123-C5EF4CE450D7}" type="pres">
      <dgm:prSet presAssocID="{6FAAC41B-B978-4FB0-B18F-67506DD74C6C}" presName="rootComposite" presStyleCnt="0"/>
      <dgm:spPr/>
    </dgm:pt>
    <dgm:pt modelId="{41BF00CC-542C-40AE-9979-84EB7A71B208}" type="pres">
      <dgm:prSet presAssocID="{6FAAC41B-B978-4FB0-B18F-67506DD74C6C}" presName="rootText" presStyleLbl="node3" presStyleIdx="6" presStyleCnt="8">
        <dgm:presLayoutVars>
          <dgm:chPref val="3"/>
        </dgm:presLayoutVars>
      </dgm:prSet>
      <dgm:spPr/>
    </dgm:pt>
    <dgm:pt modelId="{ED93C6DF-4424-492F-B74E-59E979D59EC7}" type="pres">
      <dgm:prSet presAssocID="{6FAAC41B-B978-4FB0-B18F-67506DD74C6C}" presName="rootConnector" presStyleLbl="node3" presStyleIdx="6" presStyleCnt="8"/>
      <dgm:spPr/>
    </dgm:pt>
    <dgm:pt modelId="{A7294B71-C3B0-4419-80A2-0E555432C432}" type="pres">
      <dgm:prSet presAssocID="{6FAAC41B-B978-4FB0-B18F-67506DD74C6C}" presName="hierChild4" presStyleCnt="0"/>
      <dgm:spPr/>
    </dgm:pt>
    <dgm:pt modelId="{C10C1706-5C2B-42F2-B29E-AB2B02DD74BF}" type="pres">
      <dgm:prSet presAssocID="{1B5D3A29-5DCA-4758-A553-9D438A9BC31A}" presName="Name37" presStyleLbl="parChTrans1D4" presStyleIdx="0" presStyleCnt="1"/>
      <dgm:spPr/>
    </dgm:pt>
    <dgm:pt modelId="{223903CA-8EDC-4800-9ABD-23995661369C}" type="pres">
      <dgm:prSet presAssocID="{ECE06A1F-82F1-4643-B7E7-6624D9940391}" presName="hierRoot2" presStyleCnt="0">
        <dgm:presLayoutVars>
          <dgm:hierBranch val="init"/>
        </dgm:presLayoutVars>
      </dgm:prSet>
      <dgm:spPr/>
    </dgm:pt>
    <dgm:pt modelId="{D4D1DF7D-A295-4075-8862-62296F6AE5DA}" type="pres">
      <dgm:prSet presAssocID="{ECE06A1F-82F1-4643-B7E7-6624D9940391}" presName="rootComposite" presStyleCnt="0"/>
      <dgm:spPr/>
    </dgm:pt>
    <dgm:pt modelId="{64CE050F-C6CA-49DC-AB95-8F238DA9BE00}" type="pres">
      <dgm:prSet presAssocID="{ECE06A1F-82F1-4643-B7E7-6624D9940391}" presName="rootText" presStyleLbl="node4" presStyleIdx="0" presStyleCnt="1">
        <dgm:presLayoutVars>
          <dgm:chPref val="3"/>
        </dgm:presLayoutVars>
      </dgm:prSet>
      <dgm:spPr/>
    </dgm:pt>
    <dgm:pt modelId="{A00F06AF-305D-48CC-8163-D720EBBF7D96}" type="pres">
      <dgm:prSet presAssocID="{ECE06A1F-82F1-4643-B7E7-6624D9940391}" presName="rootConnector" presStyleLbl="node4" presStyleIdx="0" presStyleCnt="1"/>
      <dgm:spPr/>
    </dgm:pt>
    <dgm:pt modelId="{3E208515-99AE-4F1B-A7F5-8C64C598FF0D}" type="pres">
      <dgm:prSet presAssocID="{ECE06A1F-82F1-4643-B7E7-6624D9940391}" presName="hierChild4" presStyleCnt="0"/>
      <dgm:spPr/>
    </dgm:pt>
    <dgm:pt modelId="{650C3E9D-6046-43BE-9A24-8E6E516A153C}" type="pres">
      <dgm:prSet presAssocID="{ECE06A1F-82F1-4643-B7E7-6624D9940391}" presName="hierChild5" presStyleCnt="0"/>
      <dgm:spPr/>
    </dgm:pt>
    <dgm:pt modelId="{CC14B6B9-FFED-440A-A8AD-F0BBFEF56F9B}" type="pres">
      <dgm:prSet presAssocID="{6FAAC41B-B978-4FB0-B18F-67506DD74C6C}" presName="hierChild5" presStyleCnt="0"/>
      <dgm:spPr/>
    </dgm:pt>
    <dgm:pt modelId="{1913A74F-2CB6-4185-A551-446B97A69D44}" type="pres">
      <dgm:prSet presAssocID="{5EFB2F13-E9B6-40D1-B255-F6EF82B39392}" presName="Name37" presStyleLbl="parChTrans1D3" presStyleIdx="7" presStyleCnt="8"/>
      <dgm:spPr/>
    </dgm:pt>
    <dgm:pt modelId="{A3569F5E-0F13-48A2-A609-9A5B8E3FF749}" type="pres">
      <dgm:prSet presAssocID="{DCD877F4-7ED4-41CF-B660-E2E69BC22610}" presName="hierRoot2" presStyleCnt="0">
        <dgm:presLayoutVars>
          <dgm:hierBranch val="init"/>
        </dgm:presLayoutVars>
      </dgm:prSet>
      <dgm:spPr/>
    </dgm:pt>
    <dgm:pt modelId="{C040C075-5854-4493-9FBB-F6F279B1858F}" type="pres">
      <dgm:prSet presAssocID="{DCD877F4-7ED4-41CF-B660-E2E69BC22610}" presName="rootComposite" presStyleCnt="0"/>
      <dgm:spPr/>
    </dgm:pt>
    <dgm:pt modelId="{E819A460-6A59-4F4E-9745-B32C50BDA0B7}" type="pres">
      <dgm:prSet presAssocID="{DCD877F4-7ED4-41CF-B660-E2E69BC22610}" presName="rootText" presStyleLbl="node3" presStyleIdx="7" presStyleCnt="8">
        <dgm:presLayoutVars>
          <dgm:chPref val="3"/>
        </dgm:presLayoutVars>
      </dgm:prSet>
      <dgm:spPr/>
    </dgm:pt>
    <dgm:pt modelId="{46D4086F-F78E-4C16-926E-54DFE9632B9C}" type="pres">
      <dgm:prSet presAssocID="{DCD877F4-7ED4-41CF-B660-E2E69BC22610}" presName="rootConnector" presStyleLbl="node3" presStyleIdx="7" presStyleCnt="8"/>
      <dgm:spPr/>
    </dgm:pt>
    <dgm:pt modelId="{8615F6AA-6C71-474D-AB78-233D62BDA166}" type="pres">
      <dgm:prSet presAssocID="{DCD877F4-7ED4-41CF-B660-E2E69BC22610}" presName="hierChild4" presStyleCnt="0"/>
      <dgm:spPr/>
    </dgm:pt>
    <dgm:pt modelId="{0DE077C0-F0B7-4949-A51D-5D36E72544C3}" type="pres">
      <dgm:prSet presAssocID="{DCD877F4-7ED4-41CF-B660-E2E69BC22610}" presName="hierChild5" presStyleCnt="0"/>
      <dgm:spPr/>
    </dgm:pt>
    <dgm:pt modelId="{68C41D9B-EE4B-4823-8C75-B79F2FEC3239}" type="pres">
      <dgm:prSet presAssocID="{B2019358-0C35-407A-B958-E5F4A5ED6C28}" presName="hierChild5" presStyleCnt="0"/>
      <dgm:spPr/>
    </dgm:pt>
    <dgm:pt modelId="{E0B4B7A3-40FC-4B63-95CA-301214C437EB}" type="pres">
      <dgm:prSet presAssocID="{80F89178-4B8B-4DB3-B0D7-D86F89845A4F}" presName="hierChild3" presStyleCnt="0"/>
      <dgm:spPr/>
    </dgm:pt>
  </dgm:ptLst>
  <dgm:cxnLst>
    <dgm:cxn modelId="{D2E2B803-F62A-437C-AAB5-18D8D3B2BBE0}" type="presOf" srcId="{C2062D4B-2B1E-4CEA-B6F3-C7745ACD54A8}" destId="{B2396CC5-1ACB-409C-9824-62C539C272A8}" srcOrd="1" destOrd="0" presId="urn:microsoft.com/office/officeart/2005/8/layout/orgChart1"/>
    <dgm:cxn modelId="{58CC7706-3853-4548-9677-A2B54A6D9622}" type="presOf" srcId="{73B348BD-457A-423A-A1AC-DBAEE3159FD0}" destId="{CB5F0E88-FF61-4C6E-B1E4-1CF4904EE98B}" srcOrd="0" destOrd="0" presId="urn:microsoft.com/office/officeart/2005/8/layout/orgChart1"/>
    <dgm:cxn modelId="{40C7F00C-E1AB-4030-8277-991C94BFDB5F}" srcId="{C792688E-AE7B-46BC-ADE8-8434E3DA1E7E}" destId="{80F89178-4B8B-4DB3-B0D7-D86F89845A4F}" srcOrd="0" destOrd="0" parTransId="{F39842B9-FB16-4ABC-8E75-7F2230DDF5F4}" sibTransId="{49B5A5A4-A10D-4FF9-9AD7-09DFB62110D3}"/>
    <dgm:cxn modelId="{0ABD290D-DAEB-47C0-9C38-2C724B89C713}" type="presOf" srcId="{B2019358-0C35-407A-B958-E5F4A5ED6C28}" destId="{F50333D1-B332-4253-BC80-02360CD6083D}" srcOrd="1" destOrd="0" presId="urn:microsoft.com/office/officeart/2005/8/layout/orgChart1"/>
    <dgm:cxn modelId="{F0214112-2976-4187-ABC2-7ADB5086F5A4}" type="presOf" srcId="{8E7EBA0D-1A44-4321-97A4-5F717F45F301}" destId="{EB472EF0-3D6A-46B8-AF7A-E816F3E9B6C5}" srcOrd="0" destOrd="0" presId="urn:microsoft.com/office/officeart/2005/8/layout/orgChart1"/>
    <dgm:cxn modelId="{33123F24-0EED-4D15-90AA-32D833120092}" type="presOf" srcId="{ECE06A1F-82F1-4643-B7E7-6624D9940391}" destId="{A00F06AF-305D-48CC-8163-D720EBBF7D96}" srcOrd="1" destOrd="0" presId="urn:microsoft.com/office/officeart/2005/8/layout/orgChart1"/>
    <dgm:cxn modelId="{435F9F25-3082-446A-BE27-E9542D87C5B2}" type="presOf" srcId="{BDA1A2DE-2AC7-45BC-8AC7-C41C835DB247}" destId="{8EB07213-F071-4B04-B763-ED048E8411AD}" srcOrd="0" destOrd="0" presId="urn:microsoft.com/office/officeart/2005/8/layout/orgChart1"/>
    <dgm:cxn modelId="{6A71D226-AE27-45D5-ACBF-B8CC31533C86}" type="presOf" srcId="{A052AB8C-1E20-4CBA-B33E-80E41117CE93}" destId="{699005F0-77A2-4558-9B0D-F043D4E4A3E2}" srcOrd="0" destOrd="0" presId="urn:microsoft.com/office/officeart/2005/8/layout/orgChart1"/>
    <dgm:cxn modelId="{E68A002B-3BEC-46F7-80C6-E7D3776E14CB}" type="presOf" srcId="{B5CF0D76-4ECB-415E-89F0-DDFDE6729707}" destId="{C7C58EC0-DA71-435A-A601-5243E04CEF00}" srcOrd="0" destOrd="0" presId="urn:microsoft.com/office/officeart/2005/8/layout/orgChart1"/>
    <dgm:cxn modelId="{0A33582B-3E36-475D-8893-1F7A508119E4}" type="presOf" srcId="{80F89178-4B8B-4DB3-B0D7-D86F89845A4F}" destId="{13F3D8D5-0876-4250-A5DB-97CE49FC2FE9}" srcOrd="1" destOrd="0" presId="urn:microsoft.com/office/officeart/2005/8/layout/orgChart1"/>
    <dgm:cxn modelId="{97A1082C-D32D-49DE-A57B-05D8AC126D0A}" srcId="{80F89178-4B8B-4DB3-B0D7-D86F89845A4F}" destId="{B2019358-0C35-407A-B958-E5F4A5ED6C28}" srcOrd="3" destOrd="0" parTransId="{8976D9E7-2FCD-4144-99C1-869EBF3A2B5F}" sibTransId="{D06BAF0F-EF6F-4FD8-BBFB-877FB3D2D77B}"/>
    <dgm:cxn modelId="{05302732-2001-4EF7-AACD-D498750D7BD4}" srcId="{80F89178-4B8B-4DB3-B0D7-D86F89845A4F}" destId="{C2062D4B-2B1E-4CEA-B6F3-C7745ACD54A8}" srcOrd="1" destOrd="0" parTransId="{8E7EBA0D-1A44-4321-97A4-5F717F45F301}" sibTransId="{DD4D07D6-0093-4FC1-BC16-50A89536858F}"/>
    <dgm:cxn modelId="{6FB0AF35-EA8F-4662-B8C4-EEDE8755B00F}" type="presOf" srcId="{FBCC9245-CDB4-4457-A586-EE13F6DBB115}" destId="{763FC3FC-10E9-4DFC-A775-E0DD04F4963C}" srcOrd="0" destOrd="0" presId="urn:microsoft.com/office/officeart/2005/8/layout/orgChart1"/>
    <dgm:cxn modelId="{BC14913D-9D27-4BBD-A59B-E5B32838FCEA}" type="presOf" srcId="{6E4257D4-4DA5-4780-9205-B5C874C00FC7}" destId="{AAF8CB09-C405-4BB5-BA67-6088F8CB6B9D}" srcOrd="0" destOrd="0" presId="urn:microsoft.com/office/officeart/2005/8/layout/orgChart1"/>
    <dgm:cxn modelId="{EE73DB40-19C5-45D1-B4C1-1F6F8D23D891}" type="presOf" srcId="{555710F3-F396-4F26-B815-5A32222DCAE4}" destId="{6F59C568-7532-40D8-B650-44D0246FB693}" srcOrd="0" destOrd="0" presId="urn:microsoft.com/office/officeart/2005/8/layout/orgChart1"/>
    <dgm:cxn modelId="{FCEFB15E-FDF6-4B5C-BAF5-449203BB5820}" type="presOf" srcId="{7702A34C-0F2E-4A58-BFB2-38E3EB7F0DFD}" destId="{55560496-1946-4EA2-B2C5-2C3E6992DC1C}" srcOrd="1" destOrd="0" presId="urn:microsoft.com/office/officeart/2005/8/layout/orgChart1"/>
    <dgm:cxn modelId="{1892E760-9CF3-433E-94C1-4367CBB34D53}" type="presOf" srcId="{D7FA8B64-63C1-411B-9877-8BF6FEE259F1}" destId="{BF48A2DA-C5A6-4F94-8E7F-E4139292D216}" srcOrd="1" destOrd="0" presId="urn:microsoft.com/office/officeart/2005/8/layout/orgChart1"/>
    <dgm:cxn modelId="{25CE3241-81DC-443A-86F9-83FD0095858F}" srcId="{B2019358-0C35-407A-B958-E5F4A5ED6C28}" destId="{6FAAC41B-B978-4FB0-B18F-67506DD74C6C}" srcOrd="3" destOrd="0" parTransId="{7D8F15DC-410F-489B-B83C-E70A332FDDB4}" sibTransId="{16AB52AD-F166-4800-A8EF-5ECB1E42038F}"/>
    <dgm:cxn modelId="{1EE30C62-B252-4276-BEB1-9F5FA518CDAC}" type="presOf" srcId="{6FAAC41B-B978-4FB0-B18F-67506DD74C6C}" destId="{ED93C6DF-4424-492F-B74E-59E979D59EC7}" srcOrd="1" destOrd="0" presId="urn:microsoft.com/office/officeart/2005/8/layout/orgChart1"/>
    <dgm:cxn modelId="{985CA664-771B-4CB7-99EF-2965BA4C479E}" type="presOf" srcId="{1B5D3A29-5DCA-4758-A553-9D438A9BC31A}" destId="{C10C1706-5C2B-42F2-B29E-AB2B02DD74BF}" srcOrd="0" destOrd="0" presId="urn:microsoft.com/office/officeart/2005/8/layout/orgChart1"/>
    <dgm:cxn modelId="{C1450A65-27E5-49E3-8A1D-E1A72F215EE0}" type="presOf" srcId="{7D8F15DC-410F-489B-B83C-E70A332FDDB4}" destId="{4B634D40-EAB1-4DB1-989C-C89E0AA74040}" srcOrd="0" destOrd="0" presId="urn:microsoft.com/office/officeart/2005/8/layout/orgChart1"/>
    <dgm:cxn modelId="{EE84B245-4E46-4BDD-B80D-B77EDBAEC857}" type="presOf" srcId="{D7FA8B64-63C1-411B-9877-8BF6FEE259F1}" destId="{94C4DF27-EE58-40A9-B6CE-3FBFA8F076C3}" srcOrd="0" destOrd="0" presId="urn:microsoft.com/office/officeart/2005/8/layout/orgChart1"/>
    <dgm:cxn modelId="{F513FD48-82ED-4ACB-BA90-A70AA77AF844}" type="presOf" srcId="{C792688E-AE7B-46BC-ADE8-8434E3DA1E7E}" destId="{54AB5559-6BC6-4184-A0DE-CC688BD788DB}" srcOrd="0" destOrd="0" presId="urn:microsoft.com/office/officeart/2005/8/layout/orgChart1"/>
    <dgm:cxn modelId="{7DAF7670-A133-4D17-B5C2-1E54015E06FC}" type="presOf" srcId="{B2019358-0C35-407A-B958-E5F4A5ED6C28}" destId="{A4C50394-92D9-4F5B-80D2-4593621EFF3B}" srcOrd="0" destOrd="0" presId="urn:microsoft.com/office/officeart/2005/8/layout/orgChart1"/>
    <dgm:cxn modelId="{B14E3F79-6678-4AE8-8B83-1C4B32AA0D9C}" type="presOf" srcId="{FBCC9245-CDB4-4457-A586-EE13F6DBB115}" destId="{F7604A82-4E3A-4351-9DE7-1DF04F7D4C98}" srcOrd="1" destOrd="0" presId="urn:microsoft.com/office/officeart/2005/8/layout/orgChart1"/>
    <dgm:cxn modelId="{B2334159-0729-45A4-B97D-C4D9AABDB2B7}" srcId="{B2019358-0C35-407A-B958-E5F4A5ED6C28}" destId="{DCD877F4-7ED4-41CF-B660-E2E69BC22610}" srcOrd="4" destOrd="0" parTransId="{5EFB2F13-E9B6-40D1-B255-F6EF82B39392}" sibTransId="{81AA592E-B713-496C-B8F8-01C3AD4D3CD7}"/>
    <dgm:cxn modelId="{8B8EFD5A-2DD7-4033-8FF9-E304C57BABE0}" type="presOf" srcId="{DCD877F4-7ED4-41CF-B660-E2E69BC22610}" destId="{E819A460-6A59-4F4E-9745-B32C50BDA0B7}" srcOrd="0" destOrd="0" presId="urn:microsoft.com/office/officeart/2005/8/layout/orgChart1"/>
    <dgm:cxn modelId="{10F2847B-5C38-4049-A290-51484842F5AC}" type="presOf" srcId="{C2062D4B-2B1E-4CEA-B6F3-C7745ACD54A8}" destId="{9A9F67B2-A27A-4348-A5F3-8599A3166F67}" srcOrd="0" destOrd="0" presId="urn:microsoft.com/office/officeart/2005/8/layout/orgChart1"/>
    <dgm:cxn modelId="{2898E37B-B380-4652-B5B1-8B74A8631546}" srcId="{FBCC9245-CDB4-4457-A586-EE13F6DBB115}" destId="{B18AD0EC-FB5A-4357-926C-B9793FA5E7E8}" srcOrd="0" destOrd="0" parTransId="{869BEF48-755E-4C59-A679-4AA6192CAE07}" sibTransId="{66DFF47F-B1EB-485D-826E-7D526C7AB3CE}"/>
    <dgm:cxn modelId="{9F37EA7E-21C0-4F81-BBDE-CF4D630E1331}" type="presOf" srcId="{B18AD0EC-FB5A-4357-926C-B9793FA5E7E8}" destId="{7A18799C-3409-4D6F-A5BD-4D6BE3346DAF}" srcOrd="1" destOrd="0" presId="urn:microsoft.com/office/officeart/2005/8/layout/orgChart1"/>
    <dgm:cxn modelId="{D96F3884-0DD3-42E6-AF47-DDAECC5C42B6}" type="presOf" srcId="{869BEF48-755E-4C59-A679-4AA6192CAE07}" destId="{EACF5183-8BB7-4CB8-8D09-9C9B4F84064C}" srcOrd="0" destOrd="0" presId="urn:microsoft.com/office/officeart/2005/8/layout/orgChart1"/>
    <dgm:cxn modelId="{133D5084-1233-4CC8-ADF8-315E654CC26B}" srcId="{C2062D4B-2B1E-4CEA-B6F3-C7745ACD54A8}" destId="{BDA1A2DE-2AC7-45BC-8AC7-C41C835DB247}" srcOrd="0" destOrd="0" parTransId="{A052AB8C-1E20-4CBA-B33E-80E41117CE93}" sibTransId="{9DB65745-B933-4D07-84A0-5D256B7D343D}"/>
    <dgm:cxn modelId="{014F2E89-E607-438F-87BF-9607F0C20912}" type="presOf" srcId="{B18AD0EC-FB5A-4357-926C-B9793FA5E7E8}" destId="{66A7C7F1-C8BC-4AB0-891A-F923CAE2DEDE}" srcOrd="0" destOrd="0" presId="urn:microsoft.com/office/officeart/2005/8/layout/orgChart1"/>
    <dgm:cxn modelId="{76E58C90-0252-4C1C-9F11-DB75A637F943}" srcId="{B2019358-0C35-407A-B958-E5F4A5ED6C28}" destId="{6E4257D4-4DA5-4780-9205-B5C874C00FC7}" srcOrd="1" destOrd="0" parTransId="{73B348BD-457A-423A-A1AC-DBAEE3159FD0}" sibTransId="{4E304F8B-7674-476F-9FA7-FECC920BA36C}"/>
    <dgm:cxn modelId="{52896A92-98E6-46B5-96FA-095E799E81E3}" type="presOf" srcId="{E2A849CE-7E52-4C18-890B-2B3A0443D225}" destId="{4F356FE3-00E9-46BE-8345-11D590F96CA1}" srcOrd="0" destOrd="0" presId="urn:microsoft.com/office/officeart/2005/8/layout/orgChart1"/>
    <dgm:cxn modelId="{CECCB0AE-4F16-4281-8622-6C9CB8CB4ED5}" type="presOf" srcId="{E5993B47-AEBB-4F6D-8FDB-0135413125C2}" destId="{C7FF6D1E-45E8-43FB-B424-697D66250555}" srcOrd="0" destOrd="0" presId="urn:microsoft.com/office/officeart/2005/8/layout/orgChart1"/>
    <dgm:cxn modelId="{F4C916AF-4FA6-40B3-8364-B6881A54E5E4}" type="presOf" srcId="{1526B665-A3A2-4C81-9EA2-D55793C8325F}" destId="{603747BF-8A99-40C6-BFAE-BA87B89CB568}" srcOrd="0" destOrd="0" presId="urn:microsoft.com/office/officeart/2005/8/layout/orgChart1"/>
    <dgm:cxn modelId="{07AB3BB8-2DAE-4085-998C-106900826210}" type="presOf" srcId="{7702A34C-0F2E-4A58-BFB2-38E3EB7F0DFD}" destId="{1BEF6DD7-039E-40F4-B704-2850B1F54E09}" srcOrd="0" destOrd="0" presId="urn:microsoft.com/office/officeart/2005/8/layout/orgChart1"/>
    <dgm:cxn modelId="{42D391BB-70F6-4A9F-96D8-E9819E1E9B17}" srcId="{D7FA8B64-63C1-411B-9877-8BF6FEE259F1}" destId="{7702A34C-0F2E-4A58-BFB2-38E3EB7F0DFD}" srcOrd="0" destOrd="0" parTransId="{555710F3-F396-4F26-B815-5A32222DCAE4}" sibTransId="{58DD44C0-597E-48B6-A840-DE85CCAC7D0E}"/>
    <dgm:cxn modelId="{F27F94CC-4DA2-4F83-A71B-93F168E582D6}" type="presOf" srcId="{5EFB2F13-E9B6-40D1-B255-F6EF82B39392}" destId="{1913A74F-2CB6-4185-A551-446B97A69D44}" srcOrd="0" destOrd="0" presId="urn:microsoft.com/office/officeart/2005/8/layout/orgChart1"/>
    <dgm:cxn modelId="{C30713CE-2ACC-4214-9CCE-9E4E8AF3A02F}" srcId="{80F89178-4B8B-4DB3-B0D7-D86F89845A4F}" destId="{FBCC9245-CDB4-4457-A586-EE13F6DBB115}" srcOrd="0" destOrd="0" parTransId="{E5993B47-AEBB-4F6D-8FDB-0135413125C2}" sibTransId="{DAECF7D1-331E-4CE6-AFA7-74A858E1BF79}"/>
    <dgm:cxn modelId="{C88283CE-4ADF-46A7-B4C7-90BD6EC2CC71}" srcId="{B2019358-0C35-407A-B958-E5F4A5ED6C28}" destId="{6C001737-509F-471A-A7E6-BCE8CBEF01CF}" srcOrd="0" destOrd="0" parTransId="{E2A849CE-7E52-4C18-890B-2B3A0443D225}" sibTransId="{E67FC2BF-B635-4C85-9E28-A3CA7FCAEFB6}"/>
    <dgm:cxn modelId="{82A590D1-002D-4B34-8CC3-87018B9470B7}" srcId="{B2019358-0C35-407A-B958-E5F4A5ED6C28}" destId="{B5CF0D76-4ECB-415E-89F0-DDFDE6729707}" srcOrd="2" destOrd="0" parTransId="{1526B665-A3A2-4C81-9EA2-D55793C8325F}" sibTransId="{32CF1E3C-B574-4741-ABB9-D85FEDF58558}"/>
    <dgm:cxn modelId="{0D89DCD5-DE41-41CE-A041-29F5D02AB9F2}" type="presOf" srcId="{8976D9E7-2FCD-4144-99C1-869EBF3A2B5F}" destId="{84131DC4-29B6-4275-AF59-7C0BD60DC231}" srcOrd="0" destOrd="0" presId="urn:microsoft.com/office/officeart/2005/8/layout/orgChart1"/>
    <dgm:cxn modelId="{CB1842D7-16E4-40EC-BC74-09DCE161BE07}" type="presOf" srcId="{6FAAC41B-B978-4FB0-B18F-67506DD74C6C}" destId="{41BF00CC-542C-40AE-9979-84EB7A71B208}" srcOrd="0" destOrd="0" presId="urn:microsoft.com/office/officeart/2005/8/layout/orgChart1"/>
    <dgm:cxn modelId="{F42195D7-2322-45F4-BA67-A8C4739D459C}" type="presOf" srcId="{80F89178-4B8B-4DB3-B0D7-D86F89845A4F}" destId="{244DBC73-E896-48D6-A2F9-83C5CF8613CB}" srcOrd="0" destOrd="0" presId="urn:microsoft.com/office/officeart/2005/8/layout/orgChart1"/>
    <dgm:cxn modelId="{8112EFDB-96AA-4E41-B2D4-970CF49DB4CB}" type="presOf" srcId="{BDA1A2DE-2AC7-45BC-8AC7-C41C835DB247}" destId="{E5A4A0DC-A7D7-48C7-9891-2FFEDE59694D}" srcOrd="1" destOrd="0" presId="urn:microsoft.com/office/officeart/2005/8/layout/orgChart1"/>
    <dgm:cxn modelId="{0E2E77E2-3E8E-4A2E-9F7D-18A2F6430D0A}" type="presOf" srcId="{ECE06A1F-82F1-4643-B7E7-6624D9940391}" destId="{64CE050F-C6CA-49DC-AB95-8F238DA9BE00}" srcOrd="0" destOrd="0" presId="urn:microsoft.com/office/officeart/2005/8/layout/orgChart1"/>
    <dgm:cxn modelId="{43800EE5-304A-40E0-A086-E51B6285F5F5}" type="presOf" srcId="{DCD877F4-7ED4-41CF-B660-E2E69BC22610}" destId="{46D4086F-F78E-4C16-926E-54DFE9632B9C}" srcOrd="1" destOrd="0" presId="urn:microsoft.com/office/officeart/2005/8/layout/orgChart1"/>
    <dgm:cxn modelId="{FF7828E8-CB0B-45B2-8853-5F5ADA40B1CF}" srcId="{6FAAC41B-B978-4FB0-B18F-67506DD74C6C}" destId="{ECE06A1F-82F1-4643-B7E7-6624D9940391}" srcOrd="0" destOrd="0" parTransId="{1B5D3A29-5DCA-4758-A553-9D438A9BC31A}" sibTransId="{604D5A0A-589F-4AE9-B2AF-3875C99981B2}"/>
    <dgm:cxn modelId="{81737AE9-4562-446D-ADBB-8E9D85743A65}" type="presOf" srcId="{B5CF0D76-4ECB-415E-89F0-DDFDE6729707}" destId="{C50C0873-194E-4391-81FE-EA0944855A8C}" srcOrd="1" destOrd="0" presId="urn:microsoft.com/office/officeart/2005/8/layout/orgChart1"/>
    <dgm:cxn modelId="{AA6DDDEE-5788-4DAE-890F-D8A6F7E9DDAA}" type="presOf" srcId="{6E4257D4-4DA5-4780-9205-B5C874C00FC7}" destId="{E1867C27-E453-492D-B22C-C9ED17D74B4F}" srcOrd="1" destOrd="0" presId="urn:microsoft.com/office/officeart/2005/8/layout/orgChart1"/>
    <dgm:cxn modelId="{3312A7F1-EDA0-49F5-99D9-425177624657}" type="presOf" srcId="{6C001737-509F-471A-A7E6-BCE8CBEF01CF}" destId="{0E9365BB-3067-4DCE-BFC6-C122680A52FE}" srcOrd="1" destOrd="0" presId="urn:microsoft.com/office/officeart/2005/8/layout/orgChart1"/>
    <dgm:cxn modelId="{106E68F4-9957-468F-9E80-F86C4B119D76}" srcId="{80F89178-4B8B-4DB3-B0D7-D86F89845A4F}" destId="{D7FA8B64-63C1-411B-9877-8BF6FEE259F1}" srcOrd="2" destOrd="0" parTransId="{A3DD7AD0-FDF5-4FD2-BD4A-78AFD9EB390F}" sibTransId="{207E7889-6AFE-49CA-A0DA-6E85588D9F6A}"/>
    <dgm:cxn modelId="{696185F8-952D-497B-B52A-5A6B329FAC52}" type="presOf" srcId="{6C001737-509F-471A-A7E6-BCE8CBEF01CF}" destId="{0907D41E-C584-4274-835F-8A283C598634}" srcOrd="0" destOrd="0" presId="urn:microsoft.com/office/officeart/2005/8/layout/orgChart1"/>
    <dgm:cxn modelId="{25E1FEFB-A161-49D7-8521-3A5F82B4324D}" type="presOf" srcId="{A3DD7AD0-FDF5-4FD2-BD4A-78AFD9EB390F}" destId="{4ADAF727-7E74-4536-AEE7-6123B1248402}" srcOrd="0" destOrd="0" presId="urn:microsoft.com/office/officeart/2005/8/layout/orgChart1"/>
    <dgm:cxn modelId="{B4D877B2-FDA2-4D76-BF19-CA576C55EA58}" type="presParOf" srcId="{54AB5559-6BC6-4184-A0DE-CC688BD788DB}" destId="{B8206ACA-BA30-46CA-BBB3-97319B1C086D}" srcOrd="0" destOrd="0" presId="urn:microsoft.com/office/officeart/2005/8/layout/orgChart1"/>
    <dgm:cxn modelId="{601395F2-E36D-4A32-8269-0D3C1DDD91BC}" type="presParOf" srcId="{B8206ACA-BA30-46CA-BBB3-97319B1C086D}" destId="{2CDFF2D9-D0C4-4D96-A127-6AE526478822}" srcOrd="0" destOrd="0" presId="urn:microsoft.com/office/officeart/2005/8/layout/orgChart1"/>
    <dgm:cxn modelId="{D906C744-DA3A-4554-A653-89019660C44F}" type="presParOf" srcId="{2CDFF2D9-D0C4-4D96-A127-6AE526478822}" destId="{244DBC73-E896-48D6-A2F9-83C5CF8613CB}" srcOrd="0" destOrd="0" presId="urn:microsoft.com/office/officeart/2005/8/layout/orgChart1"/>
    <dgm:cxn modelId="{8E16F183-C7DE-4D8D-8BB4-16F0AB91841B}" type="presParOf" srcId="{2CDFF2D9-D0C4-4D96-A127-6AE526478822}" destId="{13F3D8D5-0876-4250-A5DB-97CE49FC2FE9}" srcOrd="1" destOrd="0" presId="urn:microsoft.com/office/officeart/2005/8/layout/orgChart1"/>
    <dgm:cxn modelId="{F4B19844-CDC4-4603-BA45-F047C5820F1D}" type="presParOf" srcId="{B8206ACA-BA30-46CA-BBB3-97319B1C086D}" destId="{E72D13D6-79CE-4366-866B-C0BEEC053BD8}" srcOrd="1" destOrd="0" presId="urn:microsoft.com/office/officeart/2005/8/layout/orgChart1"/>
    <dgm:cxn modelId="{5480C680-C833-49F5-9266-FF9FEA6E3D2A}" type="presParOf" srcId="{E72D13D6-79CE-4366-866B-C0BEEC053BD8}" destId="{C7FF6D1E-45E8-43FB-B424-697D66250555}" srcOrd="0" destOrd="0" presId="urn:microsoft.com/office/officeart/2005/8/layout/orgChart1"/>
    <dgm:cxn modelId="{00897C42-EC93-4431-A87D-8E6BBDDE496D}" type="presParOf" srcId="{E72D13D6-79CE-4366-866B-C0BEEC053BD8}" destId="{37BAF626-7E30-49EF-8B69-998FAD90A885}" srcOrd="1" destOrd="0" presId="urn:microsoft.com/office/officeart/2005/8/layout/orgChart1"/>
    <dgm:cxn modelId="{B135FDBD-CD7D-438D-A1A0-62B36BA23D52}" type="presParOf" srcId="{37BAF626-7E30-49EF-8B69-998FAD90A885}" destId="{9A7A1583-23F1-48FA-B0EA-DABDA737E21C}" srcOrd="0" destOrd="0" presId="urn:microsoft.com/office/officeart/2005/8/layout/orgChart1"/>
    <dgm:cxn modelId="{9B9B3CD1-84E5-4941-81AD-6C9DD541924D}" type="presParOf" srcId="{9A7A1583-23F1-48FA-B0EA-DABDA737E21C}" destId="{763FC3FC-10E9-4DFC-A775-E0DD04F4963C}" srcOrd="0" destOrd="0" presId="urn:microsoft.com/office/officeart/2005/8/layout/orgChart1"/>
    <dgm:cxn modelId="{1ACBED01-B87B-40A3-BD4E-81EADDF3289E}" type="presParOf" srcId="{9A7A1583-23F1-48FA-B0EA-DABDA737E21C}" destId="{F7604A82-4E3A-4351-9DE7-1DF04F7D4C98}" srcOrd="1" destOrd="0" presId="urn:microsoft.com/office/officeart/2005/8/layout/orgChart1"/>
    <dgm:cxn modelId="{5626600D-AD78-451C-AF07-171BE6304F01}" type="presParOf" srcId="{37BAF626-7E30-49EF-8B69-998FAD90A885}" destId="{DDB0BA84-5C5F-420E-95D6-36DD5EA425FA}" srcOrd="1" destOrd="0" presId="urn:microsoft.com/office/officeart/2005/8/layout/orgChart1"/>
    <dgm:cxn modelId="{3B798DEC-9861-45E5-819C-627735ADF036}" type="presParOf" srcId="{DDB0BA84-5C5F-420E-95D6-36DD5EA425FA}" destId="{EACF5183-8BB7-4CB8-8D09-9C9B4F84064C}" srcOrd="0" destOrd="0" presId="urn:microsoft.com/office/officeart/2005/8/layout/orgChart1"/>
    <dgm:cxn modelId="{79D493D5-92AE-442B-9609-5EA7619CECD7}" type="presParOf" srcId="{DDB0BA84-5C5F-420E-95D6-36DD5EA425FA}" destId="{6AED0236-7F15-4AA0-A491-46A101B52A31}" srcOrd="1" destOrd="0" presId="urn:microsoft.com/office/officeart/2005/8/layout/orgChart1"/>
    <dgm:cxn modelId="{AC01E832-F45F-4AD2-A665-24CF82842A5B}" type="presParOf" srcId="{6AED0236-7F15-4AA0-A491-46A101B52A31}" destId="{B75578CB-C6A1-4A35-BE53-0FD44B97F278}" srcOrd="0" destOrd="0" presId="urn:microsoft.com/office/officeart/2005/8/layout/orgChart1"/>
    <dgm:cxn modelId="{EB27CD88-8091-4DC5-9A72-B97B29A73817}" type="presParOf" srcId="{B75578CB-C6A1-4A35-BE53-0FD44B97F278}" destId="{66A7C7F1-C8BC-4AB0-891A-F923CAE2DEDE}" srcOrd="0" destOrd="0" presId="urn:microsoft.com/office/officeart/2005/8/layout/orgChart1"/>
    <dgm:cxn modelId="{AD4D411E-11D3-47C3-8FF7-4BE3D35607C4}" type="presParOf" srcId="{B75578CB-C6A1-4A35-BE53-0FD44B97F278}" destId="{7A18799C-3409-4D6F-A5BD-4D6BE3346DAF}" srcOrd="1" destOrd="0" presId="urn:microsoft.com/office/officeart/2005/8/layout/orgChart1"/>
    <dgm:cxn modelId="{428CC460-8B97-45FB-9769-2AA39967E286}" type="presParOf" srcId="{6AED0236-7F15-4AA0-A491-46A101B52A31}" destId="{37DFFA05-EED1-4A7C-BC88-0AFF04E6A11D}" srcOrd="1" destOrd="0" presId="urn:microsoft.com/office/officeart/2005/8/layout/orgChart1"/>
    <dgm:cxn modelId="{ACB51E88-2355-4794-86F8-D299B21ECBDA}" type="presParOf" srcId="{6AED0236-7F15-4AA0-A491-46A101B52A31}" destId="{C41DFC02-DF8E-4C8B-A72B-1FEFCA2FAB36}" srcOrd="2" destOrd="0" presId="urn:microsoft.com/office/officeart/2005/8/layout/orgChart1"/>
    <dgm:cxn modelId="{5DBF65DF-0F51-4B6D-B8B3-67E7292ACA24}" type="presParOf" srcId="{37BAF626-7E30-49EF-8B69-998FAD90A885}" destId="{1C89A53C-118B-4DD4-ADA8-2125A2224B0C}" srcOrd="2" destOrd="0" presId="urn:microsoft.com/office/officeart/2005/8/layout/orgChart1"/>
    <dgm:cxn modelId="{E4DE1BFA-2321-46B7-80E9-264D79DFFBC1}" type="presParOf" srcId="{E72D13D6-79CE-4366-866B-C0BEEC053BD8}" destId="{EB472EF0-3D6A-46B8-AF7A-E816F3E9B6C5}" srcOrd="2" destOrd="0" presId="urn:microsoft.com/office/officeart/2005/8/layout/orgChart1"/>
    <dgm:cxn modelId="{10C2BE63-41F7-4449-9B0E-A73BEA3F88ED}" type="presParOf" srcId="{E72D13D6-79CE-4366-866B-C0BEEC053BD8}" destId="{5A72498C-1067-46BD-A43D-C25275FC04C3}" srcOrd="3" destOrd="0" presId="urn:microsoft.com/office/officeart/2005/8/layout/orgChart1"/>
    <dgm:cxn modelId="{C294D1B4-98BF-468A-83D2-45C11BB518E6}" type="presParOf" srcId="{5A72498C-1067-46BD-A43D-C25275FC04C3}" destId="{8A6F3B62-01FC-4B2F-BB2D-00B26C2376EB}" srcOrd="0" destOrd="0" presId="urn:microsoft.com/office/officeart/2005/8/layout/orgChart1"/>
    <dgm:cxn modelId="{B7308EEE-3756-4A3C-AA4D-AFC3BF85A125}" type="presParOf" srcId="{8A6F3B62-01FC-4B2F-BB2D-00B26C2376EB}" destId="{9A9F67B2-A27A-4348-A5F3-8599A3166F67}" srcOrd="0" destOrd="0" presId="urn:microsoft.com/office/officeart/2005/8/layout/orgChart1"/>
    <dgm:cxn modelId="{2FA79D46-E1FB-466C-9BB9-09796CEFBB3B}" type="presParOf" srcId="{8A6F3B62-01FC-4B2F-BB2D-00B26C2376EB}" destId="{B2396CC5-1ACB-409C-9824-62C539C272A8}" srcOrd="1" destOrd="0" presId="urn:microsoft.com/office/officeart/2005/8/layout/orgChart1"/>
    <dgm:cxn modelId="{91EC02DE-BE62-4780-968B-80153822FCF5}" type="presParOf" srcId="{5A72498C-1067-46BD-A43D-C25275FC04C3}" destId="{3C796C91-167B-4042-A3B5-DEA6E8C7F106}" srcOrd="1" destOrd="0" presId="urn:microsoft.com/office/officeart/2005/8/layout/orgChart1"/>
    <dgm:cxn modelId="{970A2804-2680-4A34-9F1F-A7A38C429186}" type="presParOf" srcId="{3C796C91-167B-4042-A3B5-DEA6E8C7F106}" destId="{699005F0-77A2-4558-9B0D-F043D4E4A3E2}" srcOrd="0" destOrd="0" presId="urn:microsoft.com/office/officeart/2005/8/layout/orgChart1"/>
    <dgm:cxn modelId="{DE812F90-FDFB-4F9C-BEA9-564B16945BC8}" type="presParOf" srcId="{3C796C91-167B-4042-A3B5-DEA6E8C7F106}" destId="{84CE3F24-291D-455B-937F-841456D2FC7F}" srcOrd="1" destOrd="0" presId="urn:microsoft.com/office/officeart/2005/8/layout/orgChart1"/>
    <dgm:cxn modelId="{5AFB4EA7-DEC6-4ADF-9A82-51BD5C0217DE}" type="presParOf" srcId="{84CE3F24-291D-455B-937F-841456D2FC7F}" destId="{9C6C6497-5C1E-4E80-BDCE-AFCCAE99E5FC}" srcOrd="0" destOrd="0" presId="urn:microsoft.com/office/officeart/2005/8/layout/orgChart1"/>
    <dgm:cxn modelId="{A3D93670-B13A-4DDA-93E9-D798224AE657}" type="presParOf" srcId="{9C6C6497-5C1E-4E80-BDCE-AFCCAE99E5FC}" destId="{8EB07213-F071-4B04-B763-ED048E8411AD}" srcOrd="0" destOrd="0" presId="urn:microsoft.com/office/officeart/2005/8/layout/orgChart1"/>
    <dgm:cxn modelId="{99520B2A-F7A1-42F0-BA00-5E56DB45731B}" type="presParOf" srcId="{9C6C6497-5C1E-4E80-BDCE-AFCCAE99E5FC}" destId="{E5A4A0DC-A7D7-48C7-9891-2FFEDE59694D}" srcOrd="1" destOrd="0" presId="urn:microsoft.com/office/officeart/2005/8/layout/orgChart1"/>
    <dgm:cxn modelId="{1C079749-C126-42D0-9867-527DD95E3C95}" type="presParOf" srcId="{84CE3F24-291D-455B-937F-841456D2FC7F}" destId="{C8CB6C46-B211-4FFF-84A7-E4CC1F5068A6}" srcOrd="1" destOrd="0" presId="urn:microsoft.com/office/officeart/2005/8/layout/orgChart1"/>
    <dgm:cxn modelId="{96F1D403-2F2F-4633-80BE-19F86CDE21A0}" type="presParOf" srcId="{84CE3F24-291D-455B-937F-841456D2FC7F}" destId="{AA5FD758-BBA2-4627-B691-6F72DFCD15DE}" srcOrd="2" destOrd="0" presId="urn:microsoft.com/office/officeart/2005/8/layout/orgChart1"/>
    <dgm:cxn modelId="{01F74D42-7C49-495B-89D8-FAEA6B70DB54}" type="presParOf" srcId="{5A72498C-1067-46BD-A43D-C25275FC04C3}" destId="{5ECAC80A-D41B-42E5-9032-2CBD1892AB00}" srcOrd="2" destOrd="0" presId="urn:microsoft.com/office/officeart/2005/8/layout/orgChart1"/>
    <dgm:cxn modelId="{00515151-C300-4119-80DF-BD369F94D409}" type="presParOf" srcId="{E72D13D6-79CE-4366-866B-C0BEEC053BD8}" destId="{4ADAF727-7E74-4536-AEE7-6123B1248402}" srcOrd="4" destOrd="0" presId="urn:microsoft.com/office/officeart/2005/8/layout/orgChart1"/>
    <dgm:cxn modelId="{2D5D74FE-40EF-47D7-9EDC-46578CBA2A23}" type="presParOf" srcId="{E72D13D6-79CE-4366-866B-C0BEEC053BD8}" destId="{39D9B408-0C40-4BE1-A128-CE7F90A6D27E}" srcOrd="5" destOrd="0" presId="urn:microsoft.com/office/officeart/2005/8/layout/orgChart1"/>
    <dgm:cxn modelId="{247A1D21-C159-4A61-BD45-313C469E226E}" type="presParOf" srcId="{39D9B408-0C40-4BE1-A128-CE7F90A6D27E}" destId="{A2C3F5E4-7938-415E-8179-9398B54394FD}" srcOrd="0" destOrd="0" presId="urn:microsoft.com/office/officeart/2005/8/layout/orgChart1"/>
    <dgm:cxn modelId="{D4E3DFF0-5D4F-41BD-9891-B31406850D6E}" type="presParOf" srcId="{A2C3F5E4-7938-415E-8179-9398B54394FD}" destId="{94C4DF27-EE58-40A9-B6CE-3FBFA8F076C3}" srcOrd="0" destOrd="0" presId="urn:microsoft.com/office/officeart/2005/8/layout/orgChart1"/>
    <dgm:cxn modelId="{E24A4234-397B-4579-A7F4-F5525FE88D5C}" type="presParOf" srcId="{A2C3F5E4-7938-415E-8179-9398B54394FD}" destId="{BF48A2DA-C5A6-4F94-8E7F-E4139292D216}" srcOrd="1" destOrd="0" presId="urn:microsoft.com/office/officeart/2005/8/layout/orgChart1"/>
    <dgm:cxn modelId="{3F1E17AD-472F-4FFE-8192-895FECA75971}" type="presParOf" srcId="{39D9B408-0C40-4BE1-A128-CE7F90A6D27E}" destId="{69DC8020-8DBF-4EE3-A6DA-C0ECCA112484}" srcOrd="1" destOrd="0" presId="urn:microsoft.com/office/officeart/2005/8/layout/orgChart1"/>
    <dgm:cxn modelId="{F5FF882E-5A50-4EA8-9C76-C04C0EC00388}" type="presParOf" srcId="{69DC8020-8DBF-4EE3-A6DA-C0ECCA112484}" destId="{6F59C568-7532-40D8-B650-44D0246FB693}" srcOrd="0" destOrd="0" presId="urn:microsoft.com/office/officeart/2005/8/layout/orgChart1"/>
    <dgm:cxn modelId="{8A6D85BA-E4EA-40F5-8C06-56043808B751}" type="presParOf" srcId="{69DC8020-8DBF-4EE3-A6DA-C0ECCA112484}" destId="{8C4A3357-A185-4151-95FF-400078C3E91B}" srcOrd="1" destOrd="0" presId="urn:microsoft.com/office/officeart/2005/8/layout/orgChart1"/>
    <dgm:cxn modelId="{B8D5306A-913E-4B6A-B8F2-A087B8A259B5}" type="presParOf" srcId="{8C4A3357-A185-4151-95FF-400078C3E91B}" destId="{340143E2-3995-41BE-8030-CE2790F82B80}" srcOrd="0" destOrd="0" presId="urn:microsoft.com/office/officeart/2005/8/layout/orgChart1"/>
    <dgm:cxn modelId="{6CD76884-20A4-4F3D-BB10-4A2F31A67642}" type="presParOf" srcId="{340143E2-3995-41BE-8030-CE2790F82B80}" destId="{1BEF6DD7-039E-40F4-B704-2850B1F54E09}" srcOrd="0" destOrd="0" presId="urn:microsoft.com/office/officeart/2005/8/layout/orgChart1"/>
    <dgm:cxn modelId="{D36CC729-2F6B-4D28-B22B-4B3C2197435E}" type="presParOf" srcId="{340143E2-3995-41BE-8030-CE2790F82B80}" destId="{55560496-1946-4EA2-B2C5-2C3E6992DC1C}" srcOrd="1" destOrd="0" presId="urn:microsoft.com/office/officeart/2005/8/layout/orgChart1"/>
    <dgm:cxn modelId="{FE3F4F7B-98EB-4D09-9BFE-B6DE1A3ACEA8}" type="presParOf" srcId="{8C4A3357-A185-4151-95FF-400078C3E91B}" destId="{7EA4994F-AFDB-4965-A160-5D88111D49CC}" srcOrd="1" destOrd="0" presId="urn:microsoft.com/office/officeart/2005/8/layout/orgChart1"/>
    <dgm:cxn modelId="{62FDD9DA-27FF-4DB5-BE5F-833360D57F87}" type="presParOf" srcId="{8C4A3357-A185-4151-95FF-400078C3E91B}" destId="{6D2A41EB-33C3-4A5D-AE1F-1E9B8180F9B6}" srcOrd="2" destOrd="0" presId="urn:microsoft.com/office/officeart/2005/8/layout/orgChart1"/>
    <dgm:cxn modelId="{04F541C7-A3DF-4704-86E6-CCF9972668DE}" type="presParOf" srcId="{39D9B408-0C40-4BE1-A128-CE7F90A6D27E}" destId="{BA7E8A24-7889-4751-9A7E-579439681009}" srcOrd="2" destOrd="0" presId="urn:microsoft.com/office/officeart/2005/8/layout/orgChart1"/>
    <dgm:cxn modelId="{A50B87D9-8311-496C-9D1A-9891E7529A94}" type="presParOf" srcId="{E72D13D6-79CE-4366-866B-C0BEEC053BD8}" destId="{84131DC4-29B6-4275-AF59-7C0BD60DC231}" srcOrd="6" destOrd="0" presId="urn:microsoft.com/office/officeart/2005/8/layout/orgChart1"/>
    <dgm:cxn modelId="{BD67563E-8FFB-411C-BB2D-7AE63B2EA9C6}" type="presParOf" srcId="{E72D13D6-79CE-4366-866B-C0BEEC053BD8}" destId="{A9A94C87-DF06-4007-B3E1-1855134F3C06}" srcOrd="7" destOrd="0" presId="urn:microsoft.com/office/officeart/2005/8/layout/orgChart1"/>
    <dgm:cxn modelId="{446EEBD4-B86D-46A3-B74E-26AA52C37D32}" type="presParOf" srcId="{A9A94C87-DF06-4007-B3E1-1855134F3C06}" destId="{F824A118-0CCD-484F-887B-C2C2BBDD46AD}" srcOrd="0" destOrd="0" presId="urn:microsoft.com/office/officeart/2005/8/layout/orgChart1"/>
    <dgm:cxn modelId="{55D80E36-E481-4A91-9F48-602699CD7B78}" type="presParOf" srcId="{F824A118-0CCD-484F-887B-C2C2BBDD46AD}" destId="{A4C50394-92D9-4F5B-80D2-4593621EFF3B}" srcOrd="0" destOrd="0" presId="urn:microsoft.com/office/officeart/2005/8/layout/orgChart1"/>
    <dgm:cxn modelId="{A0619F97-089B-4A45-988B-FB5FA434D431}" type="presParOf" srcId="{F824A118-0CCD-484F-887B-C2C2BBDD46AD}" destId="{F50333D1-B332-4253-BC80-02360CD6083D}" srcOrd="1" destOrd="0" presId="urn:microsoft.com/office/officeart/2005/8/layout/orgChart1"/>
    <dgm:cxn modelId="{95B5B655-63C3-4F0D-A4BD-EC964A921427}" type="presParOf" srcId="{A9A94C87-DF06-4007-B3E1-1855134F3C06}" destId="{C02EFD12-863E-4B3E-8B29-57CA3348C1A4}" srcOrd="1" destOrd="0" presId="urn:microsoft.com/office/officeart/2005/8/layout/orgChart1"/>
    <dgm:cxn modelId="{15FB6636-1F05-46F5-B3DF-19C1680AEA58}" type="presParOf" srcId="{C02EFD12-863E-4B3E-8B29-57CA3348C1A4}" destId="{4F356FE3-00E9-46BE-8345-11D590F96CA1}" srcOrd="0" destOrd="0" presId="urn:microsoft.com/office/officeart/2005/8/layout/orgChart1"/>
    <dgm:cxn modelId="{46616B4B-1575-468C-ADC9-4FFC441807F3}" type="presParOf" srcId="{C02EFD12-863E-4B3E-8B29-57CA3348C1A4}" destId="{E253662A-855F-4DC3-8A03-ACE3010551BD}" srcOrd="1" destOrd="0" presId="urn:microsoft.com/office/officeart/2005/8/layout/orgChart1"/>
    <dgm:cxn modelId="{877F7EE5-D648-475C-97DE-BBEA8D6ACF73}" type="presParOf" srcId="{E253662A-855F-4DC3-8A03-ACE3010551BD}" destId="{05A1D210-5E9E-49D2-92E5-D09C57E81A24}" srcOrd="0" destOrd="0" presId="urn:microsoft.com/office/officeart/2005/8/layout/orgChart1"/>
    <dgm:cxn modelId="{F1E219E7-E0C7-484F-8976-30DCC3B1414D}" type="presParOf" srcId="{05A1D210-5E9E-49D2-92E5-D09C57E81A24}" destId="{0907D41E-C584-4274-835F-8A283C598634}" srcOrd="0" destOrd="0" presId="urn:microsoft.com/office/officeart/2005/8/layout/orgChart1"/>
    <dgm:cxn modelId="{03C15048-68E8-421D-91C4-94DE932B64A8}" type="presParOf" srcId="{05A1D210-5E9E-49D2-92E5-D09C57E81A24}" destId="{0E9365BB-3067-4DCE-BFC6-C122680A52FE}" srcOrd="1" destOrd="0" presId="urn:microsoft.com/office/officeart/2005/8/layout/orgChart1"/>
    <dgm:cxn modelId="{EF72AD24-1865-41DB-B532-F8530C4C8E97}" type="presParOf" srcId="{E253662A-855F-4DC3-8A03-ACE3010551BD}" destId="{D1CCB08A-B508-400F-964D-C741DC4219FF}" srcOrd="1" destOrd="0" presId="urn:microsoft.com/office/officeart/2005/8/layout/orgChart1"/>
    <dgm:cxn modelId="{0C395860-E5B2-4D4B-A66C-58C4D152C17D}" type="presParOf" srcId="{E253662A-855F-4DC3-8A03-ACE3010551BD}" destId="{0E5B8C7E-C231-43DA-8921-A0D29419B63C}" srcOrd="2" destOrd="0" presId="urn:microsoft.com/office/officeart/2005/8/layout/orgChart1"/>
    <dgm:cxn modelId="{FAF85196-1EF7-4B24-AF75-540D73A9617F}" type="presParOf" srcId="{C02EFD12-863E-4B3E-8B29-57CA3348C1A4}" destId="{CB5F0E88-FF61-4C6E-B1E4-1CF4904EE98B}" srcOrd="2" destOrd="0" presId="urn:microsoft.com/office/officeart/2005/8/layout/orgChart1"/>
    <dgm:cxn modelId="{E0BF5DD0-4783-4E30-AA4F-32DA20B2E762}" type="presParOf" srcId="{C02EFD12-863E-4B3E-8B29-57CA3348C1A4}" destId="{1F6C01C1-A0AC-481E-8201-E930988B9414}" srcOrd="3" destOrd="0" presId="urn:microsoft.com/office/officeart/2005/8/layout/orgChart1"/>
    <dgm:cxn modelId="{7926A83D-41FF-4605-BD1C-9E3BA16AFD7A}" type="presParOf" srcId="{1F6C01C1-A0AC-481E-8201-E930988B9414}" destId="{99C1F551-0A20-424A-989D-7E30EE16E171}" srcOrd="0" destOrd="0" presId="urn:microsoft.com/office/officeart/2005/8/layout/orgChart1"/>
    <dgm:cxn modelId="{8E6D666F-8FB4-4612-B6CE-575B7026F597}" type="presParOf" srcId="{99C1F551-0A20-424A-989D-7E30EE16E171}" destId="{AAF8CB09-C405-4BB5-BA67-6088F8CB6B9D}" srcOrd="0" destOrd="0" presId="urn:microsoft.com/office/officeart/2005/8/layout/orgChart1"/>
    <dgm:cxn modelId="{AD6DBC0F-31FC-4EA8-87B1-85298FD5EB9C}" type="presParOf" srcId="{99C1F551-0A20-424A-989D-7E30EE16E171}" destId="{E1867C27-E453-492D-B22C-C9ED17D74B4F}" srcOrd="1" destOrd="0" presId="urn:microsoft.com/office/officeart/2005/8/layout/orgChart1"/>
    <dgm:cxn modelId="{6FFAD52B-E062-47A9-B051-75DFDE985129}" type="presParOf" srcId="{1F6C01C1-A0AC-481E-8201-E930988B9414}" destId="{AC619D39-84EC-4FB7-9CED-D6E291FFB2FA}" srcOrd="1" destOrd="0" presId="urn:microsoft.com/office/officeart/2005/8/layout/orgChart1"/>
    <dgm:cxn modelId="{F96B4BB9-2F93-492E-BED4-055684258B5F}" type="presParOf" srcId="{1F6C01C1-A0AC-481E-8201-E930988B9414}" destId="{DC143F77-17C9-456F-BA67-BBFB1219278D}" srcOrd="2" destOrd="0" presId="urn:microsoft.com/office/officeart/2005/8/layout/orgChart1"/>
    <dgm:cxn modelId="{0945D6CD-94F7-4E03-ACF6-480403EB2ED0}" type="presParOf" srcId="{C02EFD12-863E-4B3E-8B29-57CA3348C1A4}" destId="{603747BF-8A99-40C6-BFAE-BA87B89CB568}" srcOrd="4" destOrd="0" presId="urn:microsoft.com/office/officeart/2005/8/layout/orgChart1"/>
    <dgm:cxn modelId="{E16A9B0B-9CBB-4761-97B1-EDD444015610}" type="presParOf" srcId="{C02EFD12-863E-4B3E-8B29-57CA3348C1A4}" destId="{485E4606-CF3F-4E30-B63D-4C42E953FE47}" srcOrd="5" destOrd="0" presId="urn:microsoft.com/office/officeart/2005/8/layout/orgChart1"/>
    <dgm:cxn modelId="{D82ECE2C-F597-444F-8923-C6789444ADF0}" type="presParOf" srcId="{485E4606-CF3F-4E30-B63D-4C42E953FE47}" destId="{EFD9A0AB-3B4B-4846-A2A8-CF303FB6070E}" srcOrd="0" destOrd="0" presId="urn:microsoft.com/office/officeart/2005/8/layout/orgChart1"/>
    <dgm:cxn modelId="{7B1D6285-EEA6-49F3-968C-0B66F41410D8}" type="presParOf" srcId="{EFD9A0AB-3B4B-4846-A2A8-CF303FB6070E}" destId="{C7C58EC0-DA71-435A-A601-5243E04CEF00}" srcOrd="0" destOrd="0" presId="urn:microsoft.com/office/officeart/2005/8/layout/orgChart1"/>
    <dgm:cxn modelId="{86CB5D4B-3A2B-4535-A9BD-AA3995D0987C}" type="presParOf" srcId="{EFD9A0AB-3B4B-4846-A2A8-CF303FB6070E}" destId="{C50C0873-194E-4391-81FE-EA0944855A8C}" srcOrd="1" destOrd="0" presId="urn:microsoft.com/office/officeart/2005/8/layout/orgChart1"/>
    <dgm:cxn modelId="{D6A7A57D-8238-44E4-8872-3ED2CE61E836}" type="presParOf" srcId="{485E4606-CF3F-4E30-B63D-4C42E953FE47}" destId="{0281F791-2DC2-4BFC-84F0-5C23B6C5B568}" srcOrd="1" destOrd="0" presId="urn:microsoft.com/office/officeart/2005/8/layout/orgChart1"/>
    <dgm:cxn modelId="{50798474-ABC5-409C-9AC1-425A342F31A5}" type="presParOf" srcId="{485E4606-CF3F-4E30-B63D-4C42E953FE47}" destId="{65380A04-AACD-41C9-BCD9-FC25468C492D}" srcOrd="2" destOrd="0" presId="urn:microsoft.com/office/officeart/2005/8/layout/orgChart1"/>
    <dgm:cxn modelId="{A2363974-4DD9-4F99-A2F5-585AFD59B699}" type="presParOf" srcId="{C02EFD12-863E-4B3E-8B29-57CA3348C1A4}" destId="{4B634D40-EAB1-4DB1-989C-C89E0AA74040}" srcOrd="6" destOrd="0" presId="urn:microsoft.com/office/officeart/2005/8/layout/orgChart1"/>
    <dgm:cxn modelId="{CBF7B2DB-773B-4909-8AA9-91F0A06BBA80}" type="presParOf" srcId="{C02EFD12-863E-4B3E-8B29-57CA3348C1A4}" destId="{2D9E1E50-D782-449F-9A9F-D6DCE4250A76}" srcOrd="7" destOrd="0" presId="urn:microsoft.com/office/officeart/2005/8/layout/orgChart1"/>
    <dgm:cxn modelId="{56AED87C-E763-4417-BC51-4E1FD847E4DF}" type="presParOf" srcId="{2D9E1E50-D782-449F-9A9F-D6DCE4250A76}" destId="{8ACD7B6F-4EFB-458D-8123-C5EF4CE450D7}" srcOrd="0" destOrd="0" presId="urn:microsoft.com/office/officeart/2005/8/layout/orgChart1"/>
    <dgm:cxn modelId="{28D92820-1A54-4777-9800-7B82F39B24BF}" type="presParOf" srcId="{8ACD7B6F-4EFB-458D-8123-C5EF4CE450D7}" destId="{41BF00CC-542C-40AE-9979-84EB7A71B208}" srcOrd="0" destOrd="0" presId="urn:microsoft.com/office/officeart/2005/8/layout/orgChart1"/>
    <dgm:cxn modelId="{3D79E8FC-AED9-46FA-94CD-8D601F449C5B}" type="presParOf" srcId="{8ACD7B6F-4EFB-458D-8123-C5EF4CE450D7}" destId="{ED93C6DF-4424-492F-B74E-59E979D59EC7}" srcOrd="1" destOrd="0" presId="urn:microsoft.com/office/officeart/2005/8/layout/orgChart1"/>
    <dgm:cxn modelId="{106B9B0C-7F58-42B1-818B-643A27FCE1E4}" type="presParOf" srcId="{2D9E1E50-D782-449F-9A9F-D6DCE4250A76}" destId="{A7294B71-C3B0-4419-80A2-0E555432C432}" srcOrd="1" destOrd="0" presId="urn:microsoft.com/office/officeart/2005/8/layout/orgChart1"/>
    <dgm:cxn modelId="{95625462-7F1F-4AF7-B47C-327F8EA3DF3A}" type="presParOf" srcId="{A7294B71-C3B0-4419-80A2-0E555432C432}" destId="{C10C1706-5C2B-42F2-B29E-AB2B02DD74BF}" srcOrd="0" destOrd="0" presId="urn:microsoft.com/office/officeart/2005/8/layout/orgChart1"/>
    <dgm:cxn modelId="{2C5C3231-60E4-4FE1-8AF1-D6864CB0280F}" type="presParOf" srcId="{A7294B71-C3B0-4419-80A2-0E555432C432}" destId="{223903CA-8EDC-4800-9ABD-23995661369C}" srcOrd="1" destOrd="0" presId="urn:microsoft.com/office/officeart/2005/8/layout/orgChart1"/>
    <dgm:cxn modelId="{833B94CF-6DEC-44F2-AA4A-871657B5A777}" type="presParOf" srcId="{223903CA-8EDC-4800-9ABD-23995661369C}" destId="{D4D1DF7D-A295-4075-8862-62296F6AE5DA}" srcOrd="0" destOrd="0" presId="urn:microsoft.com/office/officeart/2005/8/layout/orgChart1"/>
    <dgm:cxn modelId="{21F32B89-D67F-4F4D-A367-164114D4650F}" type="presParOf" srcId="{D4D1DF7D-A295-4075-8862-62296F6AE5DA}" destId="{64CE050F-C6CA-49DC-AB95-8F238DA9BE00}" srcOrd="0" destOrd="0" presId="urn:microsoft.com/office/officeart/2005/8/layout/orgChart1"/>
    <dgm:cxn modelId="{8192ED58-8541-46B5-AEB0-CCB84B206380}" type="presParOf" srcId="{D4D1DF7D-A295-4075-8862-62296F6AE5DA}" destId="{A00F06AF-305D-48CC-8163-D720EBBF7D96}" srcOrd="1" destOrd="0" presId="urn:microsoft.com/office/officeart/2005/8/layout/orgChart1"/>
    <dgm:cxn modelId="{35F274DE-0A35-41D6-BD26-52554F2DC68B}" type="presParOf" srcId="{223903CA-8EDC-4800-9ABD-23995661369C}" destId="{3E208515-99AE-4F1B-A7F5-8C64C598FF0D}" srcOrd="1" destOrd="0" presId="urn:microsoft.com/office/officeart/2005/8/layout/orgChart1"/>
    <dgm:cxn modelId="{2614443E-8081-412B-8562-A870F4307EBF}" type="presParOf" srcId="{223903CA-8EDC-4800-9ABD-23995661369C}" destId="{650C3E9D-6046-43BE-9A24-8E6E516A153C}" srcOrd="2" destOrd="0" presId="urn:microsoft.com/office/officeart/2005/8/layout/orgChart1"/>
    <dgm:cxn modelId="{DBF2A1FB-858A-4A0E-B4C6-F89996FC9E3D}" type="presParOf" srcId="{2D9E1E50-D782-449F-9A9F-D6DCE4250A76}" destId="{CC14B6B9-FFED-440A-A8AD-F0BBFEF56F9B}" srcOrd="2" destOrd="0" presId="urn:microsoft.com/office/officeart/2005/8/layout/orgChart1"/>
    <dgm:cxn modelId="{7E6381BE-44F5-47DA-B118-08F51638DF95}" type="presParOf" srcId="{C02EFD12-863E-4B3E-8B29-57CA3348C1A4}" destId="{1913A74F-2CB6-4185-A551-446B97A69D44}" srcOrd="8" destOrd="0" presId="urn:microsoft.com/office/officeart/2005/8/layout/orgChart1"/>
    <dgm:cxn modelId="{D43364F4-8C9A-47DC-809A-C046E579179A}" type="presParOf" srcId="{C02EFD12-863E-4B3E-8B29-57CA3348C1A4}" destId="{A3569F5E-0F13-48A2-A609-9A5B8E3FF749}" srcOrd="9" destOrd="0" presId="urn:microsoft.com/office/officeart/2005/8/layout/orgChart1"/>
    <dgm:cxn modelId="{4ACAC374-48B9-4185-98BE-B4B219EBC471}" type="presParOf" srcId="{A3569F5E-0F13-48A2-A609-9A5B8E3FF749}" destId="{C040C075-5854-4493-9FBB-F6F279B1858F}" srcOrd="0" destOrd="0" presId="urn:microsoft.com/office/officeart/2005/8/layout/orgChart1"/>
    <dgm:cxn modelId="{60A0C61B-5381-4AFF-801A-9EE7E269D284}" type="presParOf" srcId="{C040C075-5854-4493-9FBB-F6F279B1858F}" destId="{E819A460-6A59-4F4E-9745-B32C50BDA0B7}" srcOrd="0" destOrd="0" presId="urn:microsoft.com/office/officeart/2005/8/layout/orgChart1"/>
    <dgm:cxn modelId="{A7C4F4E8-D251-461A-A29C-2D219888DF4C}" type="presParOf" srcId="{C040C075-5854-4493-9FBB-F6F279B1858F}" destId="{46D4086F-F78E-4C16-926E-54DFE9632B9C}" srcOrd="1" destOrd="0" presId="urn:microsoft.com/office/officeart/2005/8/layout/orgChart1"/>
    <dgm:cxn modelId="{6C80F8E8-A85D-4207-A4A0-90A5529AB957}" type="presParOf" srcId="{A3569F5E-0F13-48A2-A609-9A5B8E3FF749}" destId="{8615F6AA-6C71-474D-AB78-233D62BDA166}" srcOrd="1" destOrd="0" presId="urn:microsoft.com/office/officeart/2005/8/layout/orgChart1"/>
    <dgm:cxn modelId="{ABE60FA9-A760-4937-9EC5-2458E65D3974}" type="presParOf" srcId="{A3569F5E-0F13-48A2-A609-9A5B8E3FF749}" destId="{0DE077C0-F0B7-4949-A51D-5D36E72544C3}" srcOrd="2" destOrd="0" presId="urn:microsoft.com/office/officeart/2005/8/layout/orgChart1"/>
    <dgm:cxn modelId="{6B0076B7-9CF8-4A14-8A6E-EE750B8B700F}" type="presParOf" srcId="{A9A94C87-DF06-4007-B3E1-1855134F3C06}" destId="{68C41D9B-EE4B-4823-8C75-B79F2FEC3239}" srcOrd="2" destOrd="0" presId="urn:microsoft.com/office/officeart/2005/8/layout/orgChart1"/>
    <dgm:cxn modelId="{90C24EDF-3B02-4C56-A40C-781F66FEA92B}" type="presParOf" srcId="{B8206ACA-BA30-46CA-BBB3-97319B1C086D}" destId="{E0B4B7A3-40FC-4B63-95CA-301214C437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13A74F-2CB6-4185-A551-446B97A69D44}">
      <dsp:nvSpPr>
        <dsp:cNvPr id="0" name=""/>
        <dsp:cNvSpPr/>
      </dsp:nvSpPr>
      <dsp:spPr>
        <a:xfrm>
          <a:off x="4566312" y="1630991"/>
          <a:ext cx="1624658" cy="140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491"/>
              </a:lnTo>
              <a:lnTo>
                <a:pt x="1624658" y="70491"/>
              </a:lnTo>
              <a:lnTo>
                <a:pt x="1624658" y="1409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C1706-5C2B-42F2-B29E-AB2B02DD74BF}">
      <dsp:nvSpPr>
        <dsp:cNvPr id="0" name=""/>
        <dsp:cNvSpPr/>
      </dsp:nvSpPr>
      <dsp:spPr>
        <a:xfrm>
          <a:off x="5110103" y="2107647"/>
          <a:ext cx="100701" cy="308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819"/>
              </a:lnTo>
              <a:lnTo>
                <a:pt x="100701" y="3088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34D40-EAB1-4DB1-989C-C89E0AA74040}">
      <dsp:nvSpPr>
        <dsp:cNvPr id="0" name=""/>
        <dsp:cNvSpPr/>
      </dsp:nvSpPr>
      <dsp:spPr>
        <a:xfrm>
          <a:off x="4566312" y="1630991"/>
          <a:ext cx="812329" cy="140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491"/>
              </a:lnTo>
              <a:lnTo>
                <a:pt x="812329" y="70491"/>
              </a:lnTo>
              <a:lnTo>
                <a:pt x="812329" y="1409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747BF-8A99-40C6-BFAE-BA87B89CB568}">
      <dsp:nvSpPr>
        <dsp:cNvPr id="0" name=""/>
        <dsp:cNvSpPr/>
      </dsp:nvSpPr>
      <dsp:spPr>
        <a:xfrm>
          <a:off x="4520592" y="1630991"/>
          <a:ext cx="91440" cy="140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9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F0E88-FF61-4C6E-B1E4-1CF4904EE98B}">
      <dsp:nvSpPr>
        <dsp:cNvPr id="0" name=""/>
        <dsp:cNvSpPr/>
      </dsp:nvSpPr>
      <dsp:spPr>
        <a:xfrm>
          <a:off x="3753983" y="1630991"/>
          <a:ext cx="812329" cy="140982"/>
        </a:xfrm>
        <a:custGeom>
          <a:avLst/>
          <a:gdLst/>
          <a:ahLst/>
          <a:cxnLst/>
          <a:rect l="0" t="0" r="0" b="0"/>
          <a:pathLst>
            <a:path>
              <a:moveTo>
                <a:pt x="812329" y="0"/>
              </a:moveTo>
              <a:lnTo>
                <a:pt x="812329" y="70491"/>
              </a:lnTo>
              <a:lnTo>
                <a:pt x="0" y="70491"/>
              </a:lnTo>
              <a:lnTo>
                <a:pt x="0" y="1409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56FE3-00E9-46BE-8345-11D590F96CA1}">
      <dsp:nvSpPr>
        <dsp:cNvPr id="0" name=""/>
        <dsp:cNvSpPr/>
      </dsp:nvSpPr>
      <dsp:spPr>
        <a:xfrm>
          <a:off x="2941653" y="1630991"/>
          <a:ext cx="1624658" cy="140982"/>
        </a:xfrm>
        <a:custGeom>
          <a:avLst/>
          <a:gdLst/>
          <a:ahLst/>
          <a:cxnLst/>
          <a:rect l="0" t="0" r="0" b="0"/>
          <a:pathLst>
            <a:path>
              <a:moveTo>
                <a:pt x="1624658" y="0"/>
              </a:moveTo>
              <a:lnTo>
                <a:pt x="1624658" y="70491"/>
              </a:lnTo>
              <a:lnTo>
                <a:pt x="0" y="70491"/>
              </a:lnTo>
              <a:lnTo>
                <a:pt x="0" y="1409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31DC4-29B6-4275-AF59-7C0BD60DC231}">
      <dsp:nvSpPr>
        <dsp:cNvPr id="0" name=""/>
        <dsp:cNvSpPr/>
      </dsp:nvSpPr>
      <dsp:spPr>
        <a:xfrm>
          <a:off x="2451570" y="1154335"/>
          <a:ext cx="2114741" cy="140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491"/>
              </a:lnTo>
              <a:lnTo>
                <a:pt x="2114741" y="70491"/>
              </a:lnTo>
              <a:lnTo>
                <a:pt x="2114741" y="1409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9C568-7532-40D8-B650-44D0246FB693}">
      <dsp:nvSpPr>
        <dsp:cNvPr id="0" name=""/>
        <dsp:cNvSpPr/>
      </dsp:nvSpPr>
      <dsp:spPr>
        <a:xfrm>
          <a:off x="1692948" y="1630991"/>
          <a:ext cx="100701" cy="308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819"/>
              </a:lnTo>
              <a:lnTo>
                <a:pt x="100701" y="3088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AF727-7E74-4536-AEE7-6123B1248402}">
      <dsp:nvSpPr>
        <dsp:cNvPr id="0" name=""/>
        <dsp:cNvSpPr/>
      </dsp:nvSpPr>
      <dsp:spPr>
        <a:xfrm>
          <a:off x="1961487" y="1154335"/>
          <a:ext cx="490083" cy="140982"/>
        </a:xfrm>
        <a:custGeom>
          <a:avLst/>
          <a:gdLst/>
          <a:ahLst/>
          <a:cxnLst/>
          <a:rect l="0" t="0" r="0" b="0"/>
          <a:pathLst>
            <a:path>
              <a:moveTo>
                <a:pt x="490083" y="0"/>
              </a:moveTo>
              <a:lnTo>
                <a:pt x="490083" y="70491"/>
              </a:lnTo>
              <a:lnTo>
                <a:pt x="0" y="70491"/>
              </a:lnTo>
              <a:lnTo>
                <a:pt x="0" y="1409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005F0-77A2-4558-9B0D-F043D4E4A3E2}">
      <dsp:nvSpPr>
        <dsp:cNvPr id="0" name=""/>
        <dsp:cNvSpPr/>
      </dsp:nvSpPr>
      <dsp:spPr>
        <a:xfrm>
          <a:off x="880619" y="1630991"/>
          <a:ext cx="100701" cy="308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819"/>
              </a:lnTo>
              <a:lnTo>
                <a:pt x="100701" y="3088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472EF0-3D6A-46B8-AF7A-E816F3E9B6C5}">
      <dsp:nvSpPr>
        <dsp:cNvPr id="0" name=""/>
        <dsp:cNvSpPr/>
      </dsp:nvSpPr>
      <dsp:spPr>
        <a:xfrm>
          <a:off x="1149158" y="1154335"/>
          <a:ext cx="1302412" cy="140982"/>
        </a:xfrm>
        <a:custGeom>
          <a:avLst/>
          <a:gdLst/>
          <a:ahLst/>
          <a:cxnLst/>
          <a:rect l="0" t="0" r="0" b="0"/>
          <a:pathLst>
            <a:path>
              <a:moveTo>
                <a:pt x="1302412" y="0"/>
              </a:moveTo>
              <a:lnTo>
                <a:pt x="1302412" y="70491"/>
              </a:lnTo>
              <a:lnTo>
                <a:pt x="0" y="70491"/>
              </a:lnTo>
              <a:lnTo>
                <a:pt x="0" y="1409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F5183-8BB7-4CB8-8D09-9C9B4F84064C}">
      <dsp:nvSpPr>
        <dsp:cNvPr id="0" name=""/>
        <dsp:cNvSpPr/>
      </dsp:nvSpPr>
      <dsp:spPr>
        <a:xfrm>
          <a:off x="68290" y="1630991"/>
          <a:ext cx="100701" cy="308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819"/>
              </a:lnTo>
              <a:lnTo>
                <a:pt x="100701" y="3088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F6D1E-45E8-43FB-B424-697D66250555}">
      <dsp:nvSpPr>
        <dsp:cNvPr id="0" name=""/>
        <dsp:cNvSpPr/>
      </dsp:nvSpPr>
      <dsp:spPr>
        <a:xfrm>
          <a:off x="336828" y="1154335"/>
          <a:ext cx="2114741" cy="140982"/>
        </a:xfrm>
        <a:custGeom>
          <a:avLst/>
          <a:gdLst/>
          <a:ahLst/>
          <a:cxnLst/>
          <a:rect l="0" t="0" r="0" b="0"/>
          <a:pathLst>
            <a:path>
              <a:moveTo>
                <a:pt x="2114741" y="0"/>
              </a:moveTo>
              <a:lnTo>
                <a:pt x="2114741" y="70491"/>
              </a:lnTo>
              <a:lnTo>
                <a:pt x="0" y="70491"/>
              </a:lnTo>
              <a:lnTo>
                <a:pt x="0" y="1409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DBC73-E896-48D6-A2F9-83C5CF8613CB}">
      <dsp:nvSpPr>
        <dsp:cNvPr id="0" name=""/>
        <dsp:cNvSpPr/>
      </dsp:nvSpPr>
      <dsp:spPr>
        <a:xfrm>
          <a:off x="2115897" y="818661"/>
          <a:ext cx="671346" cy="335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resolve_coref</a:t>
          </a:r>
        </a:p>
      </dsp:txBody>
      <dsp:txXfrm>
        <a:off x="2115897" y="818661"/>
        <a:ext cx="671346" cy="335673"/>
      </dsp:txXfrm>
    </dsp:sp>
    <dsp:sp modelId="{763FC3FC-10E9-4DFC-A775-E0DD04F4963C}">
      <dsp:nvSpPr>
        <dsp:cNvPr id="0" name=""/>
        <dsp:cNvSpPr/>
      </dsp:nvSpPr>
      <dsp:spPr>
        <a:xfrm>
          <a:off x="1155" y="1295317"/>
          <a:ext cx="671346" cy="335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cfg</a:t>
          </a:r>
        </a:p>
      </dsp:txBody>
      <dsp:txXfrm>
        <a:off x="1155" y="1295317"/>
        <a:ext cx="671346" cy="335673"/>
      </dsp:txXfrm>
    </dsp:sp>
    <dsp:sp modelId="{66A7C7F1-C8BC-4AB0-891A-F923CAE2DEDE}">
      <dsp:nvSpPr>
        <dsp:cNvPr id="0" name=""/>
        <dsp:cNvSpPr/>
      </dsp:nvSpPr>
      <dsp:spPr>
        <a:xfrm>
          <a:off x="168992" y="1771973"/>
          <a:ext cx="671346" cy="335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config.py</a:t>
          </a:r>
        </a:p>
      </dsp:txBody>
      <dsp:txXfrm>
        <a:off x="168992" y="1771973"/>
        <a:ext cx="671346" cy="335673"/>
      </dsp:txXfrm>
    </dsp:sp>
    <dsp:sp modelId="{9A9F67B2-A27A-4348-A5F3-8599A3166F67}">
      <dsp:nvSpPr>
        <dsp:cNvPr id="0" name=""/>
        <dsp:cNvSpPr/>
      </dsp:nvSpPr>
      <dsp:spPr>
        <a:xfrm>
          <a:off x="813484" y="1295317"/>
          <a:ext cx="671346" cy="335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docs</a:t>
          </a:r>
        </a:p>
      </dsp:txBody>
      <dsp:txXfrm>
        <a:off x="813484" y="1295317"/>
        <a:ext cx="671346" cy="335673"/>
      </dsp:txXfrm>
    </dsp:sp>
    <dsp:sp modelId="{8EB07213-F071-4B04-B763-ED048E8411AD}">
      <dsp:nvSpPr>
        <dsp:cNvPr id="0" name=""/>
        <dsp:cNvSpPr/>
      </dsp:nvSpPr>
      <dsp:spPr>
        <a:xfrm>
          <a:off x="981321" y="1771973"/>
          <a:ext cx="671346" cy="335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technical document</a:t>
          </a:r>
        </a:p>
      </dsp:txBody>
      <dsp:txXfrm>
        <a:off x="981321" y="1771973"/>
        <a:ext cx="671346" cy="335673"/>
      </dsp:txXfrm>
    </dsp:sp>
    <dsp:sp modelId="{94C4DF27-EE58-40A9-B6CE-3FBFA8F076C3}">
      <dsp:nvSpPr>
        <dsp:cNvPr id="0" name=""/>
        <dsp:cNvSpPr/>
      </dsp:nvSpPr>
      <dsp:spPr>
        <a:xfrm>
          <a:off x="1625814" y="1295317"/>
          <a:ext cx="671346" cy="335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src</a:t>
          </a:r>
        </a:p>
      </dsp:txBody>
      <dsp:txXfrm>
        <a:off x="1625814" y="1295317"/>
        <a:ext cx="671346" cy="335673"/>
      </dsp:txXfrm>
    </dsp:sp>
    <dsp:sp modelId="{1BEF6DD7-039E-40F4-B704-2850B1F54E09}">
      <dsp:nvSpPr>
        <dsp:cNvPr id="0" name=""/>
        <dsp:cNvSpPr/>
      </dsp:nvSpPr>
      <dsp:spPr>
        <a:xfrm>
          <a:off x="1793650" y="1771973"/>
          <a:ext cx="671346" cy="335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coref_resolver.py</a:t>
          </a:r>
        </a:p>
      </dsp:txBody>
      <dsp:txXfrm>
        <a:off x="1793650" y="1771973"/>
        <a:ext cx="671346" cy="335673"/>
      </dsp:txXfrm>
    </dsp:sp>
    <dsp:sp modelId="{A4C50394-92D9-4F5B-80D2-4593621EFF3B}">
      <dsp:nvSpPr>
        <dsp:cNvPr id="0" name=""/>
        <dsp:cNvSpPr/>
      </dsp:nvSpPr>
      <dsp:spPr>
        <a:xfrm>
          <a:off x="4230639" y="1295317"/>
          <a:ext cx="671346" cy="335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unit-test</a:t>
          </a:r>
        </a:p>
      </dsp:txBody>
      <dsp:txXfrm>
        <a:off x="4230639" y="1295317"/>
        <a:ext cx="671346" cy="335673"/>
      </dsp:txXfrm>
    </dsp:sp>
    <dsp:sp modelId="{0907D41E-C584-4274-835F-8A283C598634}">
      <dsp:nvSpPr>
        <dsp:cNvPr id="0" name=""/>
        <dsp:cNvSpPr/>
      </dsp:nvSpPr>
      <dsp:spPr>
        <a:xfrm>
          <a:off x="2605980" y="1771973"/>
          <a:ext cx="671346" cy="335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coverage</a:t>
          </a:r>
        </a:p>
      </dsp:txBody>
      <dsp:txXfrm>
        <a:off x="2605980" y="1771973"/>
        <a:ext cx="671346" cy="335673"/>
      </dsp:txXfrm>
    </dsp:sp>
    <dsp:sp modelId="{AAF8CB09-C405-4BB5-BA67-6088F8CB6B9D}">
      <dsp:nvSpPr>
        <dsp:cNvPr id="0" name=""/>
        <dsp:cNvSpPr/>
      </dsp:nvSpPr>
      <dsp:spPr>
        <a:xfrm>
          <a:off x="3418309" y="1771973"/>
          <a:ext cx="671346" cy="335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docs</a:t>
          </a:r>
        </a:p>
      </dsp:txBody>
      <dsp:txXfrm>
        <a:off x="3418309" y="1771973"/>
        <a:ext cx="671346" cy="335673"/>
      </dsp:txXfrm>
    </dsp:sp>
    <dsp:sp modelId="{C7C58EC0-DA71-435A-A601-5243E04CEF00}">
      <dsp:nvSpPr>
        <dsp:cNvPr id="0" name=""/>
        <dsp:cNvSpPr/>
      </dsp:nvSpPr>
      <dsp:spPr>
        <a:xfrm>
          <a:off x="4230639" y="1771973"/>
          <a:ext cx="671346" cy="335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results</a:t>
          </a:r>
        </a:p>
      </dsp:txBody>
      <dsp:txXfrm>
        <a:off x="4230639" y="1771973"/>
        <a:ext cx="671346" cy="335673"/>
      </dsp:txXfrm>
    </dsp:sp>
    <dsp:sp modelId="{41BF00CC-542C-40AE-9979-84EB7A71B208}">
      <dsp:nvSpPr>
        <dsp:cNvPr id="0" name=""/>
        <dsp:cNvSpPr/>
      </dsp:nvSpPr>
      <dsp:spPr>
        <a:xfrm>
          <a:off x="5042968" y="1771973"/>
          <a:ext cx="671346" cy="335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src</a:t>
          </a:r>
        </a:p>
      </dsp:txBody>
      <dsp:txXfrm>
        <a:off x="5042968" y="1771973"/>
        <a:ext cx="671346" cy="335673"/>
      </dsp:txXfrm>
    </dsp:sp>
    <dsp:sp modelId="{64CE050F-C6CA-49DC-AB95-8F238DA9BE00}">
      <dsp:nvSpPr>
        <dsp:cNvPr id="0" name=""/>
        <dsp:cNvSpPr/>
      </dsp:nvSpPr>
      <dsp:spPr>
        <a:xfrm>
          <a:off x="5210805" y="2248629"/>
          <a:ext cx="671346" cy="335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coref_resolver-ut.py</a:t>
          </a:r>
        </a:p>
      </dsp:txBody>
      <dsp:txXfrm>
        <a:off x="5210805" y="2248629"/>
        <a:ext cx="671346" cy="335673"/>
      </dsp:txXfrm>
    </dsp:sp>
    <dsp:sp modelId="{E819A460-6A59-4F4E-9745-B32C50BDA0B7}">
      <dsp:nvSpPr>
        <dsp:cNvPr id="0" name=""/>
        <dsp:cNvSpPr/>
      </dsp:nvSpPr>
      <dsp:spPr>
        <a:xfrm>
          <a:off x="5855297" y="1771973"/>
          <a:ext cx="671346" cy="335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testcases</a:t>
          </a:r>
        </a:p>
      </dsp:txBody>
      <dsp:txXfrm>
        <a:off x="5855297" y="1771973"/>
        <a:ext cx="671346" cy="3356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491D7559B88B4EA3EB954ED624BB9D" ma:contentTypeVersion="11" ma:contentTypeDescription="Create a new document." ma:contentTypeScope="" ma:versionID="e2df8750690a7db37fac00cf1a1a94e2">
  <xsd:schema xmlns:xsd="http://www.w3.org/2001/XMLSchema" xmlns:xs="http://www.w3.org/2001/XMLSchema" xmlns:p="http://schemas.microsoft.com/office/2006/metadata/properties" xmlns:ns3="cb3e6485-6667-43c2-ab6a-8da3b1b91ee2" xmlns:ns4="c823f74d-52ef-494b-b6b8-63c69de0a859" targetNamespace="http://schemas.microsoft.com/office/2006/metadata/properties" ma:root="true" ma:fieldsID="a40cd489c3beb4c14c2e46161138ddf0" ns3:_="" ns4:_="">
    <xsd:import namespace="cb3e6485-6667-43c2-ab6a-8da3b1b91ee2"/>
    <xsd:import namespace="c823f74d-52ef-494b-b6b8-63c69de0a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e6485-6667-43c2-ab6a-8da3b1b91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3f74d-52ef-494b-b6b8-63c69de0a8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CA8FE4B-AE7B-449C-8083-07857EF31F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9A270D-25DA-4B0C-BAA6-63D4B6B23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3e6485-6667-43c2-ab6a-8da3b1b91ee2"/>
    <ds:schemaRef ds:uri="c823f74d-52ef-494b-b6b8-63c69de0a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B62962-1B26-4D26-8488-97F6087CE1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75566B-B14F-4367-81FA-340555CA186B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7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JT International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Hair, Louise</dc:creator>
  <cp:lastModifiedBy>Nayan Sarkar</cp:lastModifiedBy>
  <cp:revision>25</cp:revision>
  <cp:lastPrinted>2012-01-11T11:01:00Z</cp:lastPrinted>
  <dcterms:created xsi:type="dcterms:W3CDTF">2022-08-02T01:22:00Z</dcterms:created>
  <dcterms:modified xsi:type="dcterms:W3CDTF">2022-08-03T16:48:00Z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0x0101002C491D7559B88B4EA3EB954ED624BB9D</vt:lpwstr>
  </property>
  <property fmtid="{D5CDD505-2E9C-101B-9397-08002B2CF9AE}" pid="3" name="MSIP_Label_b020b37f-db72-473e-ae54-fb16df408069_Enabled">
    <vt:lpwstr>true</vt:lpwstr>
  </property>
  <property fmtid="{D5CDD505-2E9C-101B-9397-08002B2CF9AE}" pid="4" name="MSIP_Label_b020b37f-db72-473e-ae54-fb16df408069_SetDate">
    <vt:lpwstr>2022-06-15T15:54:33Z</vt:lpwstr>
  </property>
  <property fmtid="{D5CDD505-2E9C-101B-9397-08002B2CF9AE}" pid="5" name="MSIP_Label_b020b37f-db72-473e-ae54-fb16df408069_Method">
    <vt:lpwstr>Standard</vt:lpwstr>
  </property>
  <property fmtid="{D5CDD505-2E9C-101B-9397-08002B2CF9AE}" pid="6" name="MSIP_Label_b020b37f-db72-473e-ae54-fb16df408069_Name">
    <vt:lpwstr>General</vt:lpwstr>
  </property>
  <property fmtid="{D5CDD505-2E9C-101B-9397-08002B2CF9AE}" pid="7" name="MSIP_Label_b020b37f-db72-473e-ae54-fb16df408069_SiteId">
    <vt:lpwstr>705d07a3-2eea-4f3b-ab59-65ca29abeb26</vt:lpwstr>
  </property>
  <property fmtid="{D5CDD505-2E9C-101B-9397-08002B2CF9AE}" pid="8" name="MSIP_Label_b020b37f-db72-473e-ae54-fb16df408069_ActionId">
    <vt:lpwstr>f30f16e3-b457-4e3c-b047-70e4c0dea0d3</vt:lpwstr>
  </property>
  <property fmtid="{D5CDD505-2E9C-101B-9397-08002B2CF9AE}" pid="9" name="MSIP_Label_b020b37f-db72-473e-ae54-fb16df408069_ContentBits">
    <vt:lpwstr>0</vt:lpwstr>
  </property>
</Properties>
</file>